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84D" w:rsidRDefault="0051782E">
      <w:pPr>
        <w:spacing w:line="400" w:lineRule="exact"/>
        <w:rPr>
          <w:rFonts w:ascii="宋体" w:hAnsi="宋体"/>
          <w:sz w:val="24"/>
        </w:rPr>
      </w:pPr>
      <w:r>
        <w:rPr>
          <w:rFonts w:ascii="宋体" w:hAnsi="宋体" w:hint="eastAsia"/>
          <w:sz w:val="24"/>
        </w:rPr>
        <w:t>国内图书分类号</w:t>
      </w:r>
      <w:r>
        <w:rPr>
          <w:rFonts w:ascii="宋体" w:hAnsi="宋体"/>
          <w:sz w:val="24"/>
        </w:rPr>
        <w:t>:</w:t>
      </w:r>
      <w:r>
        <w:rPr>
          <w:sz w:val="24"/>
        </w:rPr>
        <w:t xml:space="preserve">G40-057 </w:t>
      </w:r>
    </w:p>
    <w:p w:rsidR="00AC184D" w:rsidRDefault="0051782E">
      <w:pPr>
        <w:spacing w:line="400" w:lineRule="exact"/>
        <w:rPr>
          <w:rFonts w:ascii="宋体" w:hAnsi="宋体"/>
          <w:sz w:val="24"/>
        </w:rPr>
      </w:pPr>
      <w:r>
        <w:rPr>
          <w:rFonts w:ascii="宋体" w:hAnsi="宋体" w:hint="eastAsia"/>
          <w:sz w:val="24"/>
        </w:rPr>
        <w:t>国际图书分类号</w:t>
      </w:r>
      <w:r>
        <w:rPr>
          <w:rFonts w:ascii="宋体" w:hAnsi="宋体"/>
          <w:sz w:val="24"/>
        </w:rPr>
        <w:t>:</w:t>
      </w:r>
      <w:r>
        <w:rPr>
          <w:rFonts w:hint="eastAsia"/>
          <w:sz w:val="24"/>
        </w:rPr>
        <w:t xml:space="preserve">378     </w:t>
      </w:r>
      <w:r>
        <w:rPr>
          <w:rFonts w:hint="eastAsia"/>
          <w:sz w:val="24"/>
        </w:rPr>
        <w:t>密级：公开</w:t>
      </w:r>
    </w:p>
    <w:p w:rsidR="00AC184D" w:rsidRDefault="00AC184D">
      <w:pPr>
        <w:ind w:firstLine="435"/>
      </w:pPr>
    </w:p>
    <w:p w:rsidR="00AC184D" w:rsidRDefault="00AC184D">
      <w:pPr>
        <w:ind w:firstLine="435"/>
      </w:pPr>
    </w:p>
    <w:p w:rsidR="00AC184D" w:rsidRDefault="00AC184D">
      <w:pPr>
        <w:ind w:firstLine="435"/>
      </w:pPr>
    </w:p>
    <w:p w:rsidR="00AC184D" w:rsidRDefault="0051782E">
      <w:pPr>
        <w:ind w:firstLine="435"/>
        <w:jc w:val="center"/>
        <w:rPr>
          <w:b/>
          <w:sz w:val="44"/>
          <w:szCs w:val="44"/>
        </w:rPr>
      </w:pPr>
      <w:r>
        <w:rPr>
          <w:b/>
          <w:sz w:val="44"/>
          <w:szCs w:val="44"/>
        </w:rPr>
        <w:t>西</w:t>
      </w:r>
      <w:r>
        <w:rPr>
          <w:b/>
          <w:sz w:val="44"/>
          <w:szCs w:val="44"/>
        </w:rPr>
        <w:t xml:space="preserve"> </w:t>
      </w:r>
      <w:r>
        <w:rPr>
          <w:b/>
          <w:sz w:val="44"/>
          <w:szCs w:val="44"/>
        </w:rPr>
        <w:t>南</w:t>
      </w:r>
      <w:r>
        <w:rPr>
          <w:b/>
          <w:sz w:val="44"/>
          <w:szCs w:val="44"/>
        </w:rPr>
        <w:t xml:space="preserve"> </w:t>
      </w:r>
      <w:r>
        <w:rPr>
          <w:b/>
          <w:sz w:val="44"/>
          <w:szCs w:val="44"/>
        </w:rPr>
        <w:t>交</w:t>
      </w:r>
      <w:r>
        <w:rPr>
          <w:b/>
          <w:sz w:val="44"/>
          <w:szCs w:val="44"/>
        </w:rPr>
        <w:t xml:space="preserve"> </w:t>
      </w:r>
      <w:r>
        <w:rPr>
          <w:b/>
          <w:sz w:val="44"/>
          <w:szCs w:val="44"/>
        </w:rPr>
        <w:t>通</w:t>
      </w:r>
      <w:r>
        <w:rPr>
          <w:b/>
          <w:sz w:val="44"/>
          <w:szCs w:val="44"/>
        </w:rPr>
        <w:t xml:space="preserve"> </w:t>
      </w:r>
      <w:r>
        <w:rPr>
          <w:b/>
          <w:sz w:val="44"/>
          <w:szCs w:val="44"/>
        </w:rPr>
        <w:t>大</w:t>
      </w:r>
      <w:r>
        <w:rPr>
          <w:b/>
          <w:sz w:val="44"/>
          <w:szCs w:val="44"/>
        </w:rPr>
        <w:t xml:space="preserve"> </w:t>
      </w:r>
      <w:r>
        <w:rPr>
          <w:b/>
          <w:sz w:val="44"/>
          <w:szCs w:val="44"/>
        </w:rPr>
        <w:t>学</w:t>
      </w:r>
    </w:p>
    <w:p w:rsidR="00AC184D" w:rsidRDefault="0051782E">
      <w:pPr>
        <w:ind w:firstLine="435"/>
        <w:jc w:val="center"/>
        <w:rPr>
          <w:b/>
          <w:sz w:val="44"/>
          <w:szCs w:val="44"/>
        </w:rPr>
      </w:pPr>
      <w:r>
        <w:rPr>
          <w:b/>
          <w:sz w:val="44"/>
          <w:szCs w:val="44"/>
        </w:rPr>
        <w:t>研</w:t>
      </w:r>
      <w:r>
        <w:rPr>
          <w:b/>
          <w:sz w:val="44"/>
          <w:szCs w:val="44"/>
        </w:rPr>
        <w:t xml:space="preserve"> </w:t>
      </w:r>
      <w:r>
        <w:rPr>
          <w:b/>
          <w:sz w:val="44"/>
          <w:szCs w:val="44"/>
        </w:rPr>
        <w:t>究</w:t>
      </w:r>
      <w:r>
        <w:rPr>
          <w:b/>
          <w:sz w:val="44"/>
          <w:szCs w:val="44"/>
        </w:rPr>
        <w:t xml:space="preserve"> </w:t>
      </w:r>
      <w:r>
        <w:rPr>
          <w:b/>
          <w:sz w:val="44"/>
          <w:szCs w:val="44"/>
        </w:rPr>
        <w:t>生</w:t>
      </w:r>
      <w:r>
        <w:rPr>
          <w:b/>
          <w:sz w:val="44"/>
          <w:szCs w:val="44"/>
        </w:rPr>
        <w:t xml:space="preserve"> </w:t>
      </w:r>
      <w:r>
        <w:rPr>
          <w:b/>
          <w:sz w:val="44"/>
          <w:szCs w:val="44"/>
        </w:rPr>
        <w:t>学</w:t>
      </w:r>
      <w:r>
        <w:rPr>
          <w:b/>
          <w:sz w:val="44"/>
          <w:szCs w:val="44"/>
        </w:rPr>
        <w:t xml:space="preserve"> </w:t>
      </w:r>
      <w:r>
        <w:rPr>
          <w:b/>
          <w:sz w:val="44"/>
          <w:szCs w:val="44"/>
        </w:rPr>
        <w:t>位</w:t>
      </w:r>
      <w:r>
        <w:rPr>
          <w:b/>
          <w:sz w:val="44"/>
          <w:szCs w:val="44"/>
        </w:rPr>
        <w:t xml:space="preserve"> </w:t>
      </w:r>
      <w:r>
        <w:rPr>
          <w:b/>
          <w:sz w:val="44"/>
          <w:szCs w:val="44"/>
        </w:rPr>
        <w:t>论</w:t>
      </w:r>
      <w:r>
        <w:rPr>
          <w:b/>
          <w:sz w:val="44"/>
          <w:szCs w:val="44"/>
        </w:rPr>
        <w:t xml:space="preserve"> </w:t>
      </w:r>
      <w:r>
        <w:rPr>
          <w:b/>
          <w:sz w:val="44"/>
          <w:szCs w:val="44"/>
        </w:rPr>
        <w:t>文</w:t>
      </w:r>
    </w:p>
    <w:p w:rsidR="00AC184D" w:rsidRDefault="00AC184D">
      <w:pPr>
        <w:ind w:firstLine="435"/>
      </w:pPr>
    </w:p>
    <w:p w:rsidR="00AC184D" w:rsidRDefault="00AC184D">
      <w:pPr>
        <w:ind w:firstLine="435"/>
      </w:pPr>
    </w:p>
    <w:p w:rsidR="00AC184D" w:rsidRDefault="00AC184D">
      <w:pPr>
        <w:ind w:firstLine="435"/>
        <w:rPr>
          <w:color w:val="4F81BD"/>
        </w:rPr>
      </w:pPr>
    </w:p>
    <w:p w:rsidR="00AC184D" w:rsidRDefault="00AC184D">
      <w:pPr>
        <w:ind w:firstLine="435"/>
        <w:rPr>
          <w:rFonts w:eastAsia="黑体"/>
          <w:color w:val="4F81BD"/>
          <w:sz w:val="44"/>
          <w:szCs w:val="44"/>
        </w:rPr>
      </w:pPr>
    </w:p>
    <w:p w:rsidR="00AC184D" w:rsidRDefault="0051782E">
      <w:pPr>
        <w:jc w:val="center"/>
        <w:rPr>
          <w:rFonts w:eastAsia="黑体"/>
          <w:sz w:val="44"/>
          <w:szCs w:val="44"/>
          <w:u w:val="single"/>
        </w:rPr>
      </w:pPr>
      <w:r>
        <w:rPr>
          <w:rFonts w:eastAsia="黑体"/>
          <w:sz w:val="44"/>
          <w:szCs w:val="44"/>
          <w:u w:val="single"/>
        </w:rPr>
        <w:t>基于</w:t>
      </w:r>
      <w:r>
        <w:rPr>
          <w:rFonts w:eastAsia="黑体"/>
          <w:sz w:val="44"/>
          <w:szCs w:val="44"/>
          <w:u w:val="single"/>
        </w:rPr>
        <w:t>Kinect</w:t>
      </w:r>
      <w:r>
        <w:rPr>
          <w:rFonts w:eastAsia="黑体"/>
          <w:sz w:val="44"/>
          <w:szCs w:val="44"/>
          <w:u w:val="single"/>
        </w:rPr>
        <w:t>的手语识别技术</w:t>
      </w:r>
    </w:p>
    <w:p w:rsidR="00AC184D" w:rsidRDefault="0051782E">
      <w:pPr>
        <w:jc w:val="center"/>
        <w:rPr>
          <w:u w:val="single"/>
        </w:rPr>
      </w:pPr>
      <w:r>
        <w:rPr>
          <w:rFonts w:eastAsia="黑体"/>
          <w:sz w:val="44"/>
          <w:szCs w:val="44"/>
          <w:u w:val="single"/>
        </w:rPr>
        <w:t>在</w:t>
      </w:r>
      <w:r>
        <w:rPr>
          <w:rFonts w:eastAsia="黑体" w:hint="eastAsia"/>
          <w:sz w:val="44"/>
          <w:szCs w:val="44"/>
          <w:u w:val="single"/>
        </w:rPr>
        <w:t>智能电视交互场景中的</w:t>
      </w:r>
      <w:r>
        <w:rPr>
          <w:rFonts w:ascii="黑体" w:eastAsia="黑体" w:hint="eastAsia"/>
          <w:sz w:val="44"/>
          <w:szCs w:val="44"/>
          <w:u w:val="single"/>
        </w:rPr>
        <w:t>应用研究</w:t>
      </w:r>
    </w:p>
    <w:p w:rsidR="00AC184D" w:rsidRDefault="00AC184D">
      <w:pPr>
        <w:jc w:val="center"/>
        <w:rPr>
          <w:color w:val="4F81BD"/>
        </w:rPr>
      </w:pPr>
    </w:p>
    <w:p w:rsidR="00AC184D" w:rsidRDefault="00AC184D">
      <w:pPr>
        <w:jc w:val="center"/>
        <w:rPr>
          <w:color w:val="4F81BD"/>
        </w:rPr>
      </w:pPr>
    </w:p>
    <w:p w:rsidR="00AC184D" w:rsidRDefault="00AC184D">
      <w:pPr>
        <w:jc w:val="center"/>
        <w:rPr>
          <w:color w:val="4F81BD"/>
        </w:rPr>
      </w:pPr>
    </w:p>
    <w:p w:rsidR="00AC184D" w:rsidRDefault="00AC184D">
      <w:pPr>
        <w:jc w:val="center"/>
        <w:rPr>
          <w:color w:val="4F81BD"/>
        </w:rPr>
      </w:pPr>
    </w:p>
    <w:p w:rsidR="00AC184D" w:rsidRDefault="00AC184D">
      <w:pPr>
        <w:jc w:val="center"/>
        <w:rPr>
          <w:color w:val="4F81BD"/>
        </w:rPr>
      </w:pPr>
    </w:p>
    <w:p w:rsidR="00AC184D" w:rsidRDefault="0051782E">
      <w:pPr>
        <w:jc w:val="center"/>
        <w:rPr>
          <w:sz w:val="32"/>
          <w:szCs w:val="32"/>
        </w:rPr>
      </w:pPr>
      <w:r>
        <w:rPr>
          <w:sz w:val="32"/>
          <w:szCs w:val="32"/>
        </w:rPr>
        <w:t>年</w:t>
      </w:r>
      <w:r>
        <w:rPr>
          <w:sz w:val="32"/>
          <w:szCs w:val="32"/>
        </w:rPr>
        <w:t xml:space="preserve">        </w:t>
      </w:r>
      <w:r>
        <w:rPr>
          <w:sz w:val="32"/>
          <w:szCs w:val="32"/>
        </w:rPr>
        <w:t>级</w:t>
      </w:r>
      <w:r>
        <w:rPr>
          <w:rStyle w:val="05"/>
          <w:rFonts w:ascii="宋体" w:hAnsi="宋体"/>
        </w:rPr>
        <w:t>二</w:t>
      </w:r>
      <w:r>
        <w:rPr>
          <w:rStyle w:val="24"/>
          <w:rFonts w:ascii="宋体" w:eastAsia="宋体" w:hAnsi="宋体" w:hint="eastAsia"/>
          <w:color w:val="auto"/>
          <w:sz w:val="32"/>
          <w:szCs w:val="32"/>
        </w:rPr>
        <w:t>〇一一</w:t>
      </w:r>
      <w:r>
        <w:rPr>
          <w:rStyle w:val="05"/>
          <w:rFonts w:ascii="宋体" w:hAnsi="宋体"/>
        </w:rPr>
        <w:t>级</w:t>
      </w:r>
    </w:p>
    <w:p w:rsidR="00AC184D" w:rsidRDefault="0051782E">
      <w:pPr>
        <w:ind w:firstLineChars="750" w:firstLine="2400"/>
        <w:rPr>
          <w:sz w:val="32"/>
          <w:szCs w:val="32"/>
          <w:u w:val="single"/>
        </w:rPr>
      </w:pPr>
      <w:r>
        <w:rPr>
          <w:sz w:val="32"/>
          <w:szCs w:val="32"/>
        </w:rPr>
        <w:t>姓</w:t>
      </w:r>
      <w:r>
        <w:rPr>
          <w:sz w:val="32"/>
          <w:szCs w:val="32"/>
        </w:rPr>
        <w:t xml:space="preserve">        </w:t>
      </w:r>
      <w:r>
        <w:rPr>
          <w:sz w:val="32"/>
          <w:szCs w:val="32"/>
        </w:rPr>
        <w:t>名</w:t>
      </w:r>
      <w:r>
        <w:rPr>
          <w:rStyle w:val="05"/>
          <w:rFonts w:hint="eastAsia"/>
        </w:rPr>
        <w:t>朱明茗</w:t>
      </w:r>
      <w:r>
        <w:rPr>
          <w:rStyle w:val="05"/>
          <w:rFonts w:hint="eastAsia"/>
        </w:rPr>
        <w:t xml:space="preserve">       </w:t>
      </w:r>
    </w:p>
    <w:p w:rsidR="00AC184D" w:rsidRDefault="0051782E">
      <w:pPr>
        <w:jc w:val="center"/>
        <w:rPr>
          <w:szCs w:val="21"/>
        </w:rPr>
      </w:pPr>
      <w:r>
        <w:rPr>
          <w:sz w:val="32"/>
          <w:szCs w:val="32"/>
        </w:rPr>
        <w:t>申请学位</w:t>
      </w:r>
      <w:r>
        <w:rPr>
          <w:rFonts w:hint="eastAsia"/>
          <w:sz w:val="32"/>
          <w:szCs w:val="32"/>
        </w:rPr>
        <w:t>级别</w:t>
      </w:r>
      <w:r>
        <w:rPr>
          <w:rFonts w:hint="eastAsia"/>
          <w:sz w:val="32"/>
          <w:szCs w:val="32"/>
        </w:rPr>
        <w:t xml:space="preserve"> </w:t>
      </w:r>
      <w:r>
        <w:rPr>
          <w:rFonts w:hint="eastAsia"/>
          <w:sz w:val="32"/>
          <w:szCs w:val="32"/>
          <w:u w:val="single"/>
        </w:rPr>
        <w:t xml:space="preserve">    </w:t>
      </w:r>
      <w:r>
        <w:rPr>
          <w:rFonts w:hint="eastAsia"/>
          <w:sz w:val="32"/>
          <w:szCs w:val="32"/>
          <w:u w:val="single"/>
        </w:rPr>
        <w:t>硕</w:t>
      </w:r>
      <w:r>
        <w:rPr>
          <w:rFonts w:hint="eastAsia"/>
          <w:sz w:val="32"/>
          <w:szCs w:val="32"/>
          <w:u w:val="single"/>
        </w:rPr>
        <w:t xml:space="preserve">      </w:t>
      </w:r>
      <w:r>
        <w:rPr>
          <w:rFonts w:hint="eastAsia"/>
          <w:sz w:val="32"/>
          <w:szCs w:val="32"/>
          <w:u w:val="single"/>
        </w:rPr>
        <w:t>士</w:t>
      </w:r>
      <w:r>
        <w:rPr>
          <w:rFonts w:hint="eastAsia"/>
          <w:sz w:val="32"/>
          <w:szCs w:val="32"/>
          <w:u w:val="single"/>
        </w:rPr>
        <w:t xml:space="preserve">   </w:t>
      </w:r>
    </w:p>
    <w:p w:rsidR="00AC184D" w:rsidRDefault="0051782E">
      <w:pPr>
        <w:jc w:val="center"/>
        <w:rPr>
          <w:sz w:val="32"/>
          <w:szCs w:val="32"/>
        </w:rPr>
      </w:pPr>
      <w:r>
        <w:rPr>
          <w:sz w:val="32"/>
          <w:szCs w:val="32"/>
        </w:rPr>
        <w:t>专</w:t>
      </w:r>
      <w:r>
        <w:rPr>
          <w:sz w:val="32"/>
          <w:szCs w:val="32"/>
        </w:rPr>
        <w:t xml:space="preserve">        </w:t>
      </w:r>
      <w:r>
        <w:rPr>
          <w:sz w:val="32"/>
          <w:szCs w:val="32"/>
        </w:rPr>
        <w:t>业</w:t>
      </w:r>
      <w:r>
        <w:rPr>
          <w:rFonts w:hint="eastAsia"/>
          <w:sz w:val="32"/>
          <w:szCs w:val="32"/>
          <w:u w:val="single"/>
        </w:rPr>
        <w:t xml:space="preserve">  </w:t>
      </w:r>
      <w:r>
        <w:rPr>
          <w:rFonts w:hint="eastAsia"/>
          <w:sz w:val="32"/>
          <w:szCs w:val="32"/>
          <w:u w:val="single"/>
        </w:rPr>
        <w:t>教育技术学</w:t>
      </w:r>
      <w:r>
        <w:rPr>
          <w:rFonts w:hint="eastAsia"/>
          <w:sz w:val="32"/>
          <w:szCs w:val="32"/>
          <w:u w:val="single"/>
        </w:rPr>
        <w:t xml:space="preserve">   </w:t>
      </w:r>
    </w:p>
    <w:p w:rsidR="00AC184D" w:rsidRDefault="0051782E">
      <w:pPr>
        <w:ind w:firstLineChars="750" w:firstLine="2400"/>
        <w:rPr>
          <w:sz w:val="32"/>
          <w:szCs w:val="32"/>
        </w:rPr>
      </w:pPr>
      <w:r>
        <w:rPr>
          <w:rFonts w:hint="eastAsia"/>
          <w:kern w:val="0"/>
          <w:sz w:val="32"/>
          <w:szCs w:val="32"/>
        </w:rPr>
        <w:t>指</w:t>
      </w:r>
      <w:r>
        <w:rPr>
          <w:rFonts w:hint="eastAsia"/>
          <w:kern w:val="0"/>
          <w:sz w:val="32"/>
          <w:szCs w:val="32"/>
        </w:rPr>
        <w:t xml:space="preserve"> </w:t>
      </w:r>
      <w:r>
        <w:rPr>
          <w:rFonts w:hint="eastAsia"/>
          <w:kern w:val="0"/>
          <w:sz w:val="32"/>
          <w:szCs w:val="32"/>
        </w:rPr>
        <w:t>导</w:t>
      </w:r>
      <w:r>
        <w:rPr>
          <w:rFonts w:hint="eastAsia"/>
          <w:kern w:val="0"/>
          <w:sz w:val="32"/>
          <w:szCs w:val="32"/>
        </w:rPr>
        <w:t xml:space="preserve"> </w:t>
      </w:r>
      <w:r>
        <w:rPr>
          <w:rFonts w:hint="eastAsia"/>
          <w:kern w:val="0"/>
          <w:sz w:val="32"/>
          <w:szCs w:val="32"/>
        </w:rPr>
        <w:t>老</w:t>
      </w:r>
      <w:r>
        <w:rPr>
          <w:rFonts w:hint="eastAsia"/>
          <w:kern w:val="0"/>
          <w:sz w:val="32"/>
          <w:szCs w:val="32"/>
        </w:rPr>
        <w:t xml:space="preserve"> </w:t>
      </w:r>
      <w:r>
        <w:rPr>
          <w:rFonts w:hint="eastAsia"/>
          <w:kern w:val="0"/>
          <w:sz w:val="32"/>
          <w:szCs w:val="32"/>
        </w:rPr>
        <w:t>师</w:t>
      </w:r>
      <w:r>
        <w:rPr>
          <w:rFonts w:hint="eastAsia"/>
          <w:kern w:val="0"/>
          <w:sz w:val="32"/>
          <w:szCs w:val="32"/>
        </w:rPr>
        <w:t xml:space="preserve">  </w:t>
      </w:r>
      <w:r>
        <w:rPr>
          <w:rStyle w:val="05"/>
          <w:rFonts w:hint="eastAsia"/>
        </w:rPr>
        <w:t>景红</w:t>
      </w:r>
      <w:r>
        <w:rPr>
          <w:rStyle w:val="05"/>
          <w:rFonts w:hint="eastAsia"/>
        </w:rPr>
        <w:t xml:space="preserve">  </w:t>
      </w:r>
      <w:r>
        <w:rPr>
          <w:rFonts w:hint="eastAsia"/>
          <w:color w:val="000000"/>
          <w:sz w:val="32"/>
          <w:szCs w:val="32"/>
          <w:u w:val="single"/>
        </w:rPr>
        <w:t>教授</w:t>
      </w:r>
    </w:p>
    <w:p w:rsidR="00AC184D" w:rsidRDefault="00AC184D">
      <w:pPr>
        <w:jc w:val="center"/>
        <w:rPr>
          <w:color w:val="4F81BD"/>
        </w:rPr>
      </w:pPr>
    </w:p>
    <w:p w:rsidR="00AC184D" w:rsidRDefault="00AC184D">
      <w:pPr>
        <w:jc w:val="center"/>
        <w:rPr>
          <w:color w:val="4F81BD"/>
        </w:rPr>
      </w:pPr>
    </w:p>
    <w:p w:rsidR="00AC184D" w:rsidRDefault="00AC184D">
      <w:pPr>
        <w:jc w:val="center"/>
        <w:rPr>
          <w:color w:val="4F81BD"/>
        </w:rPr>
      </w:pPr>
    </w:p>
    <w:p w:rsidR="00AC184D" w:rsidRDefault="00AC184D">
      <w:pPr>
        <w:jc w:val="center"/>
        <w:rPr>
          <w:color w:val="4F81BD"/>
        </w:rPr>
      </w:pPr>
    </w:p>
    <w:p w:rsidR="00AC184D" w:rsidRDefault="00AC184D">
      <w:pPr>
        <w:jc w:val="center"/>
        <w:rPr>
          <w:color w:val="4F81BD"/>
        </w:rPr>
      </w:pPr>
    </w:p>
    <w:p w:rsidR="00AC184D" w:rsidRDefault="00AC184D">
      <w:pPr>
        <w:jc w:val="center"/>
        <w:rPr>
          <w:color w:val="4F81BD"/>
        </w:rPr>
      </w:pPr>
    </w:p>
    <w:p w:rsidR="00AC184D" w:rsidRDefault="0051782E">
      <w:pPr>
        <w:spacing w:line="400" w:lineRule="exact"/>
        <w:jc w:val="center"/>
        <w:rPr>
          <w:rFonts w:ascii="黑体"/>
        </w:rPr>
      </w:pPr>
      <w:r>
        <w:rPr>
          <w:sz w:val="32"/>
          <w:szCs w:val="32"/>
        </w:rPr>
        <w:t>二</w:t>
      </w:r>
      <w:r>
        <w:rPr>
          <w:rFonts w:hint="eastAsia"/>
          <w:sz w:val="32"/>
          <w:szCs w:val="32"/>
        </w:rPr>
        <w:t>〇一四</w:t>
      </w:r>
      <w:r>
        <w:rPr>
          <w:sz w:val="32"/>
          <w:szCs w:val="32"/>
        </w:rPr>
        <w:t>年</w:t>
      </w:r>
      <w:r>
        <w:rPr>
          <w:rFonts w:hint="eastAsia"/>
          <w:sz w:val="32"/>
          <w:szCs w:val="32"/>
        </w:rPr>
        <w:t>四</w:t>
      </w:r>
      <w:r>
        <w:rPr>
          <w:sz w:val="32"/>
          <w:szCs w:val="32"/>
        </w:rPr>
        <w:t>月</w:t>
      </w:r>
      <w:r>
        <w:rPr>
          <w:rFonts w:hint="eastAsia"/>
          <w:sz w:val="32"/>
          <w:szCs w:val="32"/>
        </w:rPr>
        <w:t>十九日</w:t>
      </w:r>
    </w:p>
    <w:p w:rsidR="00AC184D" w:rsidRDefault="00AC184D">
      <w:pPr>
        <w:jc w:val="center"/>
        <w:rPr>
          <w:color w:val="4F81BD"/>
          <w:sz w:val="32"/>
          <w:szCs w:val="32"/>
        </w:rPr>
        <w:sectPr w:rsidR="00AC184D">
          <w:headerReference w:type="even" r:id="rId9"/>
          <w:headerReference w:type="default" r:id="rId10"/>
          <w:footerReference w:type="even" r:id="rId11"/>
          <w:footerReference w:type="default" r:id="rId12"/>
          <w:headerReference w:type="first" r:id="rId13"/>
          <w:footerReference w:type="first" r:id="rId14"/>
          <w:pgSz w:w="11907" w:h="16840"/>
          <w:pgMar w:top="1440" w:right="1474" w:bottom="1440" w:left="1474" w:header="851" w:footer="992" w:gutter="0"/>
          <w:pgNumType w:start="1"/>
          <w:cols w:space="720"/>
          <w:titlePg/>
          <w:docGrid w:type="lines" w:linePitch="312"/>
        </w:sectPr>
      </w:pPr>
    </w:p>
    <w:p w:rsidR="00AC184D" w:rsidRDefault="0051782E">
      <w:pPr>
        <w:spacing w:line="400" w:lineRule="exact"/>
        <w:rPr>
          <w:sz w:val="28"/>
          <w:szCs w:val="28"/>
        </w:rPr>
      </w:pPr>
      <w:r>
        <w:rPr>
          <w:sz w:val="28"/>
          <w:szCs w:val="28"/>
        </w:rPr>
        <w:lastRenderedPageBreak/>
        <w:t xml:space="preserve">Classified Index: </w:t>
      </w:r>
      <w:r>
        <w:rPr>
          <w:sz w:val="24"/>
        </w:rPr>
        <w:t>G40-057</w:t>
      </w:r>
    </w:p>
    <w:p w:rsidR="00AC184D" w:rsidRDefault="0051782E">
      <w:pPr>
        <w:spacing w:line="400" w:lineRule="exact"/>
        <w:rPr>
          <w:sz w:val="28"/>
          <w:szCs w:val="28"/>
        </w:rPr>
      </w:pPr>
      <w:r>
        <w:rPr>
          <w:sz w:val="28"/>
          <w:szCs w:val="28"/>
        </w:rPr>
        <w:t xml:space="preserve">U.D.C: </w:t>
      </w:r>
      <w:r>
        <w:rPr>
          <w:rFonts w:hint="eastAsia"/>
          <w:sz w:val="24"/>
        </w:rPr>
        <w:t>378</w:t>
      </w:r>
    </w:p>
    <w:p w:rsidR="00AC184D" w:rsidRDefault="00AC184D"/>
    <w:p w:rsidR="00AC184D" w:rsidRDefault="00AC184D"/>
    <w:p w:rsidR="00AC184D" w:rsidRDefault="00AC184D"/>
    <w:p w:rsidR="00AC184D" w:rsidRDefault="00AC184D"/>
    <w:p w:rsidR="00AC184D" w:rsidRDefault="0051782E">
      <w:pPr>
        <w:jc w:val="center"/>
        <w:rPr>
          <w:rFonts w:eastAsia="黑体"/>
          <w:sz w:val="36"/>
        </w:rPr>
      </w:pPr>
      <w:bookmarkStart w:id="0" w:name="_Toc259005189"/>
      <w:bookmarkStart w:id="1" w:name="_Toc259005558"/>
      <w:bookmarkStart w:id="2" w:name="_Toc259006321"/>
      <w:bookmarkStart w:id="3" w:name="_Toc259969304"/>
      <w:bookmarkStart w:id="4" w:name="_Toc260205406"/>
      <w:bookmarkStart w:id="5" w:name="_Toc261016422"/>
      <w:bookmarkStart w:id="6" w:name="_Toc262111425"/>
      <w:bookmarkStart w:id="7" w:name="_Toc262112308"/>
      <w:bookmarkStart w:id="8" w:name="_Toc262131909"/>
      <w:bookmarkStart w:id="9" w:name="_Toc262142873"/>
      <w:bookmarkStart w:id="10" w:name="_Toc264287147"/>
      <w:bookmarkStart w:id="11" w:name="_Toc264300935"/>
      <w:r>
        <w:rPr>
          <w:rFonts w:eastAsia="黑体"/>
          <w:sz w:val="36"/>
        </w:rPr>
        <w:t>Southwest Jiaotong University</w:t>
      </w:r>
      <w:bookmarkEnd w:id="0"/>
      <w:bookmarkEnd w:id="1"/>
      <w:bookmarkEnd w:id="2"/>
      <w:bookmarkEnd w:id="3"/>
      <w:bookmarkEnd w:id="4"/>
      <w:bookmarkEnd w:id="5"/>
      <w:bookmarkEnd w:id="6"/>
      <w:bookmarkEnd w:id="7"/>
      <w:bookmarkEnd w:id="8"/>
      <w:bookmarkEnd w:id="9"/>
      <w:bookmarkEnd w:id="10"/>
      <w:bookmarkEnd w:id="11"/>
    </w:p>
    <w:p w:rsidR="00AC184D" w:rsidRDefault="0051782E">
      <w:pPr>
        <w:jc w:val="center"/>
        <w:rPr>
          <w:rFonts w:eastAsia="黑体"/>
          <w:sz w:val="36"/>
        </w:rPr>
      </w:pPr>
      <w:r>
        <w:rPr>
          <w:rFonts w:eastAsia="黑体"/>
          <w:sz w:val="36"/>
        </w:rPr>
        <w:t xml:space="preserve">Master Degree Thesis </w:t>
      </w:r>
    </w:p>
    <w:p w:rsidR="00AC184D" w:rsidRDefault="00AC184D"/>
    <w:p w:rsidR="00AC184D" w:rsidRDefault="00AC184D">
      <w:pPr>
        <w:rPr>
          <w:color w:val="4F81BD"/>
        </w:rPr>
      </w:pPr>
    </w:p>
    <w:p w:rsidR="00AC184D" w:rsidRDefault="00AC184D">
      <w:pPr>
        <w:rPr>
          <w:color w:val="4F81BD"/>
        </w:rPr>
      </w:pPr>
    </w:p>
    <w:p w:rsidR="00AC184D" w:rsidRDefault="00AC184D"/>
    <w:p w:rsidR="00AC184D" w:rsidRDefault="00AC184D"/>
    <w:p w:rsidR="00AC184D" w:rsidRDefault="00AC184D"/>
    <w:p w:rsidR="00AC184D" w:rsidRDefault="00AC184D"/>
    <w:p w:rsidR="00AC184D" w:rsidRDefault="0051782E">
      <w:pPr>
        <w:jc w:val="center"/>
      </w:pPr>
      <w:r>
        <w:rPr>
          <w:rFonts w:eastAsia="黑体" w:hint="eastAsia"/>
          <w:sz w:val="44"/>
          <w:szCs w:val="44"/>
        </w:rPr>
        <w:t>THE RESEARCH ON APPLYING THE SIGN LANGUAGE RECOGNITION TECHNOLOGY FOR DEAF EDUCATION BASED ON KINECT</w:t>
      </w:r>
    </w:p>
    <w:p w:rsidR="00AC184D" w:rsidRDefault="00AC184D">
      <w:pPr>
        <w:jc w:val="center"/>
        <w:rPr>
          <w:rFonts w:eastAsia="黑体"/>
          <w:sz w:val="44"/>
          <w:szCs w:val="44"/>
        </w:rPr>
      </w:pPr>
    </w:p>
    <w:p w:rsidR="00AC184D" w:rsidRDefault="00AC184D"/>
    <w:p w:rsidR="00AC184D" w:rsidRDefault="00AC184D"/>
    <w:p w:rsidR="00AC184D" w:rsidRDefault="00AC184D"/>
    <w:p w:rsidR="00AC184D" w:rsidRDefault="00AC184D"/>
    <w:p w:rsidR="00AC184D" w:rsidRDefault="00AC184D"/>
    <w:p w:rsidR="00AC184D" w:rsidRDefault="00AC184D">
      <w:pPr>
        <w:spacing w:line="400" w:lineRule="exact"/>
        <w:rPr>
          <w:szCs w:val="21"/>
        </w:rPr>
      </w:pPr>
    </w:p>
    <w:p w:rsidR="00AC184D" w:rsidRDefault="0051782E">
      <w:pPr>
        <w:spacing w:line="700" w:lineRule="exact"/>
        <w:ind w:firstLineChars="1200" w:firstLine="3360"/>
        <w:rPr>
          <w:sz w:val="28"/>
          <w:szCs w:val="28"/>
        </w:rPr>
      </w:pPr>
      <w:r>
        <w:rPr>
          <w:sz w:val="28"/>
          <w:szCs w:val="28"/>
        </w:rPr>
        <w:t>Grade: 20</w:t>
      </w:r>
      <w:r>
        <w:rPr>
          <w:rFonts w:hint="eastAsia"/>
          <w:sz w:val="28"/>
          <w:szCs w:val="28"/>
        </w:rPr>
        <w:t>11</w:t>
      </w:r>
    </w:p>
    <w:p w:rsidR="00AC184D" w:rsidRDefault="0051782E">
      <w:pPr>
        <w:spacing w:line="700" w:lineRule="exact"/>
        <w:ind w:firstLineChars="1045" w:firstLine="2926"/>
        <w:rPr>
          <w:sz w:val="28"/>
          <w:szCs w:val="28"/>
        </w:rPr>
      </w:pPr>
      <w:r>
        <w:rPr>
          <w:sz w:val="28"/>
          <w:szCs w:val="28"/>
        </w:rPr>
        <w:t>Candidate:</w:t>
      </w:r>
      <w:r>
        <w:rPr>
          <w:rStyle w:val="05"/>
          <w:rFonts w:hint="eastAsia"/>
          <w:u w:val="none"/>
        </w:rPr>
        <w:t>Zhu Mingming</w:t>
      </w:r>
    </w:p>
    <w:p w:rsidR="00AC184D" w:rsidRDefault="0051782E">
      <w:pPr>
        <w:spacing w:line="700" w:lineRule="exact"/>
        <w:ind w:firstLineChars="225" w:firstLine="630"/>
        <w:rPr>
          <w:sz w:val="28"/>
          <w:szCs w:val="28"/>
        </w:rPr>
      </w:pPr>
      <w:r>
        <w:rPr>
          <w:sz w:val="28"/>
          <w:szCs w:val="28"/>
        </w:rPr>
        <w:t>Academic Degree Applied for : Master Degree</w:t>
      </w:r>
    </w:p>
    <w:p w:rsidR="00AC184D" w:rsidRDefault="0051782E">
      <w:pPr>
        <w:spacing w:line="700" w:lineRule="exact"/>
        <w:ind w:firstLineChars="1050" w:firstLine="2940"/>
        <w:rPr>
          <w:sz w:val="28"/>
          <w:szCs w:val="28"/>
        </w:rPr>
      </w:pPr>
      <w:r>
        <w:rPr>
          <w:sz w:val="28"/>
          <w:szCs w:val="28"/>
        </w:rPr>
        <w:t>Speciality: Educational Technology</w:t>
      </w:r>
    </w:p>
    <w:p w:rsidR="00AC184D" w:rsidRDefault="0051782E">
      <w:pPr>
        <w:spacing w:line="700" w:lineRule="exact"/>
        <w:ind w:firstLineChars="1020" w:firstLine="2856"/>
        <w:rPr>
          <w:sz w:val="28"/>
          <w:szCs w:val="28"/>
        </w:rPr>
      </w:pPr>
      <w:r>
        <w:rPr>
          <w:sz w:val="28"/>
          <w:szCs w:val="28"/>
        </w:rPr>
        <w:t>Supervisor: Prof. Jing Hong</w:t>
      </w:r>
    </w:p>
    <w:p w:rsidR="00AC184D" w:rsidRDefault="00AC184D">
      <w:pPr>
        <w:spacing w:line="360" w:lineRule="auto"/>
        <w:rPr>
          <w:sz w:val="28"/>
          <w:szCs w:val="28"/>
        </w:rPr>
      </w:pPr>
    </w:p>
    <w:p w:rsidR="00AC184D" w:rsidRDefault="00AC184D">
      <w:pPr>
        <w:spacing w:line="360" w:lineRule="auto"/>
        <w:rPr>
          <w:sz w:val="28"/>
          <w:szCs w:val="28"/>
        </w:rPr>
      </w:pPr>
    </w:p>
    <w:p w:rsidR="00AC184D" w:rsidRDefault="00AC184D">
      <w:pPr>
        <w:spacing w:line="360" w:lineRule="auto"/>
        <w:rPr>
          <w:sz w:val="28"/>
          <w:szCs w:val="28"/>
        </w:rPr>
      </w:pPr>
    </w:p>
    <w:p w:rsidR="00AC184D" w:rsidRDefault="00AC184D">
      <w:pPr>
        <w:spacing w:line="360" w:lineRule="auto"/>
        <w:rPr>
          <w:sz w:val="28"/>
          <w:szCs w:val="28"/>
        </w:rPr>
      </w:pPr>
    </w:p>
    <w:p w:rsidR="00AC184D" w:rsidRDefault="0051782E">
      <w:pPr>
        <w:jc w:val="center"/>
        <w:rPr>
          <w:sz w:val="28"/>
          <w:szCs w:val="28"/>
        </w:rPr>
        <w:sectPr w:rsidR="00AC184D">
          <w:headerReference w:type="default" r:id="rId15"/>
          <w:footerReference w:type="default" r:id="rId16"/>
          <w:headerReference w:type="first" r:id="rId17"/>
          <w:pgSz w:w="11907" w:h="16840"/>
          <w:pgMar w:top="1440" w:right="1474" w:bottom="1440" w:left="1474" w:header="851" w:footer="992" w:gutter="0"/>
          <w:pgNumType w:start="1"/>
          <w:cols w:space="720"/>
          <w:titlePg/>
          <w:docGrid w:linePitch="312"/>
        </w:sectPr>
      </w:pPr>
      <w:r>
        <w:rPr>
          <w:rFonts w:hint="eastAsia"/>
          <w:sz w:val="28"/>
          <w:szCs w:val="28"/>
        </w:rPr>
        <w:t xml:space="preserve">Apr.19, </w:t>
      </w:r>
      <w:r>
        <w:rPr>
          <w:sz w:val="28"/>
          <w:szCs w:val="28"/>
        </w:rPr>
        <w:t>20</w:t>
      </w:r>
      <w:r>
        <w:rPr>
          <w:rFonts w:hint="eastAsia"/>
          <w:sz w:val="28"/>
          <w:szCs w:val="28"/>
        </w:rPr>
        <w:t>14</w:t>
      </w:r>
    </w:p>
    <w:p w:rsidR="00AC184D" w:rsidRDefault="00AC184D">
      <w:pPr>
        <w:rPr>
          <w:color w:val="4F81BD"/>
        </w:rPr>
      </w:pPr>
    </w:p>
    <w:p w:rsidR="00AC184D" w:rsidRDefault="00AC184D"/>
    <w:p w:rsidR="00AC184D" w:rsidRDefault="0051782E">
      <w:pPr>
        <w:spacing w:line="360" w:lineRule="auto"/>
        <w:jc w:val="center"/>
        <w:rPr>
          <w:rFonts w:eastAsia="黑体"/>
          <w:b/>
          <w:bCs/>
          <w:sz w:val="32"/>
        </w:rPr>
      </w:pPr>
      <w:r>
        <w:rPr>
          <w:rFonts w:eastAsia="黑体"/>
          <w:b/>
          <w:bCs/>
          <w:sz w:val="32"/>
        </w:rPr>
        <w:t>西南交通大学</w:t>
      </w:r>
    </w:p>
    <w:p w:rsidR="00AC184D" w:rsidRDefault="0051782E">
      <w:pPr>
        <w:spacing w:line="360" w:lineRule="auto"/>
        <w:jc w:val="center"/>
        <w:rPr>
          <w:rFonts w:eastAsia="黑体"/>
          <w:sz w:val="24"/>
        </w:rPr>
      </w:pPr>
      <w:r>
        <w:rPr>
          <w:rFonts w:eastAsia="黑体"/>
          <w:b/>
          <w:bCs/>
          <w:sz w:val="32"/>
        </w:rPr>
        <w:t>学位论文版权使用授权书</w:t>
      </w:r>
    </w:p>
    <w:p w:rsidR="00AC184D" w:rsidRDefault="00AC184D">
      <w:pPr>
        <w:spacing w:line="360" w:lineRule="auto"/>
      </w:pPr>
    </w:p>
    <w:p w:rsidR="00AC184D" w:rsidRDefault="0051782E">
      <w:pPr>
        <w:pStyle w:val="afb"/>
      </w:pPr>
      <w:r>
        <w:t>本学位论文作者完全了解学校有关保留、使用学位论文的规定，同意学校保留并向国家有关部门或机构送交论文的复印件和电子版，允许论文被查阅和借阅。本人授权西南交通大学可以将本论文的全部或部分内容编入有关数据库进行检索，可以采用影印、缩印或扫描等复印手段保存和汇编本学位论文。</w:t>
      </w:r>
    </w:p>
    <w:p w:rsidR="00AC184D" w:rsidRDefault="00AC184D">
      <w:pPr>
        <w:spacing w:line="360" w:lineRule="auto"/>
        <w:ind w:firstLineChars="200" w:firstLine="480"/>
        <w:rPr>
          <w:sz w:val="24"/>
        </w:rPr>
      </w:pPr>
    </w:p>
    <w:p w:rsidR="00AC184D" w:rsidRDefault="00AC184D">
      <w:pPr>
        <w:spacing w:line="360" w:lineRule="auto"/>
        <w:ind w:firstLineChars="200" w:firstLine="480"/>
        <w:rPr>
          <w:sz w:val="24"/>
        </w:rPr>
      </w:pPr>
    </w:p>
    <w:p w:rsidR="00AC184D" w:rsidRDefault="00AC184D">
      <w:pPr>
        <w:spacing w:line="360" w:lineRule="auto"/>
        <w:ind w:firstLineChars="200" w:firstLine="480"/>
        <w:rPr>
          <w:sz w:val="24"/>
        </w:rPr>
      </w:pPr>
    </w:p>
    <w:p w:rsidR="00AC184D" w:rsidRDefault="00AC184D">
      <w:pPr>
        <w:spacing w:line="360" w:lineRule="auto"/>
        <w:ind w:firstLineChars="200" w:firstLine="480"/>
        <w:rPr>
          <w:sz w:val="24"/>
        </w:rPr>
      </w:pPr>
    </w:p>
    <w:p w:rsidR="00AC184D" w:rsidRDefault="0051782E">
      <w:pPr>
        <w:spacing w:line="360" w:lineRule="auto"/>
        <w:ind w:firstLineChars="200" w:firstLine="480"/>
        <w:rPr>
          <w:sz w:val="24"/>
        </w:rPr>
      </w:pPr>
      <w:r>
        <w:rPr>
          <w:sz w:val="24"/>
        </w:rPr>
        <w:t>本学位论文属于</w:t>
      </w:r>
    </w:p>
    <w:p w:rsidR="00AC184D" w:rsidRDefault="0051782E">
      <w:pPr>
        <w:spacing w:line="360" w:lineRule="auto"/>
        <w:ind w:firstLineChars="200" w:firstLine="480"/>
        <w:rPr>
          <w:sz w:val="24"/>
        </w:rPr>
      </w:pPr>
      <w:r>
        <w:rPr>
          <w:sz w:val="24"/>
        </w:rPr>
        <w:t>1</w:t>
      </w:r>
      <w:r>
        <w:rPr>
          <w:sz w:val="24"/>
        </w:rPr>
        <w:t>．保密</w:t>
      </w:r>
      <w:r>
        <w:rPr>
          <w:rFonts w:ascii="宋体" w:hAnsi="宋体" w:hint="eastAsia"/>
        </w:rPr>
        <w:t>□</w:t>
      </w:r>
      <w:r>
        <w:rPr>
          <w:sz w:val="24"/>
        </w:rPr>
        <w:t>，在</w:t>
      </w:r>
      <w:r>
        <w:rPr>
          <w:sz w:val="24"/>
        </w:rPr>
        <w:t xml:space="preserve">   </w:t>
      </w:r>
      <w:r>
        <w:rPr>
          <w:sz w:val="24"/>
        </w:rPr>
        <w:t>年解密后适用本授权书；</w:t>
      </w:r>
    </w:p>
    <w:p w:rsidR="00AC184D" w:rsidRDefault="0051782E">
      <w:pPr>
        <w:spacing w:line="360" w:lineRule="auto"/>
        <w:ind w:firstLineChars="200" w:firstLine="480"/>
        <w:rPr>
          <w:sz w:val="24"/>
        </w:rPr>
      </w:pPr>
      <w:r>
        <w:rPr>
          <w:sz w:val="24"/>
        </w:rPr>
        <w:t>2</w:t>
      </w:r>
      <w:r>
        <w:rPr>
          <w:sz w:val="24"/>
        </w:rPr>
        <w:t>．不保密</w:t>
      </w:r>
      <w:r>
        <w:rPr>
          <w:rFonts w:ascii="宋体" w:hAnsi="宋体" w:hint="eastAsia"/>
        </w:rPr>
        <w:t>□</w:t>
      </w:r>
      <w:r>
        <w:rPr>
          <w:sz w:val="24"/>
        </w:rPr>
        <w:t>，使用本授权书。</w:t>
      </w:r>
    </w:p>
    <w:p w:rsidR="00AC184D" w:rsidRDefault="0051782E">
      <w:pPr>
        <w:spacing w:line="360" w:lineRule="auto"/>
        <w:ind w:firstLineChars="200" w:firstLine="480"/>
        <w:rPr>
          <w:sz w:val="24"/>
        </w:rPr>
      </w:pPr>
      <w:r>
        <w:rPr>
          <w:sz w:val="24"/>
        </w:rPr>
        <w:t>（请在以上方框内打</w:t>
      </w:r>
      <w:r>
        <w:rPr>
          <w:rFonts w:hint="eastAsia"/>
          <w:sz w:val="24"/>
        </w:rPr>
        <w:t>“</w:t>
      </w:r>
      <w:r>
        <w:rPr>
          <w:rFonts w:ascii="宋体" w:hAnsi="宋体" w:hint="eastAsia"/>
        </w:rPr>
        <w:t>√</w:t>
      </w:r>
      <w:r>
        <w:rPr>
          <w:rFonts w:hint="eastAsia"/>
          <w:sz w:val="24"/>
        </w:rPr>
        <w:t>”</w:t>
      </w:r>
      <w:r>
        <w:rPr>
          <w:rFonts w:hint="eastAsia"/>
          <w:sz w:val="24"/>
        </w:rPr>
        <w:t xml:space="preserve"> </w:t>
      </w:r>
      <w:r>
        <w:rPr>
          <w:sz w:val="24"/>
        </w:rPr>
        <w:t>）</w:t>
      </w:r>
    </w:p>
    <w:p w:rsidR="00AC184D" w:rsidRDefault="00AC184D">
      <w:pPr>
        <w:spacing w:line="360" w:lineRule="auto"/>
        <w:ind w:firstLineChars="200" w:firstLine="480"/>
        <w:rPr>
          <w:sz w:val="24"/>
        </w:rPr>
      </w:pPr>
    </w:p>
    <w:p w:rsidR="00AC184D" w:rsidRDefault="00AC184D">
      <w:pPr>
        <w:spacing w:line="360" w:lineRule="auto"/>
        <w:ind w:firstLineChars="200" w:firstLine="480"/>
        <w:rPr>
          <w:sz w:val="24"/>
        </w:rPr>
      </w:pPr>
    </w:p>
    <w:p w:rsidR="00AC184D" w:rsidRDefault="00AC184D">
      <w:pPr>
        <w:spacing w:line="360" w:lineRule="auto"/>
        <w:ind w:firstLineChars="200" w:firstLine="480"/>
        <w:rPr>
          <w:sz w:val="24"/>
        </w:rPr>
      </w:pPr>
    </w:p>
    <w:p w:rsidR="00AC184D" w:rsidRDefault="00AC184D">
      <w:pPr>
        <w:spacing w:line="360" w:lineRule="auto"/>
        <w:ind w:firstLineChars="200" w:firstLine="480"/>
        <w:rPr>
          <w:sz w:val="24"/>
        </w:rPr>
      </w:pPr>
    </w:p>
    <w:p w:rsidR="00AC184D" w:rsidRDefault="0051782E">
      <w:pPr>
        <w:spacing w:line="360" w:lineRule="auto"/>
        <w:ind w:firstLineChars="250" w:firstLine="600"/>
        <w:rPr>
          <w:sz w:val="24"/>
        </w:rPr>
      </w:pPr>
      <w:r>
        <w:rPr>
          <w:sz w:val="24"/>
        </w:rPr>
        <w:t>学位论文作者签名：</w:t>
      </w:r>
      <w:r>
        <w:rPr>
          <w:sz w:val="24"/>
        </w:rPr>
        <w:t xml:space="preserve">             </w:t>
      </w:r>
      <w:r>
        <w:rPr>
          <w:sz w:val="24"/>
        </w:rPr>
        <w:t>指导老师签名：</w:t>
      </w:r>
    </w:p>
    <w:p w:rsidR="00AC184D" w:rsidRDefault="00AC184D">
      <w:pPr>
        <w:spacing w:line="360" w:lineRule="auto"/>
        <w:ind w:firstLineChars="450" w:firstLine="1080"/>
        <w:rPr>
          <w:sz w:val="24"/>
        </w:rPr>
      </w:pPr>
    </w:p>
    <w:p w:rsidR="00AC184D" w:rsidRDefault="0051782E">
      <w:pPr>
        <w:spacing w:line="360" w:lineRule="auto"/>
        <w:ind w:firstLineChars="500" w:firstLine="1200"/>
        <w:rPr>
          <w:sz w:val="24"/>
        </w:rPr>
      </w:pPr>
      <w:r>
        <w:rPr>
          <w:sz w:val="24"/>
        </w:rPr>
        <w:t>日期：</w:t>
      </w:r>
      <w:r>
        <w:rPr>
          <w:sz w:val="24"/>
        </w:rPr>
        <w:t xml:space="preserve">                        </w:t>
      </w:r>
      <w:r>
        <w:rPr>
          <w:sz w:val="24"/>
        </w:rPr>
        <w:t>日期：</w:t>
      </w:r>
    </w:p>
    <w:p w:rsidR="00AC184D" w:rsidRDefault="00AC184D">
      <w:pPr>
        <w:spacing w:line="360" w:lineRule="auto"/>
        <w:ind w:firstLineChars="500" w:firstLine="1200"/>
        <w:rPr>
          <w:sz w:val="24"/>
        </w:rPr>
      </w:pPr>
    </w:p>
    <w:p w:rsidR="00AC184D" w:rsidRDefault="00AC184D">
      <w:pPr>
        <w:spacing w:line="360" w:lineRule="auto"/>
        <w:ind w:firstLineChars="500" w:firstLine="1200"/>
        <w:rPr>
          <w:sz w:val="24"/>
        </w:rPr>
      </w:pPr>
    </w:p>
    <w:p w:rsidR="00AC184D" w:rsidRDefault="00AC184D">
      <w:pPr>
        <w:spacing w:line="360" w:lineRule="auto"/>
        <w:ind w:firstLineChars="500" w:firstLine="1200"/>
        <w:rPr>
          <w:sz w:val="24"/>
        </w:rPr>
      </w:pPr>
    </w:p>
    <w:p w:rsidR="00AC184D" w:rsidRDefault="00AC184D">
      <w:pPr>
        <w:spacing w:line="360" w:lineRule="auto"/>
        <w:ind w:firstLineChars="500" w:firstLine="1200"/>
        <w:rPr>
          <w:color w:val="4F81BD"/>
          <w:sz w:val="24"/>
        </w:rPr>
      </w:pPr>
    </w:p>
    <w:p w:rsidR="00AC184D" w:rsidRDefault="00AC184D">
      <w:pPr>
        <w:spacing w:line="360" w:lineRule="auto"/>
        <w:ind w:firstLineChars="500" w:firstLine="1200"/>
        <w:rPr>
          <w:color w:val="4F81BD"/>
          <w:sz w:val="24"/>
        </w:rPr>
      </w:pPr>
    </w:p>
    <w:p w:rsidR="00AC184D" w:rsidRDefault="00AC184D">
      <w:pPr>
        <w:spacing w:line="360" w:lineRule="auto"/>
        <w:ind w:firstLineChars="500" w:firstLine="1200"/>
        <w:rPr>
          <w:color w:val="4F81BD"/>
          <w:sz w:val="24"/>
        </w:rPr>
      </w:pPr>
    </w:p>
    <w:p w:rsidR="00AC184D" w:rsidRDefault="00AC184D">
      <w:pPr>
        <w:spacing w:line="360" w:lineRule="auto"/>
        <w:ind w:firstLineChars="500" w:firstLine="1200"/>
        <w:rPr>
          <w:color w:val="4F81BD"/>
          <w:sz w:val="24"/>
        </w:rPr>
      </w:pPr>
    </w:p>
    <w:p w:rsidR="00AC184D" w:rsidRDefault="00AC184D">
      <w:pPr>
        <w:spacing w:line="360" w:lineRule="auto"/>
        <w:ind w:firstLineChars="500" w:firstLine="1200"/>
        <w:rPr>
          <w:color w:val="4F81BD"/>
          <w:sz w:val="24"/>
        </w:rPr>
      </w:pPr>
    </w:p>
    <w:p w:rsidR="00AC184D" w:rsidRDefault="00AC184D">
      <w:pPr>
        <w:spacing w:line="360" w:lineRule="auto"/>
        <w:ind w:firstLineChars="500" w:firstLine="1200"/>
        <w:rPr>
          <w:color w:val="4F81BD"/>
          <w:sz w:val="24"/>
        </w:rPr>
      </w:pPr>
    </w:p>
    <w:p w:rsidR="00AC184D" w:rsidRDefault="0051782E">
      <w:pPr>
        <w:spacing w:line="400" w:lineRule="exact"/>
        <w:jc w:val="center"/>
        <w:rPr>
          <w:rFonts w:eastAsia="黑体"/>
          <w:sz w:val="32"/>
          <w:szCs w:val="32"/>
        </w:rPr>
      </w:pPr>
      <w:r>
        <w:rPr>
          <w:rFonts w:eastAsia="黑体"/>
          <w:sz w:val="32"/>
          <w:szCs w:val="32"/>
        </w:rPr>
        <w:lastRenderedPageBreak/>
        <w:t>西南交通大学硕士学位论文主要工作（贡献）声明</w:t>
      </w:r>
    </w:p>
    <w:p w:rsidR="00AC184D" w:rsidRDefault="00AC184D">
      <w:pPr>
        <w:spacing w:line="400" w:lineRule="exact"/>
        <w:ind w:firstLineChars="200" w:firstLine="480"/>
        <w:rPr>
          <w:sz w:val="24"/>
        </w:rPr>
      </w:pPr>
    </w:p>
    <w:p w:rsidR="00AC184D" w:rsidRDefault="0051782E">
      <w:pPr>
        <w:spacing w:line="400" w:lineRule="exact"/>
        <w:ind w:firstLineChars="200" w:firstLine="480"/>
        <w:rPr>
          <w:sz w:val="24"/>
        </w:rPr>
      </w:pPr>
      <w:r>
        <w:rPr>
          <w:sz w:val="24"/>
        </w:rPr>
        <w:t>本人在学位论文中所做的主要工作或贡献如下：</w:t>
      </w:r>
    </w:p>
    <w:p w:rsidR="00AC184D" w:rsidRDefault="0051782E">
      <w:pPr>
        <w:pStyle w:val="afb"/>
      </w:pPr>
      <w:r>
        <w:rPr>
          <w:rFonts w:hint="eastAsia"/>
        </w:rPr>
        <w:t>【贡献】</w:t>
      </w:r>
    </w:p>
    <w:p w:rsidR="00AC184D" w:rsidRDefault="00AC184D">
      <w:pPr>
        <w:pStyle w:val="afb"/>
      </w:pPr>
    </w:p>
    <w:p w:rsidR="00AC184D" w:rsidRDefault="00AC184D">
      <w:pPr>
        <w:pStyle w:val="afb"/>
      </w:pPr>
    </w:p>
    <w:p w:rsidR="00AC184D" w:rsidRDefault="0051782E">
      <w:pPr>
        <w:spacing w:line="400" w:lineRule="exact"/>
        <w:ind w:firstLineChars="200" w:firstLine="480"/>
        <w:rPr>
          <w:sz w:val="24"/>
        </w:rPr>
      </w:pPr>
      <w:r>
        <w:rPr>
          <w:sz w:val="24"/>
        </w:rPr>
        <w:t>本人郑重声明：所呈交的学位论文，是在导师指导下独立进行研究工作所得的成果。除文中已经注明引用的内容外，本论文不包含任何其他个人或集体已经发表或撰写过的研究成果。对本文的研究做出贡献的个人和集体，均已在文中作了明确说明。本人完全了解违反上述声明所引起的一切法律责任将由本人承担。</w:t>
      </w:r>
    </w:p>
    <w:p w:rsidR="00AC184D" w:rsidRDefault="00AC184D">
      <w:pPr>
        <w:spacing w:line="400" w:lineRule="exact"/>
        <w:ind w:firstLineChars="200" w:firstLine="480"/>
        <w:rPr>
          <w:sz w:val="24"/>
        </w:rPr>
      </w:pPr>
    </w:p>
    <w:p w:rsidR="00AC184D" w:rsidRDefault="00AC184D">
      <w:pPr>
        <w:spacing w:line="400" w:lineRule="exact"/>
        <w:ind w:firstLineChars="200" w:firstLine="480"/>
        <w:rPr>
          <w:color w:val="4F81BD"/>
          <w:sz w:val="24"/>
        </w:rPr>
      </w:pPr>
    </w:p>
    <w:p w:rsidR="00AC184D" w:rsidRDefault="00AC184D">
      <w:pPr>
        <w:spacing w:line="400" w:lineRule="exact"/>
        <w:ind w:firstLineChars="200" w:firstLine="480"/>
        <w:rPr>
          <w:color w:val="4F81BD"/>
          <w:sz w:val="24"/>
        </w:rPr>
      </w:pPr>
    </w:p>
    <w:p w:rsidR="00AC184D" w:rsidRDefault="00AC184D">
      <w:pPr>
        <w:spacing w:line="400" w:lineRule="exact"/>
        <w:ind w:firstLineChars="200" w:firstLine="480"/>
        <w:rPr>
          <w:color w:val="4F81BD"/>
          <w:sz w:val="24"/>
        </w:rPr>
      </w:pPr>
    </w:p>
    <w:p w:rsidR="00AC184D" w:rsidRDefault="00AC184D">
      <w:pPr>
        <w:spacing w:line="400" w:lineRule="exact"/>
        <w:ind w:firstLineChars="200" w:firstLine="480"/>
        <w:rPr>
          <w:sz w:val="24"/>
        </w:rPr>
      </w:pPr>
    </w:p>
    <w:p w:rsidR="00AC184D" w:rsidRDefault="0051782E">
      <w:pPr>
        <w:spacing w:line="400" w:lineRule="exact"/>
        <w:ind w:firstLineChars="200" w:firstLine="480"/>
        <w:rPr>
          <w:sz w:val="24"/>
        </w:rPr>
      </w:pPr>
      <w:r>
        <w:rPr>
          <w:sz w:val="24"/>
        </w:rPr>
        <w:t xml:space="preserve">                                    </w:t>
      </w:r>
      <w:r>
        <w:rPr>
          <w:sz w:val="24"/>
        </w:rPr>
        <w:t>学位论文作者签名：</w:t>
      </w:r>
    </w:p>
    <w:p w:rsidR="00AC184D" w:rsidRDefault="00AC184D">
      <w:pPr>
        <w:spacing w:line="400" w:lineRule="exact"/>
        <w:ind w:firstLineChars="200" w:firstLine="480"/>
        <w:rPr>
          <w:sz w:val="24"/>
        </w:rPr>
      </w:pPr>
    </w:p>
    <w:p w:rsidR="00AC184D" w:rsidRDefault="0051782E">
      <w:pPr>
        <w:spacing w:line="400" w:lineRule="exact"/>
        <w:ind w:firstLineChars="200" w:firstLine="480"/>
        <w:rPr>
          <w:sz w:val="24"/>
        </w:rPr>
      </w:pPr>
      <w:r>
        <w:rPr>
          <w:sz w:val="24"/>
        </w:rPr>
        <w:t xml:space="preserve">                                         </w:t>
      </w:r>
      <w:r>
        <w:rPr>
          <w:sz w:val="24"/>
        </w:rPr>
        <w:t>日期：</w:t>
      </w:r>
    </w:p>
    <w:p w:rsidR="00AC184D" w:rsidRDefault="00AC184D">
      <w:pPr>
        <w:pStyle w:val="afb"/>
      </w:pPr>
    </w:p>
    <w:p w:rsidR="00AC184D" w:rsidRDefault="00AC184D">
      <w:pPr>
        <w:spacing w:line="360" w:lineRule="auto"/>
        <w:ind w:firstLineChars="500" w:firstLine="1200"/>
        <w:rPr>
          <w:color w:val="4F81BD"/>
          <w:sz w:val="24"/>
        </w:rPr>
        <w:sectPr w:rsidR="00AC184D">
          <w:pgSz w:w="11907" w:h="16840"/>
          <w:pgMar w:top="1440" w:right="1474" w:bottom="1440" w:left="1474" w:header="851" w:footer="992" w:gutter="0"/>
          <w:pgNumType w:start="1"/>
          <w:cols w:space="720"/>
          <w:titlePg/>
          <w:docGrid w:linePitch="312"/>
        </w:sectPr>
      </w:pPr>
    </w:p>
    <w:p w:rsidR="00AC184D" w:rsidRDefault="0051782E">
      <w:pPr>
        <w:pStyle w:val="aff5"/>
      </w:pPr>
      <w:bookmarkStart w:id="12" w:name="_Toc257616606"/>
      <w:bookmarkStart w:id="13" w:name="_Toc257616921"/>
      <w:bookmarkStart w:id="14" w:name="_Toc257967609"/>
      <w:bookmarkStart w:id="15" w:name="_Toc259005195"/>
      <w:bookmarkStart w:id="16" w:name="_Toc259005564"/>
      <w:bookmarkStart w:id="17" w:name="_Toc259006327"/>
      <w:bookmarkStart w:id="18" w:name="_Toc259969310"/>
      <w:bookmarkStart w:id="19" w:name="_Toc260205412"/>
      <w:bookmarkStart w:id="20" w:name="_Toc261016428"/>
      <w:bookmarkStart w:id="21" w:name="_Toc262111431"/>
      <w:bookmarkStart w:id="22" w:name="_Toc324873282"/>
      <w:bookmarkStart w:id="23" w:name="_Toc324878950"/>
      <w:bookmarkStart w:id="24" w:name="_Toc325479156"/>
      <w:bookmarkStart w:id="25" w:name="_Toc325544004"/>
      <w:bookmarkStart w:id="26" w:name="_Toc325577646"/>
      <w:bookmarkStart w:id="27" w:name="_Toc325994210"/>
      <w:bookmarkStart w:id="28" w:name="_Toc417067719"/>
      <w:r>
        <w:rPr>
          <w:rFonts w:hint="eastAsia"/>
        </w:rPr>
        <w:lastRenderedPageBreak/>
        <w:t>摘</w:t>
      </w:r>
      <w:r>
        <w:rPr>
          <w:rFonts w:hint="eastAsia"/>
        </w:rPr>
        <w:tab/>
      </w:r>
      <w:r>
        <w:rPr>
          <w:rFonts w:hint="eastAsia"/>
        </w:rPr>
        <w:tab/>
      </w:r>
      <w:r>
        <w:rPr>
          <w:rFonts w:hint="eastAsia"/>
        </w:rPr>
        <w:t>要</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AC184D" w:rsidRDefault="0051782E">
      <w:pPr>
        <w:pStyle w:val="afb"/>
        <w:ind w:firstLineChars="0" w:firstLine="0"/>
      </w:pPr>
      <w:bookmarkStart w:id="29" w:name="OLE_LINK9"/>
      <w:bookmarkStart w:id="30" w:name="OLE_LINK8"/>
      <w:bookmarkStart w:id="31" w:name="OLE_LINK12"/>
      <w:bookmarkStart w:id="32" w:name="OLE_LINK20"/>
      <w:bookmarkStart w:id="33" w:name="OLE_LINK2"/>
      <w:bookmarkStart w:id="34" w:name="OLE_LINK4"/>
      <w:bookmarkStart w:id="35" w:name="OLE_LINK5"/>
      <w:bookmarkStart w:id="36" w:name="OLE_LINK6"/>
      <w:bookmarkStart w:id="37" w:name="OLE_LINK7"/>
      <w:r>
        <w:rPr>
          <w:rFonts w:hint="eastAsia"/>
        </w:rPr>
        <w:tab/>
      </w:r>
      <w:r>
        <w:rPr>
          <w:rFonts w:hint="eastAsia"/>
        </w:rPr>
        <w:t>【摘要】</w:t>
      </w:r>
    </w:p>
    <w:p w:rsidR="00AC184D" w:rsidRDefault="00AC184D">
      <w:pPr>
        <w:pStyle w:val="afb"/>
      </w:pPr>
    </w:p>
    <w:p w:rsidR="00AC184D" w:rsidRDefault="00AC184D">
      <w:pPr>
        <w:pStyle w:val="afb"/>
      </w:pPr>
    </w:p>
    <w:bookmarkEnd w:id="29"/>
    <w:bookmarkEnd w:id="30"/>
    <w:p w:rsidR="00AC184D" w:rsidRDefault="0051782E">
      <w:pPr>
        <w:spacing w:line="400" w:lineRule="exact"/>
        <w:rPr>
          <w:rFonts w:ascii="黑体" w:eastAsia="黑体"/>
          <w:sz w:val="24"/>
        </w:rPr>
      </w:pPr>
      <w:r>
        <w:rPr>
          <w:rFonts w:ascii="黑体" w:eastAsia="黑体" w:hint="eastAsia"/>
          <w:sz w:val="24"/>
        </w:rPr>
        <w:t>关键词：</w:t>
      </w:r>
      <w:bookmarkStart w:id="38" w:name="OLE_LINK10"/>
      <w:bookmarkStart w:id="39" w:name="OLE_LINK11"/>
      <w:r>
        <w:rPr>
          <w:rFonts w:ascii="黑体" w:eastAsia="黑体" w:hint="eastAsia"/>
          <w:sz w:val="24"/>
        </w:rPr>
        <w:t>【关键词】</w:t>
      </w:r>
    </w:p>
    <w:p w:rsidR="00AC184D" w:rsidRDefault="00AC184D">
      <w:pPr>
        <w:spacing w:line="400" w:lineRule="exact"/>
        <w:rPr>
          <w:sz w:val="24"/>
        </w:rPr>
        <w:sectPr w:rsidR="00AC184D">
          <w:headerReference w:type="default" r:id="rId18"/>
          <w:pgSz w:w="11906" w:h="16838"/>
          <w:pgMar w:top="1440" w:right="1474" w:bottom="1440" w:left="1474" w:header="851" w:footer="992" w:gutter="0"/>
          <w:pgNumType w:fmt="upperRoman" w:start="1"/>
          <w:cols w:space="720"/>
          <w:docGrid w:linePitch="312"/>
        </w:sectPr>
      </w:pPr>
    </w:p>
    <w:p w:rsidR="00AC184D" w:rsidRDefault="0051782E">
      <w:pPr>
        <w:pStyle w:val="aff5"/>
      </w:pPr>
      <w:bookmarkStart w:id="40" w:name="_Toc257616607"/>
      <w:bookmarkStart w:id="41" w:name="_Toc257616922"/>
      <w:bookmarkStart w:id="42" w:name="_Toc257967610"/>
      <w:bookmarkStart w:id="43" w:name="_Toc259005196"/>
      <w:bookmarkStart w:id="44" w:name="_Toc259005565"/>
      <w:bookmarkStart w:id="45" w:name="_Toc259006328"/>
      <w:bookmarkStart w:id="46" w:name="_Toc259969311"/>
      <w:bookmarkStart w:id="47" w:name="_Toc260205413"/>
      <w:bookmarkStart w:id="48" w:name="_Toc261016429"/>
      <w:bookmarkStart w:id="49" w:name="_Toc262111432"/>
      <w:bookmarkStart w:id="50" w:name="_Toc324873283"/>
      <w:bookmarkStart w:id="51" w:name="_Toc324878951"/>
      <w:bookmarkStart w:id="52" w:name="_Toc325479157"/>
      <w:bookmarkStart w:id="53" w:name="_Toc325544005"/>
      <w:bookmarkStart w:id="54" w:name="_Toc325577647"/>
      <w:bookmarkStart w:id="55" w:name="_Toc325994211"/>
      <w:bookmarkStart w:id="56" w:name="_Toc417067720"/>
      <w:bookmarkEnd w:id="31"/>
      <w:bookmarkEnd w:id="32"/>
      <w:bookmarkEnd w:id="33"/>
      <w:bookmarkEnd w:id="34"/>
      <w:bookmarkEnd w:id="35"/>
      <w:bookmarkEnd w:id="36"/>
      <w:bookmarkEnd w:id="37"/>
      <w:bookmarkEnd w:id="38"/>
      <w:bookmarkEnd w:id="39"/>
      <w:r>
        <w:lastRenderedPageBreak/>
        <w:t>A</w:t>
      </w:r>
      <w:r>
        <w:rPr>
          <w:rFonts w:hint="eastAsia"/>
        </w:rPr>
        <w:t>bstract</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AC184D" w:rsidRDefault="0051782E">
      <w:pPr>
        <w:pStyle w:val="afb"/>
      </w:pPr>
      <w:r>
        <w:rPr>
          <w:rFonts w:hint="eastAsia"/>
        </w:rPr>
        <w:t>【</w:t>
      </w:r>
      <w:r>
        <w:rPr>
          <w:rFonts w:hint="eastAsia"/>
        </w:rPr>
        <w:t>English Abstract</w:t>
      </w:r>
      <w:r>
        <w:rPr>
          <w:rFonts w:hint="eastAsia"/>
        </w:rPr>
        <w:t>】</w:t>
      </w:r>
    </w:p>
    <w:p w:rsidR="00AC184D" w:rsidRDefault="0051782E">
      <w:pPr>
        <w:pStyle w:val="afb"/>
        <w:ind w:firstLineChars="0" w:firstLine="0"/>
        <w:rPr>
          <w:b/>
          <w:kern w:val="0"/>
        </w:rPr>
      </w:pPr>
      <w:r>
        <w:rPr>
          <w:rFonts w:hint="eastAsia"/>
          <w:b/>
          <w:kern w:val="0"/>
        </w:rPr>
        <w:t xml:space="preserve">Keywords: </w:t>
      </w:r>
      <w:r>
        <w:rPr>
          <w:rFonts w:hint="eastAsia"/>
          <w:b/>
          <w:kern w:val="0"/>
        </w:rPr>
        <w:t>【</w:t>
      </w:r>
      <w:r>
        <w:rPr>
          <w:rFonts w:hint="eastAsia"/>
          <w:b/>
          <w:kern w:val="0"/>
        </w:rPr>
        <w:t>English Keyword</w:t>
      </w:r>
      <w:r>
        <w:rPr>
          <w:rFonts w:hint="eastAsia"/>
          <w:b/>
          <w:kern w:val="0"/>
        </w:rPr>
        <w:t>】</w:t>
      </w:r>
    </w:p>
    <w:p w:rsidR="00AC184D" w:rsidRDefault="00AC184D">
      <w:pPr>
        <w:rPr>
          <w:color w:val="4F81BD"/>
        </w:rPr>
        <w:sectPr w:rsidR="00AC184D">
          <w:pgSz w:w="11906" w:h="16838"/>
          <w:pgMar w:top="1440" w:right="1474" w:bottom="1440" w:left="1474" w:header="851" w:footer="992" w:gutter="0"/>
          <w:pgNumType w:fmt="upperRoman"/>
          <w:cols w:space="720"/>
          <w:docGrid w:linePitch="312"/>
        </w:sectPr>
      </w:pPr>
      <w:bookmarkStart w:id="57" w:name="_Toc188281108"/>
      <w:bookmarkStart w:id="58" w:name="_Toc188281503"/>
      <w:bookmarkStart w:id="59" w:name="_Toc188282882"/>
      <w:bookmarkStart w:id="60" w:name="_Toc192405261"/>
      <w:bookmarkStart w:id="61" w:name="_Toc255052146"/>
      <w:bookmarkStart w:id="62" w:name="_Toc255513286"/>
    </w:p>
    <w:p w:rsidR="00AC184D" w:rsidRDefault="0051782E">
      <w:pPr>
        <w:pStyle w:val="10"/>
        <w:tabs>
          <w:tab w:val="left" w:pos="630"/>
        </w:tabs>
        <w:jc w:val="center"/>
        <w:rPr>
          <w:sz w:val="36"/>
          <w:szCs w:val="36"/>
        </w:rPr>
      </w:pPr>
      <w:bookmarkStart w:id="63" w:name="_Toc324873284"/>
      <w:bookmarkStart w:id="64" w:name="_Toc324878952"/>
      <w:bookmarkStart w:id="65" w:name="_Toc325479158"/>
      <w:bookmarkStart w:id="66" w:name="_Toc325544006"/>
      <w:bookmarkStart w:id="67" w:name="_Toc325577648"/>
      <w:bookmarkStart w:id="68" w:name="_Toc325994212"/>
      <w:r>
        <w:rPr>
          <w:sz w:val="36"/>
          <w:szCs w:val="36"/>
        </w:rPr>
        <w:lastRenderedPageBreak/>
        <w:t>目</w:t>
      </w:r>
      <w:r>
        <w:rPr>
          <w:sz w:val="36"/>
          <w:szCs w:val="36"/>
        </w:rPr>
        <w:t xml:space="preserve">  </w:t>
      </w:r>
      <w:r>
        <w:rPr>
          <w:sz w:val="36"/>
          <w:szCs w:val="36"/>
        </w:rPr>
        <w:t>录</w:t>
      </w:r>
      <w:bookmarkEnd w:id="57"/>
      <w:bookmarkEnd w:id="58"/>
      <w:bookmarkEnd w:id="59"/>
      <w:bookmarkEnd w:id="60"/>
      <w:bookmarkEnd w:id="61"/>
      <w:bookmarkEnd w:id="62"/>
      <w:bookmarkEnd w:id="63"/>
      <w:bookmarkEnd w:id="64"/>
      <w:bookmarkEnd w:id="65"/>
      <w:bookmarkEnd w:id="66"/>
      <w:bookmarkEnd w:id="67"/>
      <w:bookmarkEnd w:id="68"/>
    </w:p>
    <w:p w:rsidR="00AC184D" w:rsidRDefault="00AC184D">
      <w:pPr>
        <w:pStyle w:val="10"/>
        <w:tabs>
          <w:tab w:val="left" w:pos="630"/>
        </w:tabs>
      </w:pPr>
    </w:p>
    <w:p w:rsidR="00E87792" w:rsidRDefault="00C22B29">
      <w:pPr>
        <w:pStyle w:val="10"/>
        <w:tabs>
          <w:tab w:val="left" w:pos="630"/>
        </w:tabs>
        <w:rPr>
          <w:rFonts w:asciiTheme="minorHAnsi" w:eastAsiaTheme="minorEastAsia" w:hAnsiTheme="minorHAnsi" w:cstheme="minorBidi"/>
          <w:bCs w:val="0"/>
          <w:caps w:val="0"/>
          <w:noProof/>
          <w:sz w:val="21"/>
          <w:szCs w:val="22"/>
        </w:rPr>
      </w:pPr>
      <w:r w:rsidRPr="00C22B29">
        <w:fldChar w:fldCharType="begin"/>
      </w:r>
      <w:r w:rsidR="0051782E">
        <w:instrText xml:space="preserve"> TOC \o "1-3" \h \z \u </w:instrText>
      </w:r>
      <w:r w:rsidRPr="00C22B29">
        <w:fldChar w:fldCharType="separate"/>
      </w:r>
      <w:hyperlink w:anchor="_Toc417067719" w:history="1">
        <w:r w:rsidR="00E87792" w:rsidRPr="0041078E">
          <w:rPr>
            <w:rStyle w:val="af6"/>
            <w:rFonts w:hint="eastAsia"/>
            <w:noProof/>
          </w:rPr>
          <w:t>摘</w:t>
        </w:r>
        <w:r w:rsidR="00E87792">
          <w:rPr>
            <w:rFonts w:asciiTheme="minorHAnsi" w:eastAsiaTheme="minorEastAsia" w:hAnsiTheme="minorHAnsi" w:cstheme="minorBidi"/>
            <w:bCs w:val="0"/>
            <w:caps w:val="0"/>
            <w:noProof/>
            <w:sz w:val="21"/>
            <w:szCs w:val="22"/>
          </w:rPr>
          <w:tab/>
        </w:r>
        <w:r w:rsidR="00E87792" w:rsidRPr="0041078E">
          <w:rPr>
            <w:rStyle w:val="af6"/>
            <w:noProof/>
          </w:rPr>
          <w:t xml:space="preserve"> </w:t>
        </w:r>
        <w:r w:rsidR="00E87792" w:rsidRPr="0041078E">
          <w:rPr>
            <w:rStyle w:val="af6"/>
            <w:rFonts w:hint="eastAsia"/>
            <w:noProof/>
          </w:rPr>
          <w:t>要</w:t>
        </w:r>
        <w:r w:rsidR="00E87792">
          <w:rPr>
            <w:noProof/>
            <w:webHidden/>
          </w:rPr>
          <w:tab/>
        </w:r>
        <w:r w:rsidR="00E87792">
          <w:rPr>
            <w:noProof/>
            <w:webHidden/>
          </w:rPr>
          <w:fldChar w:fldCharType="begin"/>
        </w:r>
        <w:r w:rsidR="00E87792">
          <w:rPr>
            <w:noProof/>
            <w:webHidden/>
          </w:rPr>
          <w:instrText xml:space="preserve"> PAGEREF _Toc417067719 \h </w:instrText>
        </w:r>
        <w:r w:rsidR="00E87792">
          <w:rPr>
            <w:noProof/>
            <w:webHidden/>
          </w:rPr>
        </w:r>
        <w:r w:rsidR="00E87792">
          <w:rPr>
            <w:noProof/>
            <w:webHidden/>
          </w:rPr>
          <w:fldChar w:fldCharType="separate"/>
        </w:r>
        <w:r w:rsidR="00E87792">
          <w:rPr>
            <w:noProof/>
            <w:webHidden/>
          </w:rPr>
          <w:t>I</w:t>
        </w:r>
        <w:r w:rsidR="00E87792">
          <w:rPr>
            <w:noProof/>
            <w:webHidden/>
          </w:rPr>
          <w:fldChar w:fldCharType="end"/>
        </w:r>
      </w:hyperlink>
    </w:p>
    <w:p w:rsidR="00E87792" w:rsidRDefault="00E87792">
      <w:pPr>
        <w:pStyle w:val="10"/>
        <w:rPr>
          <w:rFonts w:asciiTheme="minorHAnsi" w:eastAsiaTheme="minorEastAsia" w:hAnsiTheme="minorHAnsi" w:cstheme="minorBidi"/>
          <w:bCs w:val="0"/>
          <w:caps w:val="0"/>
          <w:noProof/>
          <w:sz w:val="21"/>
          <w:szCs w:val="22"/>
        </w:rPr>
      </w:pPr>
      <w:hyperlink w:anchor="_Toc417067720" w:history="1">
        <w:r w:rsidRPr="0041078E">
          <w:rPr>
            <w:rStyle w:val="af6"/>
            <w:noProof/>
          </w:rPr>
          <w:t>Abstract</w:t>
        </w:r>
        <w:r>
          <w:rPr>
            <w:noProof/>
            <w:webHidden/>
          </w:rPr>
          <w:tab/>
        </w:r>
        <w:r>
          <w:rPr>
            <w:noProof/>
            <w:webHidden/>
          </w:rPr>
          <w:fldChar w:fldCharType="begin"/>
        </w:r>
        <w:r>
          <w:rPr>
            <w:noProof/>
            <w:webHidden/>
          </w:rPr>
          <w:instrText xml:space="preserve"> PAGEREF _Toc417067720 \h </w:instrText>
        </w:r>
        <w:r>
          <w:rPr>
            <w:noProof/>
            <w:webHidden/>
          </w:rPr>
        </w:r>
        <w:r>
          <w:rPr>
            <w:noProof/>
            <w:webHidden/>
          </w:rPr>
          <w:fldChar w:fldCharType="separate"/>
        </w:r>
        <w:r>
          <w:rPr>
            <w:noProof/>
            <w:webHidden/>
          </w:rPr>
          <w:t>II</w:t>
        </w:r>
        <w:r>
          <w:rPr>
            <w:noProof/>
            <w:webHidden/>
          </w:rPr>
          <w:fldChar w:fldCharType="end"/>
        </w:r>
      </w:hyperlink>
    </w:p>
    <w:p w:rsidR="00E87792" w:rsidRDefault="00E87792">
      <w:pPr>
        <w:pStyle w:val="10"/>
        <w:tabs>
          <w:tab w:val="left" w:pos="1050"/>
        </w:tabs>
        <w:rPr>
          <w:rFonts w:asciiTheme="minorHAnsi" w:eastAsiaTheme="minorEastAsia" w:hAnsiTheme="minorHAnsi" w:cstheme="minorBidi"/>
          <w:bCs w:val="0"/>
          <w:caps w:val="0"/>
          <w:noProof/>
          <w:sz w:val="21"/>
          <w:szCs w:val="22"/>
        </w:rPr>
      </w:pPr>
      <w:hyperlink w:anchor="_Toc417067721" w:history="1">
        <w:r w:rsidRPr="0041078E">
          <w:rPr>
            <w:rStyle w:val="af6"/>
            <w:rFonts w:hint="eastAsia"/>
            <w:noProof/>
          </w:rPr>
          <w:t>第</w:t>
        </w:r>
        <w:r w:rsidRPr="0041078E">
          <w:rPr>
            <w:rStyle w:val="af6"/>
            <w:rFonts w:hint="eastAsia"/>
            <w:noProof/>
          </w:rPr>
          <w:t>1</w:t>
        </w:r>
        <w:r w:rsidRPr="0041078E">
          <w:rPr>
            <w:rStyle w:val="af6"/>
            <w:rFonts w:hint="eastAsia"/>
            <w:noProof/>
          </w:rPr>
          <w:t>章</w:t>
        </w:r>
        <w:r>
          <w:rPr>
            <w:rFonts w:asciiTheme="minorHAnsi" w:eastAsiaTheme="minorEastAsia" w:hAnsiTheme="minorHAnsi" w:cstheme="minorBidi"/>
            <w:bCs w:val="0"/>
            <w:caps w:val="0"/>
            <w:noProof/>
            <w:sz w:val="21"/>
            <w:szCs w:val="22"/>
          </w:rPr>
          <w:tab/>
        </w:r>
        <w:r w:rsidRPr="0041078E">
          <w:rPr>
            <w:rStyle w:val="af6"/>
            <w:rFonts w:hint="eastAsia"/>
            <w:noProof/>
          </w:rPr>
          <w:t>绪论</w:t>
        </w:r>
        <w:r>
          <w:rPr>
            <w:noProof/>
            <w:webHidden/>
          </w:rPr>
          <w:tab/>
        </w:r>
        <w:r>
          <w:rPr>
            <w:noProof/>
            <w:webHidden/>
          </w:rPr>
          <w:fldChar w:fldCharType="begin"/>
        </w:r>
        <w:r>
          <w:rPr>
            <w:noProof/>
            <w:webHidden/>
          </w:rPr>
          <w:instrText xml:space="preserve"> PAGEREF _Toc417067721 \h </w:instrText>
        </w:r>
        <w:r>
          <w:rPr>
            <w:noProof/>
            <w:webHidden/>
          </w:rPr>
        </w:r>
        <w:r>
          <w:rPr>
            <w:noProof/>
            <w:webHidden/>
          </w:rPr>
          <w:fldChar w:fldCharType="separate"/>
        </w:r>
        <w:r>
          <w:rPr>
            <w:noProof/>
            <w:webHidden/>
          </w:rPr>
          <w:t>1</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22" w:history="1">
        <w:r w:rsidRPr="0041078E">
          <w:rPr>
            <w:rStyle w:val="af6"/>
            <w:noProof/>
          </w:rPr>
          <w:t>1.1.</w:t>
        </w:r>
        <w:r>
          <w:rPr>
            <w:rFonts w:asciiTheme="minorHAnsi" w:eastAsiaTheme="minorEastAsia" w:hAnsiTheme="minorHAnsi" w:cstheme="minorBidi"/>
            <w:smallCaps w:val="0"/>
            <w:noProof/>
            <w:sz w:val="21"/>
            <w:szCs w:val="22"/>
          </w:rPr>
          <w:tab/>
        </w:r>
        <w:r w:rsidRPr="0041078E">
          <w:rPr>
            <w:rStyle w:val="af6"/>
            <w:rFonts w:hint="eastAsia"/>
            <w:noProof/>
          </w:rPr>
          <w:t>课题研究的意义</w:t>
        </w:r>
        <w:r>
          <w:rPr>
            <w:noProof/>
            <w:webHidden/>
          </w:rPr>
          <w:tab/>
        </w:r>
        <w:r>
          <w:rPr>
            <w:noProof/>
            <w:webHidden/>
          </w:rPr>
          <w:fldChar w:fldCharType="begin"/>
        </w:r>
        <w:r>
          <w:rPr>
            <w:noProof/>
            <w:webHidden/>
          </w:rPr>
          <w:instrText xml:space="preserve"> PAGEREF _Toc417067722 \h </w:instrText>
        </w:r>
        <w:r>
          <w:rPr>
            <w:noProof/>
            <w:webHidden/>
          </w:rPr>
        </w:r>
        <w:r>
          <w:rPr>
            <w:noProof/>
            <w:webHidden/>
          </w:rPr>
          <w:fldChar w:fldCharType="separate"/>
        </w:r>
        <w:r>
          <w:rPr>
            <w:noProof/>
            <w:webHidden/>
          </w:rPr>
          <w:t>1</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23" w:history="1">
        <w:r w:rsidRPr="0041078E">
          <w:rPr>
            <w:rStyle w:val="af6"/>
            <w:noProof/>
          </w:rPr>
          <w:t>1.2.</w:t>
        </w:r>
        <w:r>
          <w:rPr>
            <w:rFonts w:asciiTheme="minorHAnsi" w:eastAsiaTheme="minorEastAsia" w:hAnsiTheme="minorHAnsi" w:cstheme="minorBidi"/>
            <w:smallCaps w:val="0"/>
            <w:noProof/>
            <w:sz w:val="21"/>
            <w:szCs w:val="22"/>
          </w:rPr>
          <w:tab/>
        </w:r>
        <w:r w:rsidRPr="0041078E">
          <w:rPr>
            <w:rStyle w:val="af6"/>
            <w:noProof/>
          </w:rPr>
          <w:t>Kinect</w:t>
        </w:r>
        <w:r w:rsidRPr="0041078E">
          <w:rPr>
            <w:rStyle w:val="af6"/>
            <w:rFonts w:hint="eastAsia"/>
            <w:noProof/>
          </w:rPr>
          <w:t>体感技术简介</w:t>
        </w:r>
        <w:r>
          <w:rPr>
            <w:noProof/>
            <w:webHidden/>
          </w:rPr>
          <w:tab/>
        </w:r>
        <w:r>
          <w:rPr>
            <w:noProof/>
            <w:webHidden/>
          </w:rPr>
          <w:fldChar w:fldCharType="begin"/>
        </w:r>
        <w:r>
          <w:rPr>
            <w:noProof/>
            <w:webHidden/>
          </w:rPr>
          <w:instrText xml:space="preserve"> PAGEREF _Toc417067723 \h </w:instrText>
        </w:r>
        <w:r>
          <w:rPr>
            <w:noProof/>
            <w:webHidden/>
          </w:rPr>
        </w:r>
        <w:r>
          <w:rPr>
            <w:noProof/>
            <w:webHidden/>
          </w:rPr>
          <w:fldChar w:fldCharType="separate"/>
        </w:r>
        <w:r>
          <w:rPr>
            <w:noProof/>
            <w:webHidden/>
          </w:rPr>
          <w:t>2</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24" w:history="1">
        <w:r w:rsidRPr="0041078E">
          <w:rPr>
            <w:rStyle w:val="af6"/>
            <w:noProof/>
          </w:rPr>
          <w:t>1.2.1.</w:t>
        </w:r>
        <w:r>
          <w:rPr>
            <w:rFonts w:asciiTheme="minorHAnsi" w:eastAsiaTheme="minorEastAsia" w:hAnsiTheme="minorHAnsi" w:cstheme="minorBidi"/>
            <w:iCs w:val="0"/>
            <w:noProof/>
            <w:sz w:val="21"/>
            <w:szCs w:val="22"/>
          </w:rPr>
          <w:tab/>
        </w:r>
        <w:r w:rsidRPr="0041078E">
          <w:rPr>
            <w:rStyle w:val="af6"/>
            <w:noProof/>
          </w:rPr>
          <w:t>Kinect</w:t>
        </w:r>
        <w:r w:rsidRPr="0041078E">
          <w:rPr>
            <w:rStyle w:val="af6"/>
            <w:rFonts w:hint="eastAsia"/>
            <w:noProof/>
          </w:rPr>
          <w:t>原理</w:t>
        </w:r>
        <w:r>
          <w:rPr>
            <w:noProof/>
            <w:webHidden/>
          </w:rPr>
          <w:tab/>
        </w:r>
        <w:r>
          <w:rPr>
            <w:noProof/>
            <w:webHidden/>
          </w:rPr>
          <w:fldChar w:fldCharType="begin"/>
        </w:r>
        <w:r>
          <w:rPr>
            <w:noProof/>
            <w:webHidden/>
          </w:rPr>
          <w:instrText xml:space="preserve"> PAGEREF _Toc417067724 \h </w:instrText>
        </w:r>
        <w:r>
          <w:rPr>
            <w:noProof/>
            <w:webHidden/>
          </w:rPr>
        </w:r>
        <w:r>
          <w:rPr>
            <w:noProof/>
            <w:webHidden/>
          </w:rPr>
          <w:fldChar w:fldCharType="separate"/>
        </w:r>
        <w:r>
          <w:rPr>
            <w:noProof/>
            <w:webHidden/>
          </w:rPr>
          <w:t>2</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25" w:history="1">
        <w:r w:rsidRPr="0041078E">
          <w:rPr>
            <w:rStyle w:val="af6"/>
            <w:noProof/>
          </w:rPr>
          <w:t>1.2.2.</w:t>
        </w:r>
        <w:r>
          <w:rPr>
            <w:rFonts w:asciiTheme="minorHAnsi" w:eastAsiaTheme="minorEastAsia" w:hAnsiTheme="minorHAnsi" w:cstheme="minorBidi"/>
            <w:iCs w:val="0"/>
            <w:noProof/>
            <w:sz w:val="21"/>
            <w:szCs w:val="22"/>
          </w:rPr>
          <w:tab/>
        </w:r>
        <w:r w:rsidRPr="0041078E">
          <w:rPr>
            <w:rStyle w:val="af6"/>
            <w:noProof/>
          </w:rPr>
          <w:t>Kinect</w:t>
        </w:r>
        <w:r w:rsidRPr="0041078E">
          <w:rPr>
            <w:rStyle w:val="af6"/>
            <w:rFonts w:hint="eastAsia"/>
            <w:noProof/>
          </w:rPr>
          <w:t>关键技术</w:t>
        </w:r>
        <w:r>
          <w:rPr>
            <w:noProof/>
            <w:webHidden/>
          </w:rPr>
          <w:tab/>
        </w:r>
        <w:r>
          <w:rPr>
            <w:noProof/>
            <w:webHidden/>
          </w:rPr>
          <w:fldChar w:fldCharType="begin"/>
        </w:r>
        <w:r>
          <w:rPr>
            <w:noProof/>
            <w:webHidden/>
          </w:rPr>
          <w:instrText xml:space="preserve"> PAGEREF _Toc417067725 \h </w:instrText>
        </w:r>
        <w:r>
          <w:rPr>
            <w:noProof/>
            <w:webHidden/>
          </w:rPr>
        </w:r>
        <w:r>
          <w:rPr>
            <w:noProof/>
            <w:webHidden/>
          </w:rPr>
          <w:fldChar w:fldCharType="separate"/>
        </w:r>
        <w:r>
          <w:rPr>
            <w:noProof/>
            <w:webHidden/>
          </w:rPr>
          <w:t>3</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26" w:history="1">
        <w:r w:rsidRPr="0041078E">
          <w:rPr>
            <w:rStyle w:val="af6"/>
            <w:noProof/>
          </w:rPr>
          <w:t>1.2.3.</w:t>
        </w:r>
        <w:r>
          <w:rPr>
            <w:rFonts w:asciiTheme="minorHAnsi" w:eastAsiaTheme="minorEastAsia" w:hAnsiTheme="minorHAnsi" w:cstheme="minorBidi"/>
            <w:iCs w:val="0"/>
            <w:noProof/>
            <w:sz w:val="21"/>
            <w:szCs w:val="22"/>
          </w:rPr>
          <w:tab/>
        </w:r>
        <w:r w:rsidRPr="0041078E">
          <w:rPr>
            <w:rStyle w:val="af6"/>
            <w:noProof/>
          </w:rPr>
          <w:t>Kinect</w:t>
        </w:r>
        <w:r w:rsidRPr="0041078E">
          <w:rPr>
            <w:rStyle w:val="af6"/>
            <w:rFonts w:hint="eastAsia"/>
            <w:noProof/>
          </w:rPr>
          <w:t>局限性</w:t>
        </w:r>
        <w:r>
          <w:rPr>
            <w:noProof/>
            <w:webHidden/>
          </w:rPr>
          <w:tab/>
        </w:r>
        <w:r>
          <w:rPr>
            <w:noProof/>
            <w:webHidden/>
          </w:rPr>
          <w:fldChar w:fldCharType="begin"/>
        </w:r>
        <w:r>
          <w:rPr>
            <w:noProof/>
            <w:webHidden/>
          </w:rPr>
          <w:instrText xml:space="preserve"> PAGEREF _Toc417067726 \h </w:instrText>
        </w:r>
        <w:r>
          <w:rPr>
            <w:noProof/>
            <w:webHidden/>
          </w:rPr>
        </w:r>
        <w:r>
          <w:rPr>
            <w:noProof/>
            <w:webHidden/>
          </w:rPr>
          <w:fldChar w:fldCharType="separate"/>
        </w:r>
        <w:r>
          <w:rPr>
            <w:noProof/>
            <w:webHidden/>
          </w:rPr>
          <w:t>4</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27" w:history="1">
        <w:r w:rsidRPr="0041078E">
          <w:rPr>
            <w:rStyle w:val="af6"/>
            <w:noProof/>
          </w:rPr>
          <w:t>1.3.</w:t>
        </w:r>
        <w:r>
          <w:rPr>
            <w:rFonts w:asciiTheme="minorHAnsi" w:eastAsiaTheme="minorEastAsia" w:hAnsiTheme="minorHAnsi" w:cstheme="minorBidi"/>
            <w:smallCaps w:val="0"/>
            <w:noProof/>
            <w:sz w:val="21"/>
            <w:szCs w:val="22"/>
          </w:rPr>
          <w:tab/>
        </w:r>
        <w:r w:rsidRPr="0041078E">
          <w:rPr>
            <w:rStyle w:val="af6"/>
            <w:rFonts w:hint="eastAsia"/>
            <w:noProof/>
          </w:rPr>
          <w:t>国内外研究现状</w:t>
        </w:r>
        <w:r>
          <w:rPr>
            <w:noProof/>
            <w:webHidden/>
          </w:rPr>
          <w:tab/>
        </w:r>
        <w:r>
          <w:rPr>
            <w:noProof/>
            <w:webHidden/>
          </w:rPr>
          <w:fldChar w:fldCharType="begin"/>
        </w:r>
        <w:r>
          <w:rPr>
            <w:noProof/>
            <w:webHidden/>
          </w:rPr>
          <w:instrText xml:space="preserve"> PAGEREF _Toc417067727 \h </w:instrText>
        </w:r>
        <w:r>
          <w:rPr>
            <w:noProof/>
            <w:webHidden/>
          </w:rPr>
        </w:r>
        <w:r>
          <w:rPr>
            <w:noProof/>
            <w:webHidden/>
          </w:rPr>
          <w:fldChar w:fldCharType="separate"/>
        </w:r>
        <w:r>
          <w:rPr>
            <w:noProof/>
            <w:webHidden/>
          </w:rPr>
          <w:t>4</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28" w:history="1">
        <w:r w:rsidRPr="0041078E">
          <w:rPr>
            <w:rStyle w:val="af6"/>
            <w:noProof/>
          </w:rPr>
          <w:t>1.3.1</w:t>
        </w:r>
        <w:r>
          <w:rPr>
            <w:rFonts w:asciiTheme="minorHAnsi" w:eastAsiaTheme="minorEastAsia" w:hAnsiTheme="minorHAnsi" w:cstheme="minorBidi"/>
            <w:iCs w:val="0"/>
            <w:noProof/>
            <w:sz w:val="21"/>
            <w:szCs w:val="22"/>
          </w:rPr>
          <w:tab/>
        </w:r>
        <w:r w:rsidRPr="0041078E">
          <w:rPr>
            <w:rStyle w:val="af6"/>
            <w:rFonts w:hint="eastAsia"/>
            <w:noProof/>
          </w:rPr>
          <w:t>人机交互</w:t>
        </w:r>
        <w:r>
          <w:rPr>
            <w:noProof/>
            <w:webHidden/>
          </w:rPr>
          <w:tab/>
        </w:r>
        <w:r>
          <w:rPr>
            <w:noProof/>
            <w:webHidden/>
          </w:rPr>
          <w:fldChar w:fldCharType="begin"/>
        </w:r>
        <w:r>
          <w:rPr>
            <w:noProof/>
            <w:webHidden/>
          </w:rPr>
          <w:instrText xml:space="preserve"> PAGEREF _Toc417067728 \h </w:instrText>
        </w:r>
        <w:r>
          <w:rPr>
            <w:noProof/>
            <w:webHidden/>
          </w:rPr>
        </w:r>
        <w:r>
          <w:rPr>
            <w:noProof/>
            <w:webHidden/>
          </w:rPr>
          <w:fldChar w:fldCharType="separate"/>
        </w:r>
        <w:r>
          <w:rPr>
            <w:noProof/>
            <w:webHidden/>
          </w:rPr>
          <w:t>4</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29" w:history="1">
        <w:r w:rsidRPr="0041078E">
          <w:rPr>
            <w:rStyle w:val="af6"/>
            <w:noProof/>
          </w:rPr>
          <w:t>1.3.2</w:t>
        </w:r>
        <w:r>
          <w:rPr>
            <w:rFonts w:asciiTheme="minorHAnsi" w:eastAsiaTheme="minorEastAsia" w:hAnsiTheme="minorHAnsi" w:cstheme="minorBidi"/>
            <w:iCs w:val="0"/>
            <w:noProof/>
            <w:sz w:val="21"/>
            <w:szCs w:val="22"/>
          </w:rPr>
          <w:tab/>
        </w:r>
        <w:r w:rsidRPr="0041078E">
          <w:rPr>
            <w:rStyle w:val="af6"/>
            <w:rFonts w:hint="eastAsia"/>
            <w:noProof/>
          </w:rPr>
          <w:t>手势识别</w:t>
        </w:r>
        <w:r>
          <w:rPr>
            <w:noProof/>
            <w:webHidden/>
          </w:rPr>
          <w:tab/>
        </w:r>
        <w:r>
          <w:rPr>
            <w:noProof/>
            <w:webHidden/>
          </w:rPr>
          <w:fldChar w:fldCharType="begin"/>
        </w:r>
        <w:r>
          <w:rPr>
            <w:noProof/>
            <w:webHidden/>
          </w:rPr>
          <w:instrText xml:space="preserve"> PAGEREF _Toc417067729 \h </w:instrText>
        </w:r>
        <w:r>
          <w:rPr>
            <w:noProof/>
            <w:webHidden/>
          </w:rPr>
        </w:r>
        <w:r>
          <w:rPr>
            <w:noProof/>
            <w:webHidden/>
          </w:rPr>
          <w:fldChar w:fldCharType="separate"/>
        </w:r>
        <w:r>
          <w:rPr>
            <w:noProof/>
            <w:webHidden/>
          </w:rPr>
          <w:t>5</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30" w:history="1">
        <w:r w:rsidRPr="0041078E">
          <w:rPr>
            <w:rStyle w:val="af6"/>
            <w:noProof/>
          </w:rPr>
          <w:t>1.3.3</w:t>
        </w:r>
        <w:r>
          <w:rPr>
            <w:rFonts w:asciiTheme="minorHAnsi" w:eastAsiaTheme="minorEastAsia" w:hAnsiTheme="minorHAnsi" w:cstheme="minorBidi"/>
            <w:iCs w:val="0"/>
            <w:noProof/>
            <w:sz w:val="21"/>
            <w:szCs w:val="22"/>
          </w:rPr>
          <w:tab/>
        </w:r>
        <w:r w:rsidRPr="0041078E">
          <w:rPr>
            <w:rStyle w:val="af6"/>
            <w:rFonts w:hint="eastAsia"/>
            <w:noProof/>
          </w:rPr>
          <w:t>动态手势识别</w:t>
        </w:r>
        <w:r>
          <w:rPr>
            <w:noProof/>
            <w:webHidden/>
          </w:rPr>
          <w:tab/>
        </w:r>
        <w:r>
          <w:rPr>
            <w:noProof/>
            <w:webHidden/>
          </w:rPr>
          <w:fldChar w:fldCharType="begin"/>
        </w:r>
        <w:r>
          <w:rPr>
            <w:noProof/>
            <w:webHidden/>
          </w:rPr>
          <w:instrText xml:space="preserve"> PAGEREF _Toc417067730 \h </w:instrText>
        </w:r>
        <w:r>
          <w:rPr>
            <w:noProof/>
            <w:webHidden/>
          </w:rPr>
        </w:r>
        <w:r>
          <w:rPr>
            <w:noProof/>
            <w:webHidden/>
          </w:rPr>
          <w:fldChar w:fldCharType="separate"/>
        </w:r>
        <w:r>
          <w:rPr>
            <w:noProof/>
            <w:webHidden/>
          </w:rPr>
          <w:t>6</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31" w:history="1">
        <w:r w:rsidRPr="0041078E">
          <w:rPr>
            <w:rStyle w:val="af6"/>
            <w:noProof/>
          </w:rPr>
          <w:t>1.4.</w:t>
        </w:r>
        <w:r>
          <w:rPr>
            <w:rFonts w:asciiTheme="minorHAnsi" w:eastAsiaTheme="minorEastAsia" w:hAnsiTheme="minorHAnsi" w:cstheme="minorBidi"/>
            <w:smallCaps w:val="0"/>
            <w:noProof/>
            <w:sz w:val="21"/>
            <w:szCs w:val="22"/>
          </w:rPr>
          <w:tab/>
        </w:r>
        <w:r w:rsidRPr="0041078E">
          <w:rPr>
            <w:rStyle w:val="af6"/>
            <w:rFonts w:hint="eastAsia"/>
            <w:noProof/>
          </w:rPr>
          <w:t>研究内容和组织结构</w:t>
        </w:r>
        <w:r>
          <w:rPr>
            <w:noProof/>
            <w:webHidden/>
          </w:rPr>
          <w:tab/>
        </w:r>
        <w:r>
          <w:rPr>
            <w:noProof/>
            <w:webHidden/>
          </w:rPr>
          <w:fldChar w:fldCharType="begin"/>
        </w:r>
        <w:r>
          <w:rPr>
            <w:noProof/>
            <w:webHidden/>
          </w:rPr>
          <w:instrText xml:space="preserve"> PAGEREF _Toc417067731 \h </w:instrText>
        </w:r>
        <w:r>
          <w:rPr>
            <w:noProof/>
            <w:webHidden/>
          </w:rPr>
        </w:r>
        <w:r>
          <w:rPr>
            <w:noProof/>
            <w:webHidden/>
          </w:rPr>
          <w:fldChar w:fldCharType="separate"/>
        </w:r>
        <w:r>
          <w:rPr>
            <w:noProof/>
            <w:webHidden/>
          </w:rPr>
          <w:t>6</w:t>
        </w:r>
        <w:r>
          <w:rPr>
            <w:noProof/>
            <w:webHidden/>
          </w:rPr>
          <w:fldChar w:fldCharType="end"/>
        </w:r>
      </w:hyperlink>
    </w:p>
    <w:p w:rsidR="00E87792" w:rsidRDefault="00E87792">
      <w:pPr>
        <w:pStyle w:val="10"/>
        <w:tabs>
          <w:tab w:val="left" w:pos="1050"/>
        </w:tabs>
        <w:rPr>
          <w:rFonts w:asciiTheme="minorHAnsi" w:eastAsiaTheme="minorEastAsia" w:hAnsiTheme="minorHAnsi" w:cstheme="minorBidi"/>
          <w:bCs w:val="0"/>
          <w:caps w:val="0"/>
          <w:noProof/>
          <w:sz w:val="21"/>
          <w:szCs w:val="22"/>
        </w:rPr>
      </w:pPr>
      <w:hyperlink w:anchor="_Toc417067732" w:history="1">
        <w:r w:rsidRPr="0041078E">
          <w:rPr>
            <w:rStyle w:val="af6"/>
            <w:rFonts w:hint="eastAsia"/>
            <w:noProof/>
          </w:rPr>
          <w:t>第</w:t>
        </w:r>
        <w:r w:rsidRPr="0041078E">
          <w:rPr>
            <w:rStyle w:val="af6"/>
            <w:rFonts w:hint="eastAsia"/>
            <w:noProof/>
          </w:rPr>
          <w:t>2</w:t>
        </w:r>
        <w:r w:rsidRPr="0041078E">
          <w:rPr>
            <w:rStyle w:val="af6"/>
            <w:rFonts w:hint="eastAsia"/>
            <w:noProof/>
          </w:rPr>
          <w:t>章</w:t>
        </w:r>
        <w:r>
          <w:rPr>
            <w:rFonts w:asciiTheme="minorHAnsi" w:eastAsiaTheme="minorEastAsia" w:hAnsiTheme="minorHAnsi" w:cstheme="minorBidi"/>
            <w:bCs w:val="0"/>
            <w:caps w:val="0"/>
            <w:noProof/>
            <w:sz w:val="21"/>
            <w:szCs w:val="22"/>
          </w:rPr>
          <w:tab/>
        </w:r>
        <w:r w:rsidRPr="0041078E">
          <w:rPr>
            <w:rStyle w:val="af6"/>
            <w:rFonts w:hint="eastAsia"/>
            <w:noProof/>
          </w:rPr>
          <w:t>手势识别技术概述</w:t>
        </w:r>
        <w:r>
          <w:rPr>
            <w:noProof/>
            <w:webHidden/>
          </w:rPr>
          <w:tab/>
        </w:r>
        <w:r>
          <w:rPr>
            <w:noProof/>
            <w:webHidden/>
          </w:rPr>
          <w:fldChar w:fldCharType="begin"/>
        </w:r>
        <w:r>
          <w:rPr>
            <w:noProof/>
            <w:webHidden/>
          </w:rPr>
          <w:instrText xml:space="preserve"> PAGEREF _Toc417067732 \h </w:instrText>
        </w:r>
        <w:r>
          <w:rPr>
            <w:noProof/>
            <w:webHidden/>
          </w:rPr>
        </w:r>
        <w:r>
          <w:rPr>
            <w:noProof/>
            <w:webHidden/>
          </w:rPr>
          <w:fldChar w:fldCharType="separate"/>
        </w:r>
        <w:r>
          <w:rPr>
            <w:noProof/>
            <w:webHidden/>
          </w:rPr>
          <w:t>8</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33" w:history="1">
        <w:r w:rsidRPr="0041078E">
          <w:rPr>
            <w:rStyle w:val="af6"/>
            <w:noProof/>
          </w:rPr>
          <w:t>2.1</w:t>
        </w:r>
        <w:r>
          <w:rPr>
            <w:rFonts w:asciiTheme="minorHAnsi" w:eastAsiaTheme="minorEastAsia" w:hAnsiTheme="minorHAnsi" w:cstheme="minorBidi"/>
            <w:smallCaps w:val="0"/>
            <w:noProof/>
            <w:sz w:val="21"/>
            <w:szCs w:val="22"/>
          </w:rPr>
          <w:tab/>
        </w:r>
        <w:r w:rsidRPr="0041078E">
          <w:rPr>
            <w:rStyle w:val="af6"/>
            <w:rFonts w:hint="eastAsia"/>
            <w:noProof/>
          </w:rPr>
          <w:t>基于数据手套的手势识别</w:t>
        </w:r>
        <w:r>
          <w:rPr>
            <w:noProof/>
            <w:webHidden/>
          </w:rPr>
          <w:tab/>
        </w:r>
        <w:r>
          <w:rPr>
            <w:noProof/>
            <w:webHidden/>
          </w:rPr>
          <w:fldChar w:fldCharType="begin"/>
        </w:r>
        <w:r>
          <w:rPr>
            <w:noProof/>
            <w:webHidden/>
          </w:rPr>
          <w:instrText xml:space="preserve"> PAGEREF _Toc417067733 \h </w:instrText>
        </w:r>
        <w:r>
          <w:rPr>
            <w:noProof/>
            <w:webHidden/>
          </w:rPr>
        </w:r>
        <w:r>
          <w:rPr>
            <w:noProof/>
            <w:webHidden/>
          </w:rPr>
          <w:fldChar w:fldCharType="separate"/>
        </w:r>
        <w:r>
          <w:rPr>
            <w:noProof/>
            <w:webHidden/>
          </w:rPr>
          <w:t>8</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34" w:history="1">
        <w:r w:rsidRPr="0041078E">
          <w:rPr>
            <w:rStyle w:val="af6"/>
            <w:noProof/>
          </w:rPr>
          <w:t>2.2</w:t>
        </w:r>
        <w:r>
          <w:rPr>
            <w:rFonts w:asciiTheme="minorHAnsi" w:eastAsiaTheme="minorEastAsia" w:hAnsiTheme="minorHAnsi" w:cstheme="minorBidi"/>
            <w:smallCaps w:val="0"/>
            <w:noProof/>
            <w:sz w:val="21"/>
            <w:szCs w:val="22"/>
          </w:rPr>
          <w:tab/>
        </w:r>
        <w:r w:rsidRPr="0041078E">
          <w:rPr>
            <w:rStyle w:val="af6"/>
            <w:rFonts w:hint="eastAsia"/>
            <w:noProof/>
          </w:rPr>
          <w:t>基于视觉的手势识别</w:t>
        </w:r>
        <w:r>
          <w:rPr>
            <w:noProof/>
            <w:webHidden/>
          </w:rPr>
          <w:tab/>
        </w:r>
        <w:r>
          <w:rPr>
            <w:noProof/>
            <w:webHidden/>
          </w:rPr>
          <w:fldChar w:fldCharType="begin"/>
        </w:r>
        <w:r>
          <w:rPr>
            <w:noProof/>
            <w:webHidden/>
          </w:rPr>
          <w:instrText xml:space="preserve"> PAGEREF _Toc417067734 \h </w:instrText>
        </w:r>
        <w:r>
          <w:rPr>
            <w:noProof/>
            <w:webHidden/>
          </w:rPr>
        </w:r>
        <w:r>
          <w:rPr>
            <w:noProof/>
            <w:webHidden/>
          </w:rPr>
          <w:fldChar w:fldCharType="separate"/>
        </w:r>
        <w:r>
          <w:rPr>
            <w:noProof/>
            <w:webHidden/>
          </w:rPr>
          <w:t>9</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35" w:history="1">
        <w:r w:rsidRPr="0041078E">
          <w:rPr>
            <w:rStyle w:val="af6"/>
            <w:noProof/>
          </w:rPr>
          <w:t>2.2.1</w:t>
        </w:r>
        <w:r>
          <w:rPr>
            <w:rFonts w:asciiTheme="minorHAnsi" w:eastAsiaTheme="minorEastAsia" w:hAnsiTheme="minorHAnsi" w:cstheme="minorBidi"/>
            <w:iCs w:val="0"/>
            <w:noProof/>
            <w:sz w:val="21"/>
            <w:szCs w:val="22"/>
          </w:rPr>
          <w:tab/>
        </w:r>
        <w:r w:rsidRPr="0041078E">
          <w:rPr>
            <w:rStyle w:val="af6"/>
            <w:rFonts w:hint="eastAsia"/>
            <w:noProof/>
          </w:rPr>
          <w:t>静态手势识别</w:t>
        </w:r>
        <w:r>
          <w:rPr>
            <w:noProof/>
            <w:webHidden/>
          </w:rPr>
          <w:tab/>
        </w:r>
        <w:r>
          <w:rPr>
            <w:noProof/>
            <w:webHidden/>
          </w:rPr>
          <w:fldChar w:fldCharType="begin"/>
        </w:r>
        <w:r>
          <w:rPr>
            <w:noProof/>
            <w:webHidden/>
          </w:rPr>
          <w:instrText xml:space="preserve"> PAGEREF _Toc417067735 \h </w:instrText>
        </w:r>
        <w:r>
          <w:rPr>
            <w:noProof/>
            <w:webHidden/>
          </w:rPr>
        </w:r>
        <w:r>
          <w:rPr>
            <w:noProof/>
            <w:webHidden/>
          </w:rPr>
          <w:fldChar w:fldCharType="separate"/>
        </w:r>
        <w:r>
          <w:rPr>
            <w:noProof/>
            <w:webHidden/>
          </w:rPr>
          <w:t>9</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36" w:history="1">
        <w:r w:rsidRPr="0041078E">
          <w:rPr>
            <w:rStyle w:val="af6"/>
            <w:noProof/>
          </w:rPr>
          <w:t>2.2.2</w:t>
        </w:r>
        <w:r>
          <w:rPr>
            <w:rFonts w:asciiTheme="minorHAnsi" w:eastAsiaTheme="minorEastAsia" w:hAnsiTheme="minorHAnsi" w:cstheme="minorBidi"/>
            <w:iCs w:val="0"/>
            <w:noProof/>
            <w:sz w:val="21"/>
            <w:szCs w:val="22"/>
          </w:rPr>
          <w:tab/>
        </w:r>
        <w:r w:rsidRPr="0041078E">
          <w:rPr>
            <w:rStyle w:val="af6"/>
            <w:rFonts w:hint="eastAsia"/>
            <w:noProof/>
          </w:rPr>
          <w:t>动态手势识别</w:t>
        </w:r>
        <w:r>
          <w:rPr>
            <w:noProof/>
            <w:webHidden/>
          </w:rPr>
          <w:tab/>
        </w:r>
        <w:r>
          <w:rPr>
            <w:noProof/>
            <w:webHidden/>
          </w:rPr>
          <w:fldChar w:fldCharType="begin"/>
        </w:r>
        <w:r>
          <w:rPr>
            <w:noProof/>
            <w:webHidden/>
          </w:rPr>
          <w:instrText xml:space="preserve"> PAGEREF _Toc417067736 \h </w:instrText>
        </w:r>
        <w:r>
          <w:rPr>
            <w:noProof/>
            <w:webHidden/>
          </w:rPr>
        </w:r>
        <w:r>
          <w:rPr>
            <w:noProof/>
            <w:webHidden/>
          </w:rPr>
          <w:fldChar w:fldCharType="separate"/>
        </w:r>
        <w:r>
          <w:rPr>
            <w:noProof/>
            <w:webHidden/>
          </w:rPr>
          <w:t>11</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37" w:history="1">
        <w:r w:rsidRPr="0041078E">
          <w:rPr>
            <w:rStyle w:val="af6"/>
            <w:noProof/>
          </w:rPr>
          <w:t>2.3</w:t>
        </w:r>
        <w:r>
          <w:rPr>
            <w:rFonts w:asciiTheme="minorHAnsi" w:eastAsiaTheme="minorEastAsia" w:hAnsiTheme="minorHAnsi" w:cstheme="minorBidi"/>
            <w:smallCaps w:val="0"/>
            <w:noProof/>
            <w:sz w:val="21"/>
            <w:szCs w:val="22"/>
          </w:rPr>
          <w:tab/>
        </w:r>
        <w:r w:rsidRPr="0041078E">
          <w:rPr>
            <w:rStyle w:val="af6"/>
            <w:noProof/>
          </w:rPr>
          <w:t>OpenCV</w:t>
        </w:r>
        <w:r w:rsidRPr="0041078E">
          <w:rPr>
            <w:rStyle w:val="af6"/>
            <w:rFonts w:hint="eastAsia"/>
            <w:noProof/>
          </w:rPr>
          <w:t>简介</w:t>
        </w:r>
        <w:r>
          <w:rPr>
            <w:noProof/>
            <w:webHidden/>
          </w:rPr>
          <w:tab/>
        </w:r>
        <w:r>
          <w:rPr>
            <w:noProof/>
            <w:webHidden/>
          </w:rPr>
          <w:fldChar w:fldCharType="begin"/>
        </w:r>
        <w:r>
          <w:rPr>
            <w:noProof/>
            <w:webHidden/>
          </w:rPr>
          <w:instrText xml:space="preserve"> PAGEREF _Toc417067737 \h </w:instrText>
        </w:r>
        <w:r>
          <w:rPr>
            <w:noProof/>
            <w:webHidden/>
          </w:rPr>
        </w:r>
        <w:r>
          <w:rPr>
            <w:noProof/>
            <w:webHidden/>
          </w:rPr>
          <w:fldChar w:fldCharType="separate"/>
        </w:r>
        <w:r>
          <w:rPr>
            <w:noProof/>
            <w:webHidden/>
          </w:rPr>
          <w:t>12</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38" w:history="1">
        <w:r w:rsidRPr="0041078E">
          <w:rPr>
            <w:rStyle w:val="af6"/>
            <w:noProof/>
          </w:rPr>
          <w:t>2.4</w:t>
        </w:r>
        <w:r>
          <w:rPr>
            <w:rFonts w:asciiTheme="minorHAnsi" w:eastAsiaTheme="minorEastAsia" w:hAnsiTheme="minorHAnsi" w:cstheme="minorBidi"/>
            <w:smallCaps w:val="0"/>
            <w:noProof/>
            <w:sz w:val="21"/>
            <w:szCs w:val="22"/>
          </w:rPr>
          <w:tab/>
        </w:r>
        <w:r w:rsidRPr="0041078E">
          <w:rPr>
            <w:rStyle w:val="af6"/>
            <w:rFonts w:hint="eastAsia"/>
            <w:noProof/>
          </w:rPr>
          <w:t>智能电视交互场景下的手势</w:t>
        </w:r>
        <w:r>
          <w:rPr>
            <w:noProof/>
            <w:webHidden/>
          </w:rPr>
          <w:tab/>
        </w:r>
        <w:r>
          <w:rPr>
            <w:noProof/>
            <w:webHidden/>
          </w:rPr>
          <w:fldChar w:fldCharType="begin"/>
        </w:r>
        <w:r>
          <w:rPr>
            <w:noProof/>
            <w:webHidden/>
          </w:rPr>
          <w:instrText xml:space="preserve"> PAGEREF _Toc417067738 \h </w:instrText>
        </w:r>
        <w:r>
          <w:rPr>
            <w:noProof/>
            <w:webHidden/>
          </w:rPr>
        </w:r>
        <w:r>
          <w:rPr>
            <w:noProof/>
            <w:webHidden/>
          </w:rPr>
          <w:fldChar w:fldCharType="separate"/>
        </w:r>
        <w:r>
          <w:rPr>
            <w:noProof/>
            <w:webHidden/>
          </w:rPr>
          <w:t>13</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39" w:history="1">
        <w:r w:rsidRPr="0041078E">
          <w:rPr>
            <w:rStyle w:val="af6"/>
            <w:noProof/>
          </w:rPr>
          <w:t>2.5</w:t>
        </w:r>
        <w:r>
          <w:rPr>
            <w:rFonts w:asciiTheme="minorHAnsi" w:eastAsiaTheme="minorEastAsia" w:hAnsiTheme="minorHAnsi" w:cstheme="minorBidi"/>
            <w:smallCaps w:val="0"/>
            <w:noProof/>
            <w:sz w:val="21"/>
            <w:szCs w:val="22"/>
          </w:rPr>
          <w:tab/>
        </w:r>
        <w:r w:rsidRPr="0041078E">
          <w:rPr>
            <w:rStyle w:val="af6"/>
            <w:rFonts w:hint="eastAsia"/>
            <w:noProof/>
          </w:rPr>
          <w:t>本章小结</w:t>
        </w:r>
        <w:r>
          <w:rPr>
            <w:noProof/>
            <w:webHidden/>
          </w:rPr>
          <w:tab/>
        </w:r>
        <w:r>
          <w:rPr>
            <w:noProof/>
            <w:webHidden/>
          </w:rPr>
          <w:fldChar w:fldCharType="begin"/>
        </w:r>
        <w:r>
          <w:rPr>
            <w:noProof/>
            <w:webHidden/>
          </w:rPr>
          <w:instrText xml:space="preserve"> PAGEREF _Toc417067739 \h </w:instrText>
        </w:r>
        <w:r>
          <w:rPr>
            <w:noProof/>
            <w:webHidden/>
          </w:rPr>
        </w:r>
        <w:r>
          <w:rPr>
            <w:noProof/>
            <w:webHidden/>
          </w:rPr>
          <w:fldChar w:fldCharType="separate"/>
        </w:r>
        <w:r>
          <w:rPr>
            <w:noProof/>
            <w:webHidden/>
          </w:rPr>
          <w:t>13</w:t>
        </w:r>
        <w:r>
          <w:rPr>
            <w:noProof/>
            <w:webHidden/>
          </w:rPr>
          <w:fldChar w:fldCharType="end"/>
        </w:r>
      </w:hyperlink>
    </w:p>
    <w:p w:rsidR="00E87792" w:rsidRDefault="00E87792">
      <w:pPr>
        <w:pStyle w:val="10"/>
        <w:tabs>
          <w:tab w:val="left" w:pos="1050"/>
        </w:tabs>
        <w:rPr>
          <w:rFonts w:asciiTheme="minorHAnsi" w:eastAsiaTheme="minorEastAsia" w:hAnsiTheme="minorHAnsi" w:cstheme="minorBidi"/>
          <w:bCs w:val="0"/>
          <w:caps w:val="0"/>
          <w:noProof/>
          <w:sz w:val="21"/>
          <w:szCs w:val="22"/>
        </w:rPr>
      </w:pPr>
      <w:hyperlink w:anchor="_Toc417067740" w:history="1">
        <w:r w:rsidRPr="0041078E">
          <w:rPr>
            <w:rStyle w:val="af6"/>
            <w:rFonts w:hint="eastAsia"/>
            <w:noProof/>
          </w:rPr>
          <w:t>第</w:t>
        </w:r>
        <w:r w:rsidRPr="0041078E">
          <w:rPr>
            <w:rStyle w:val="af6"/>
            <w:rFonts w:hint="eastAsia"/>
            <w:noProof/>
          </w:rPr>
          <w:t>3</w:t>
        </w:r>
        <w:r w:rsidRPr="0041078E">
          <w:rPr>
            <w:rStyle w:val="af6"/>
            <w:rFonts w:hint="eastAsia"/>
            <w:noProof/>
          </w:rPr>
          <w:t>章</w:t>
        </w:r>
        <w:r>
          <w:rPr>
            <w:rFonts w:asciiTheme="minorHAnsi" w:eastAsiaTheme="minorEastAsia" w:hAnsiTheme="minorHAnsi" w:cstheme="minorBidi"/>
            <w:bCs w:val="0"/>
            <w:caps w:val="0"/>
            <w:noProof/>
            <w:sz w:val="21"/>
            <w:szCs w:val="22"/>
          </w:rPr>
          <w:tab/>
        </w:r>
        <w:r w:rsidRPr="0041078E">
          <w:rPr>
            <w:rStyle w:val="af6"/>
            <w:rFonts w:hint="eastAsia"/>
            <w:noProof/>
          </w:rPr>
          <w:t>基于深度图像的静态手势识别</w:t>
        </w:r>
        <w:r>
          <w:rPr>
            <w:noProof/>
            <w:webHidden/>
          </w:rPr>
          <w:tab/>
        </w:r>
        <w:r>
          <w:rPr>
            <w:noProof/>
            <w:webHidden/>
          </w:rPr>
          <w:fldChar w:fldCharType="begin"/>
        </w:r>
        <w:r>
          <w:rPr>
            <w:noProof/>
            <w:webHidden/>
          </w:rPr>
          <w:instrText xml:space="preserve"> PAGEREF _Toc417067740 \h </w:instrText>
        </w:r>
        <w:r>
          <w:rPr>
            <w:noProof/>
            <w:webHidden/>
          </w:rPr>
        </w:r>
        <w:r>
          <w:rPr>
            <w:noProof/>
            <w:webHidden/>
          </w:rPr>
          <w:fldChar w:fldCharType="separate"/>
        </w:r>
        <w:r>
          <w:rPr>
            <w:noProof/>
            <w:webHidden/>
          </w:rPr>
          <w:t>14</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41" w:history="1">
        <w:r w:rsidRPr="0041078E">
          <w:rPr>
            <w:rStyle w:val="af6"/>
            <w:noProof/>
          </w:rPr>
          <w:t>3.1</w:t>
        </w:r>
        <w:r>
          <w:rPr>
            <w:rFonts w:asciiTheme="minorHAnsi" w:eastAsiaTheme="minorEastAsia" w:hAnsiTheme="minorHAnsi" w:cstheme="minorBidi"/>
            <w:smallCaps w:val="0"/>
            <w:noProof/>
            <w:sz w:val="21"/>
            <w:szCs w:val="22"/>
          </w:rPr>
          <w:tab/>
        </w:r>
        <w:r w:rsidRPr="0041078E">
          <w:rPr>
            <w:rStyle w:val="af6"/>
            <w:rFonts w:hint="eastAsia"/>
            <w:noProof/>
          </w:rPr>
          <w:t>基于阈值的手势分割</w:t>
        </w:r>
        <w:r>
          <w:rPr>
            <w:noProof/>
            <w:webHidden/>
          </w:rPr>
          <w:tab/>
        </w:r>
        <w:r>
          <w:rPr>
            <w:noProof/>
            <w:webHidden/>
          </w:rPr>
          <w:fldChar w:fldCharType="begin"/>
        </w:r>
        <w:r>
          <w:rPr>
            <w:noProof/>
            <w:webHidden/>
          </w:rPr>
          <w:instrText xml:space="preserve"> PAGEREF _Toc417067741 \h </w:instrText>
        </w:r>
        <w:r>
          <w:rPr>
            <w:noProof/>
            <w:webHidden/>
          </w:rPr>
        </w:r>
        <w:r>
          <w:rPr>
            <w:noProof/>
            <w:webHidden/>
          </w:rPr>
          <w:fldChar w:fldCharType="separate"/>
        </w:r>
        <w:r>
          <w:rPr>
            <w:noProof/>
            <w:webHidden/>
          </w:rPr>
          <w:t>14</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42" w:history="1">
        <w:r w:rsidRPr="0041078E">
          <w:rPr>
            <w:rStyle w:val="af6"/>
            <w:noProof/>
          </w:rPr>
          <w:t>3.1.1</w:t>
        </w:r>
        <w:r>
          <w:rPr>
            <w:rFonts w:asciiTheme="minorHAnsi" w:eastAsiaTheme="minorEastAsia" w:hAnsiTheme="minorHAnsi" w:cstheme="minorBidi"/>
            <w:iCs w:val="0"/>
            <w:noProof/>
            <w:sz w:val="21"/>
            <w:szCs w:val="22"/>
          </w:rPr>
          <w:tab/>
        </w:r>
        <w:r w:rsidRPr="0041078E">
          <w:rPr>
            <w:rStyle w:val="af6"/>
            <w:noProof/>
          </w:rPr>
          <w:t>Kinect</w:t>
        </w:r>
        <w:r w:rsidRPr="0041078E">
          <w:rPr>
            <w:rStyle w:val="af6"/>
            <w:rFonts w:hint="eastAsia"/>
            <w:noProof/>
          </w:rPr>
          <w:t>深度传感器</w:t>
        </w:r>
        <w:r>
          <w:rPr>
            <w:noProof/>
            <w:webHidden/>
          </w:rPr>
          <w:tab/>
        </w:r>
        <w:r>
          <w:rPr>
            <w:noProof/>
            <w:webHidden/>
          </w:rPr>
          <w:fldChar w:fldCharType="begin"/>
        </w:r>
        <w:r>
          <w:rPr>
            <w:noProof/>
            <w:webHidden/>
          </w:rPr>
          <w:instrText xml:space="preserve"> PAGEREF _Toc417067742 \h </w:instrText>
        </w:r>
        <w:r>
          <w:rPr>
            <w:noProof/>
            <w:webHidden/>
          </w:rPr>
        </w:r>
        <w:r>
          <w:rPr>
            <w:noProof/>
            <w:webHidden/>
          </w:rPr>
          <w:fldChar w:fldCharType="separate"/>
        </w:r>
        <w:r>
          <w:rPr>
            <w:noProof/>
            <w:webHidden/>
          </w:rPr>
          <w:t>14</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43" w:history="1">
        <w:r w:rsidRPr="0041078E">
          <w:rPr>
            <w:rStyle w:val="af6"/>
            <w:noProof/>
          </w:rPr>
          <w:t>3.1.2</w:t>
        </w:r>
        <w:r>
          <w:rPr>
            <w:rFonts w:asciiTheme="minorHAnsi" w:eastAsiaTheme="minorEastAsia" w:hAnsiTheme="minorHAnsi" w:cstheme="minorBidi"/>
            <w:iCs w:val="0"/>
            <w:noProof/>
            <w:sz w:val="21"/>
            <w:szCs w:val="22"/>
          </w:rPr>
          <w:tab/>
        </w:r>
        <w:r w:rsidRPr="0041078E">
          <w:rPr>
            <w:rStyle w:val="af6"/>
            <w:rFonts w:hint="eastAsia"/>
            <w:noProof/>
          </w:rPr>
          <w:t>阈值的确定</w:t>
        </w:r>
        <w:r>
          <w:rPr>
            <w:noProof/>
            <w:webHidden/>
          </w:rPr>
          <w:tab/>
        </w:r>
        <w:r>
          <w:rPr>
            <w:noProof/>
            <w:webHidden/>
          </w:rPr>
          <w:fldChar w:fldCharType="begin"/>
        </w:r>
        <w:r>
          <w:rPr>
            <w:noProof/>
            <w:webHidden/>
          </w:rPr>
          <w:instrText xml:space="preserve"> PAGEREF _Toc417067743 \h </w:instrText>
        </w:r>
        <w:r>
          <w:rPr>
            <w:noProof/>
            <w:webHidden/>
          </w:rPr>
        </w:r>
        <w:r>
          <w:rPr>
            <w:noProof/>
            <w:webHidden/>
          </w:rPr>
          <w:fldChar w:fldCharType="separate"/>
        </w:r>
        <w:r>
          <w:rPr>
            <w:noProof/>
            <w:webHidden/>
          </w:rPr>
          <w:t>15</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44" w:history="1">
        <w:r w:rsidRPr="0041078E">
          <w:rPr>
            <w:rStyle w:val="af6"/>
            <w:noProof/>
          </w:rPr>
          <w:t>3.1.3</w:t>
        </w:r>
        <w:r>
          <w:rPr>
            <w:rFonts w:asciiTheme="minorHAnsi" w:eastAsiaTheme="minorEastAsia" w:hAnsiTheme="minorHAnsi" w:cstheme="minorBidi"/>
            <w:iCs w:val="0"/>
            <w:noProof/>
            <w:sz w:val="21"/>
            <w:szCs w:val="22"/>
          </w:rPr>
          <w:tab/>
        </w:r>
        <w:r w:rsidRPr="0041078E">
          <w:rPr>
            <w:rStyle w:val="af6"/>
            <w:noProof/>
          </w:rPr>
          <w:t>K-Means</w:t>
        </w:r>
        <w:r w:rsidRPr="0041078E">
          <w:rPr>
            <w:rStyle w:val="af6"/>
            <w:rFonts w:hint="eastAsia"/>
            <w:noProof/>
          </w:rPr>
          <w:t>分割手势区域</w:t>
        </w:r>
        <w:r>
          <w:rPr>
            <w:noProof/>
            <w:webHidden/>
          </w:rPr>
          <w:tab/>
        </w:r>
        <w:r>
          <w:rPr>
            <w:noProof/>
            <w:webHidden/>
          </w:rPr>
          <w:fldChar w:fldCharType="begin"/>
        </w:r>
        <w:r>
          <w:rPr>
            <w:noProof/>
            <w:webHidden/>
          </w:rPr>
          <w:instrText xml:space="preserve"> PAGEREF _Toc417067744 \h </w:instrText>
        </w:r>
        <w:r>
          <w:rPr>
            <w:noProof/>
            <w:webHidden/>
          </w:rPr>
        </w:r>
        <w:r>
          <w:rPr>
            <w:noProof/>
            <w:webHidden/>
          </w:rPr>
          <w:fldChar w:fldCharType="separate"/>
        </w:r>
        <w:r>
          <w:rPr>
            <w:noProof/>
            <w:webHidden/>
          </w:rPr>
          <w:t>15</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45" w:history="1">
        <w:r w:rsidRPr="0041078E">
          <w:rPr>
            <w:rStyle w:val="af6"/>
            <w:noProof/>
          </w:rPr>
          <w:t>3.2</w:t>
        </w:r>
        <w:r>
          <w:rPr>
            <w:rFonts w:asciiTheme="minorHAnsi" w:eastAsiaTheme="minorEastAsia" w:hAnsiTheme="minorHAnsi" w:cstheme="minorBidi"/>
            <w:smallCaps w:val="0"/>
            <w:noProof/>
            <w:sz w:val="21"/>
            <w:szCs w:val="22"/>
          </w:rPr>
          <w:tab/>
        </w:r>
        <w:r w:rsidRPr="0041078E">
          <w:rPr>
            <w:rStyle w:val="af6"/>
            <w:rFonts w:hint="eastAsia"/>
            <w:noProof/>
          </w:rPr>
          <w:t>手势轮廓预处理</w:t>
        </w:r>
        <w:r>
          <w:rPr>
            <w:noProof/>
            <w:webHidden/>
          </w:rPr>
          <w:tab/>
        </w:r>
        <w:r>
          <w:rPr>
            <w:noProof/>
            <w:webHidden/>
          </w:rPr>
          <w:fldChar w:fldCharType="begin"/>
        </w:r>
        <w:r>
          <w:rPr>
            <w:noProof/>
            <w:webHidden/>
          </w:rPr>
          <w:instrText xml:space="preserve"> PAGEREF _Toc417067745 \h </w:instrText>
        </w:r>
        <w:r>
          <w:rPr>
            <w:noProof/>
            <w:webHidden/>
          </w:rPr>
        </w:r>
        <w:r>
          <w:rPr>
            <w:noProof/>
            <w:webHidden/>
          </w:rPr>
          <w:fldChar w:fldCharType="separate"/>
        </w:r>
        <w:r>
          <w:rPr>
            <w:noProof/>
            <w:webHidden/>
          </w:rPr>
          <w:t>16</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46" w:history="1">
        <w:r w:rsidRPr="0041078E">
          <w:rPr>
            <w:rStyle w:val="af6"/>
            <w:noProof/>
          </w:rPr>
          <w:t>3.2.1</w:t>
        </w:r>
        <w:r>
          <w:rPr>
            <w:rFonts w:asciiTheme="minorHAnsi" w:eastAsiaTheme="minorEastAsia" w:hAnsiTheme="minorHAnsi" w:cstheme="minorBidi"/>
            <w:iCs w:val="0"/>
            <w:noProof/>
            <w:sz w:val="21"/>
            <w:szCs w:val="22"/>
          </w:rPr>
          <w:tab/>
        </w:r>
        <w:r w:rsidRPr="0041078E">
          <w:rPr>
            <w:rStyle w:val="af6"/>
            <w:rFonts w:hint="eastAsia"/>
            <w:noProof/>
          </w:rPr>
          <w:t>手势轮廓提取</w:t>
        </w:r>
        <w:r>
          <w:rPr>
            <w:noProof/>
            <w:webHidden/>
          </w:rPr>
          <w:tab/>
        </w:r>
        <w:r>
          <w:rPr>
            <w:noProof/>
            <w:webHidden/>
          </w:rPr>
          <w:fldChar w:fldCharType="begin"/>
        </w:r>
        <w:r>
          <w:rPr>
            <w:noProof/>
            <w:webHidden/>
          </w:rPr>
          <w:instrText xml:space="preserve"> PAGEREF _Toc417067746 \h </w:instrText>
        </w:r>
        <w:r>
          <w:rPr>
            <w:noProof/>
            <w:webHidden/>
          </w:rPr>
        </w:r>
        <w:r>
          <w:rPr>
            <w:noProof/>
            <w:webHidden/>
          </w:rPr>
          <w:fldChar w:fldCharType="separate"/>
        </w:r>
        <w:r>
          <w:rPr>
            <w:noProof/>
            <w:webHidden/>
          </w:rPr>
          <w:t>16</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47" w:history="1">
        <w:r w:rsidRPr="0041078E">
          <w:rPr>
            <w:rStyle w:val="af6"/>
            <w:noProof/>
          </w:rPr>
          <w:t>3.2.2</w:t>
        </w:r>
        <w:r>
          <w:rPr>
            <w:rFonts w:asciiTheme="minorHAnsi" w:eastAsiaTheme="minorEastAsia" w:hAnsiTheme="minorHAnsi" w:cstheme="minorBidi"/>
            <w:iCs w:val="0"/>
            <w:noProof/>
            <w:sz w:val="21"/>
            <w:szCs w:val="22"/>
          </w:rPr>
          <w:tab/>
        </w:r>
        <w:r w:rsidRPr="0041078E">
          <w:rPr>
            <w:rStyle w:val="af6"/>
            <w:rFonts w:hint="eastAsia"/>
            <w:noProof/>
          </w:rPr>
          <w:t>手势轮廓近似</w:t>
        </w:r>
        <w:r>
          <w:rPr>
            <w:noProof/>
            <w:webHidden/>
          </w:rPr>
          <w:tab/>
        </w:r>
        <w:r>
          <w:rPr>
            <w:noProof/>
            <w:webHidden/>
          </w:rPr>
          <w:fldChar w:fldCharType="begin"/>
        </w:r>
        <w:r>
          <w:rPr>
            <w:noProof/>
            <w:webHidden/>
          </w:rPr>
          <w:instrText xml:space="preserve"> PAGEREF _Toc417067747 \h </w:instrText>
        </w:r>
        <w:r>
          <w:rPr>
            <w:noProof/>
            <w:webHidden/>
          </w:rPr>
        </w:r>
        <w:r>
          <w:rPr>
            <w:noProof/>
            <w:webHidden/>
          </w:rPr>
          <w:fldChar w:fldCharType="separate"/>
        </w:r>
        <w:r>
          <w:rPr>
            <w:noProof/>
            <w:webHidden/>
          </w:rPr>
          <w:t>17</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48" w:history="1">
        <w:r w:rsidRPr="0041078E">
          <w:rPr>
            <w:rStyle w:val="af6"/>
            <w:noProof/>
          </w:rPr>
          <w:t>3.2.3</w:t>
        </w:r>
        <w:r>
          <w:rPr>
            <w:rFonts w:asciiTheme="minorHAnsi" w:eastAsiaTheme="minorEastAsia" w:hAnsiTheme="minorHAnsi" w:cstheme="minorBidi"/>
            <w:iCs w:val="0"/>
            <w:noProof/>
            <w:sz w:val="21"/>
            <w:szCs w:val="22"/>
          </w:rPr>
          <w:tab/>
        </w:r>
        <w:r w:rsidRPr="0041078E">
          <w:rPr>
            <w:rStyle w:val="af6"/>
            <w:rFonts w:hint="eastAsia"/>
            <w:noProof/>
          </w:rPr>
          <w:t>手势轮廓的最小凸包</w:t>
        </w:r>
        <w:r>
          <w:rPr>
            <w:noProof/>
            <w:webHidden/>
          </w:rPr>
          <w:tab/>
        </w:r>
        <w:r>
          <w:rPr>
            <w:noProof/>
            <w:webHidden/>
          </w:rPr>
          <w:fldChar w:fldCharType="begin"/>
        </w:r>
        <w:r>
          <w:rPr>
            <w:noProof/>
            <w:webHidden/>
          </w:rPr>
          <w:instrText xml:space="preserve"> PAGEREF _Toc417067748 \h </w:instrText>
        </w:r>
        <w:r>
          <w:rPr>
            <w:noProof/>
            <w:webHidden/>
          </w:rPr>
        </w:r>
        <w:r>
          <w:rPr>
            <w:noProof/>
            <w:webHidden/>
          </w:rPr>
          <w:fldChar w:fldCharType="separate"/>
        </w:r>
        <w:r>
          <w:rPr>
            <w:noProof/>
            <w:webHidden/>
          </w:rPr>
          <w:t>18</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49" w:history="1">
        <w:r w:rsidRPr="0041078E">
          <w:rPr>
            <w:rStyle w:val="af6"/>
            <w:noProof/>
          </w:rPr>
          <w:t>3.3</w:t>
        </w:r>
        <w:r>
          <w:rPr>
            <w:rFonts w:asciiTheme="minorHAnsi" w:eastAsiaTheme="minorEastAsia" w:hAnsiTheme="minorHAnsi" w:cstheme="minorBidi"/>
            <w:smallCaps w:val="0"/>
            <w:noProof/>
            <w:sz w:val="21"/>
            <w:szCs w:val="22"/>
          </w:rPr>
          <w:tab/>
        </w:r>
        <w:r w:rsidRPr="0041078E">
          <w:rPr>
            <w:rStyle w:val="af6"/>
            <w:noProof/>
          </w:rPr>
          <w:t>FT-GB</w:t>
        </w:r>
        <w:r w:rsidRPr="0041078E">
          <w:rPr>
            <w:rStyle w:val="af6"/>
            <w:rFonts w:hint="eastAsia"/>
            <w:noProof/>
          </w:rPr>
          <w:t>算法提取手指点</w:t>
        </w:r>
        <w:r>
          <w:rPr>
            <w:noProof/>
            <w:webHidden/>
          </w:rPr>
          <w:tab/>
        </w:r>
        <w:r>
          <w:rPr>
            <w:noProof/>
            <w:webHidden/>
          </w:rPr>
          <w:fldChar w:fldCharType="begin"/>
        </w:r>
        <w:r>
          <w:rPr>
            <w:noProof/>
            <w:webHidden/>
          </w:rPr>
          <w:instrText xml:space="preserve"> PAGEREF _Toc417067749 \h </w:instrText>
        </w:r>
        <w:r>
          <w:rPr>
            <w:noProof/>
            <w:webHidden/>
          </w:rPr>
        </w:r>
        <w:r>
          <w:rPr>
            <w:noProof/>
            <w:webHidden/>
          </w:rPr>
          <w:fldChar w:fldCharType="separate"/>
        </w:r>
        <w:r>
          <w:rPr>
            <w:noProof/>
            <w:webHidden/>
          </w:rPr>
          <w:t>18</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50" w:history="1">
        <w:r w:rsidRPr="0041078E">
          <w:rPr>
            <w:rStyle w:val="af6"/>
            <w:rFonts w:ascii="宋体" w:hAnsi="宋体"/>
            <w:noProof/>
          </w:rPr>
          <w:t>3.3.1</w:t>
        </w:r>
        <w:r>
          <w:rPr>
            <w:rFonts w:asciiTheme="minorHAnsi" w:eastAsiaTheme="minorEastAsia" w:hAnsiTheme="minorHAnsi" w:cstheme="minorBidi"/>
            <w:iCs w:val="0"/>
            <w:noProof/>
            <w:sz w:val="21"/>
            <w:szCs w:val="22"/>
          </w:rPr>
          <w:tab/>
        </w:r>
        <w:r w:rsidRPr="0041078E">
          <w:rPr>
            <w:rStyle w:val="af6"/>
            <w:noProof/>
          </w:rPr>
          <w:t>FT-GB</w:t>
        </w:r>
        <w:r w:rsidRPr="0041078E">
          <w:rPr>
            <w:rStyle w:val="af6"/>
            <w:rFonts w:hint="eastAsia"/>
            <w:noProof/>
          </w:rPr>
          <w:t>算法</w:t>
        </w:r>
        <w:r>
          <w:rPr>
            <w:noProof/>
            <w:webHidden/>
          </w:rPr>
          <w:tab/>
        </w:r>
        <w:r>
          <w:rPr>
            <w:noProof/>
            <w:webHidden/>
          </w:rPr>
          <w:fldChar w:fldCharType="begin"/>
        </w:r>
        <w:r>
          <w:rPr>
            <w:noProof/>
            <w:webHidden/>
          </w:rPr>
          <w:instrText xml:space="preserve"> PAGEREF _Toc417067750 \h </w:instrText>
        </w:r>
        <w:r>
          <w:rPr>
            <w:noProof/>
            <w:webHidden/>
          </w:rPr>
        </w:r>
        <w:r>
          <w:rPr>
            <w:noProof/>
            <w:webHidden/>
          </w:rPr>
          <w:fldChar w:fldCharType="separate"/>
        </w:r>
        <w:r>
          <w:rPr>
            <w:noProof/>
            <w:webHidden/>
          </w:rPr>
          <w:t>18</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51" w:history="1">
        <w:r w:rsidRPr="0041078E">
          <w:rPr>
            <w:rStyle w:val="af6"/>
            <w:rFonts w:ascii="宋体" w:hAnsi="宋体"/>
            <w:noProof/>
          </w:rPr>
          <w:t>3.3.2</w:t>
        </w:r>
        <w:r>
          <w:rPr>
            <w:rFonts w:asciiTheme="minorHAnsi" w:eastAsiaTheme="minorEastAsia" w:hAnsiTheme="minorHAnsi" w:cstheme="minorBidi"/>
            <w:iCs w:val="0"/>
            <w:noProof/>
            <w:sz w:val="21"/>
            <w:szCs w:val="22"/>
          </w:rPr>
          <w:tab/>
        </w:r>
        <w:r w:rsidRPr="0041078E">
          <w:rPr>
            <w:rStyle w:val="af6"/>
            <w:noProof/>
          </w:rPr>
          <w:t>A_Thres</w:t>
        </w:r>
        <w:r w:rsidRPr="0041078E">
          <w:rPr>
            <w:rStyle w:val="af6"/>
            <w:rFonts w:hint="eastAsia"/>
            <w:noProof/>
          </w:rPr>
          <w:t>参数的设定</w:t>
        </w:r>
        <w:r>
          <w:rPr>
            <w:noProof/>
            <w:webHidden/>
          </w:rPr>
          <w:tab/>
        </w:r>
        <w:r>
          <w:rPr>
            <w:noProof/>
            <w:webHidden/>
          </w:rPr>
          <w:fldChar w:fldCharType="begin"/>
        </w:r>
        <w:r>
          <w:rPr>
            <w:noProof/>
            <w:webHidden/>
          </w:rPr>
          <w:instrText xml:space="preserve"> PAGEREF _Toc417067751 \h </w:instrText>
        </w:r>
        <w:r>
          <w:rPr>
            <w:noProof/>
            <w:webHidden/>
          </w:rPr>
        </w:r>
        <w:r>
          <w:rPr>
            <w:noProof/>
            <w:webHidden/>
          </w:rPr>
          <w:fldChar w:fldCharType="separate"/>
        </w:r>
        <w:r>
          <w:rPr>
            <w:noProof/>
            <w:webHidden/>
          </w:rPr>
          <w:t>19</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52" w:history="1">
        <w:r w:rsidRPr="0041078E">
          <w:rPr>
            <w:rStyle w:val="af6"/>
            <w:noProof/>
          </w:rPr>
          <w:t>3.4</w:t>
        </w:r>
        <w:r>
          <w:rPr>
            <w:rFonts w:asciiTheme="minorHAnsi" w:eastAsiaTheme="minorEastAsia" w:hAnsiTheme="minorHAnsi" w:cstheme="minorBidi"/>
            <w:smallCaps w:val="0"/>
            <w:noProof/>
            <w:sz w:val="21"/>
            <w:szCs w:val="22"/>
          </w:rPr>
          <w:tab/>
        </w:r>
        <w:r w:rsidRPr="0041078E">
          <w:rPr>
            <w:rStyle w:val="af6"/>
            <w:rFonts w:hint="eastAsia"/>
            <w:noProof/>
          </w:rPr>
          <w:t>静态手势的识别</w:t>
        </w:r>
        <w:r>
          <w:rPr>
            <w:noProof/>
            <w:webHidden/>
          </w:rPr>
          <w:tab/>
        </w:r>
        <w:r>
          <w:rPr>
            <w:noProof/>
            <w:webHidden/>
          </w:rPr>
          <w:fldChar w:fldCharType="begin"/>
        </w:r>
        <w:r>
          <w:rPr>
            <w:noProof/>
            <w:webHidden/>
          </w:rPr>
          <w:instrText xml:space="preserve"> PAGEREF _Toc417067752 \h </w:instrText>
        </w:r>
        <w:r>
          <w:rPr>
            <w:noProof/>
            <w:webHidden/>
          </w:rPr>
        </w:r>
        <w:r>
          <w:rPr>
            <w:noProof/>
            <w:webHidden/>
          </w:rPr>
          <w:fldChar w:fldCharType="separate"/>
        </w:r>
        <w:r>
          <w:rPr>
            <w:noProof/>
            <w:webHidden/>
          </w:rPr>
          <w:t>20</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53" w:history="1">
        <w:r w:rsidRPr="0041078E">
          <w:rPr>
            <w:rStyle w:val="af6"/>
            <w:noProof/>
          </w:rPr>
          <w:t>3.4.1</w:t>
        </w:r>
        <w:r>
          <w:rPr>
            <w:rFonts w:asciiTheme="minorHAnsi" w:eastAsiaTheme="minorEastAsia" w:hAnsiTheme="minorHAnsi" w:cstheme="minorBidi"/>
            <w:iCs w:val="0"/>
            <w:noProof/>
            <w:sz w:val="21"/>
            <w:szCs w:val="22"/>
          </w:rPr>
          <w:tab/>
        </w:r>
        <w:r w:rsidRPr="0041078E">
          <w:rPr>
            <w:rStyle w:val="af6"/>
            <w:rFonts w:hint="eastAsia"/>
            <w:noProof/>
          </w:rPr>
          <w:t>静态手势的定义</w:t>
        </w:r>
        <w:r>
          <w:rPr>
            <w:noProof/>
            <w:webHidden/>
          </w:rPr>
          <w:tab/>
        </w:r>
        <w:r>
          <w:rPr>
            <w:noProof/>
            <w:webHidden/>
          </w:rPr>
          <w:fldChar w:fldCharType="begin"/>
        </w:r>
        <w:r>
          <w:rPr>
            <w:noProof/>
            <w:webHidden/>
          </w:rPr>
          <w:instrText xml:space="preserve"> PAGEREF _Toc417067753 \h </w:instrText>
        </w:r>
        <w:r>
          <w:rPr>
            <w:noProof/>
            <w:webHidden/>
          </w:rPr>
        </w:r>
        <w:r>
          <w:rPr>
            <w:noProof/>
            <w:webHidden/>
          </w:rPr>
          <w:fldChar w:fldCharType="separate"/>
        </w:r>
        <w:r>
          <w:rPr>
            <w:noProof/>
            <w:webHidden/>
          </w:rPr>
          <w:t>20</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54" w:history="1">
        <w:r w:rsidRPr="0041078E">
          <w:rPr>
            <w:rStyle w:val="af6"/>
            <w:noProof/>
          </w:rPr>
          <w:t>3.4.2</w:t>
        </w:r>
        <w:r>
          <w:rPr>
            <w:rFonts w:asciiTheme="minorHAnsi" w:eastAsiaTheme="minorEastAsia" w:hAnsiTheme="minorHAnsi" w:cstheme="minorBidi"/>
            <w:iCs w:val="0"/>
            <w:noProof/>
            <w:sz w:val="21"/>
            <w:szCs w:val="22"/>
          </w:rPr>
          <w:tab/>
        </w:r>
        <w:r w:rsidRPr="0041078E">
          <w:rPr>
            <w:rStyle w:val="af6"/>
            <w:rFonts w:hint="eastAsia"/>
            <w:noProof/>
          </w:rPr>
          <w:t>静态手势的识别</w:t>
        </w:r>
        <w:r>
          <w:rPr>
            <w:noProof/>
            <w:webHidden/>
          </w:rPr>
          <w:tab/>
        </w:r>
        <w:r>
          <w:rPr>
            <w:noProof/>
            <w:webHidden/>
          </w:rPr>
          <w:fldChar w:fldCharType="begin"/>
        </w:r>
        <w:r>
          <w:rPr>
            <w:noProof/>
            <w:webHidden/>
          </w:rPr>
          <w:instrText xml:space="preserve"> PAGEREF _Toc417067754 \h </w:instrText>
        </w:r>
        <w:r>
          <w:rPr>
            <w:noProof/>
            <w:webHidden/>
          </w:rPr>
        </w:r>
        <w:r>
          <w:rPr>
            <w:noProof/>
            <w:webHidden/>
          </w:rPr>
          <w:fldChar w:fldCharType="separate"/>
        </w:r>
        <w:r>
          <w:rPr>
            <w:noProof/>
            <w:webHidden/>
          </w:rPr>
          <w:t>20</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55" w:history="1">
        <w:r w:rsidRPr="0041078E">
          <w:rPr>
            <w:rStyle w:val="af6"/>
            <w:noProof/>
          </w:rPr>
          <w:t>3.5</w:t>
        </w:r>
        <w:r>
          <w:rPr>
            <w:rFonts w:asciiTheme="minorHAnsi" w:eastAsiaTheme="minorEastAsia" w:hAnsiTheme="minorHAnsi" w:cstheme="minorBidi"/>
            <w:smallCaps w:val="0"/>
            <w:noProof/>
            <w:sz w:val="21"/>
            <w:szCs w:val="22"/>
          </w:rPr>
          <w:tab/>
        </w:r>
        <w:r w:rsidRPr="0041078E">
          <w:rPr>
            <w:rStyle w:val="af6"/>
            <w:rFonts w:hint="eastAsia"/>
            <w:noProof/>
          </w:rPr>
          <w:t>本章小结</w:t>
        </w:r>
        <w:r>
          <w:rPr>
            <w:noProof/>
            <w:webHidden/>
          </w:rPr>
          <w:tab/>
        </w:r>
        <w:r>
          <w:rPr>
            <w:noProof/>
            <w:webHidden/>
          </w:rPr>
          <w:fldChar w:fldCharType="begin"/>
        </w:r>
        <w:r>
          <w:rPr>
            <w:noProof/>
            <w:webHidden/>
          </w:rPr>
          <w:instrText xml:space="preserve"> PAGEREF _Toc417067755 \h </w:instrText>
        </w:r>
        <w:r>
          <w:rPr>
            <w:noProof/>
            <w:webHidden/>
          </w:rPr>
        </w:r>
        <w:r>
          <w:rPr>
            <w:noProof/>
            <w:webHidden/>
          </w:rPr>
          <w:fldChar w:fldCharType="separate"/>
        </w:r>
        <w:r>
          <w:rPr>
            <w:noProof/>
            <w:webHidden/>
          </w:rPr>
          <w:t>21</w:t>
        </w:r>
        <w:r>
          <w:rPr>
            <w:noProof/>
            <w:webHidden/>
          </w:rPr>
          <w:fldChar w:fldCharType="end"/>
        </w:r>
      </w:hyperlink>
    </w:p>
    <w:p w:rsidR="00E87792" w:rsidRDefault="00E87792">
      <w:pPr>
        <w:pStyle w:val="10"/>
        <w:tabs>
          <w:tab w:val="left" w:pos="1050"/>
        </w:tabs>
        <w:rPr>
          <w:rFonts w:asciiTheme="minorHAnsi" w:eastAsiaTheme="minorEastAsia" w:hAnsiTheme="minorHAnsi" w:cstheme="minorBidi"/>
          <w:bCs w:val="0"/>
          <w:caps w:val="0"/>
          <w:noProof/>
          <w:sz w:val="21"/>
          <w:szCs w:val="22"/>
        </w:rPr>
      </w:pPr>
      <w:hyperlink w:anchor="_Toc417067756" w:history="1">
        <w:r w:rsidRPr="0041078E">
          <w:rPr>
            <w:rStyle w:val="af6"/>
            <w:rFonts w:hint="eastAsia"/>
            <w:noProof/>
          </w:rPr>
          <w:t>第</w:t>
        </w:r>
        <w:r w:rsidRPr="0041078E">
          <w:rPr>
            <w:rStyle w:val="af6"/>
            <w:rFonts w:hint="eastAsia"/>
            <w:noProof/>
          </w:rPr>
          <w:t>4</w:t>
        </w:r>
        <w:r w:rsidRPr="0041078E">
          <w:rPr>
            <w:rStyle w:val="af6"/>
            <w:rFonts w:hint="eastAsia"/>
            <w:noProof/>
          </w:rPr>
          <w:t>章</w:t>
        </w:r>
        <w:r>
          <w:rPr>
            <w:rFonts w:asciiTheme="minorHAnsi" w:eastAsiaTheme="minorEastAsia" w:hAnsiTheme="minorHAnsi" w:cstheme="minorBidi"/>
            <w:bCs w:val="0"/>
            <w:caps w:val="0"/>
            <w:noProof/>
            <w:sz w:val="21"/>
            <w:szCs w:val="22"/>
          </w:rPr>
          <w:tab/>
        </w:r>
        <w:r w:rsidRPr="0041078E">
          <w:rPr>
            <w:rStyle w:val="af6"/>
            <w:rFonts w:hint="eastAsia"/>
            <w:noProof/>
          </w:rPr>
          <w:t>动态手势识别</w:t>
        </w:r>
        <w:r>
          <w:rPr>
            <w:noProof/>
            <w:webHidden/>
          </w:rPr>
          <w:tab/>
        </w:r>
        <w:r>
          <w:rPr>
            <w:noProof/>
            <w:webHidden/>
          </w:rPr>
          <w:fldChar w:fldCharType="begin"/>
        </w:r>
        <w:r>
          <w:rPr>
            <w:noProof/>
            <w:webHidden/>
          </w:rPr>
          <w:instrText xml:space="preserve"> PAGEREF _Toc417067756 \h </w:instrText>
        </w:r>
        <w:r>
          <w:rPr>
            <w:noProof/>
            <w:webHidden/>
          </w:rPr>
        </w:r>
        <w:r>
          <w:rPr>
            <w:noProof/>
            <w:webHidden/>
          </w:rPr>
          <w:fldChar w:fldCharType="separate"/>
        </w:r>
        <w:r>
          <w:rPr>
            <w:noProof/>
            <w:webHidden/>
          </w:rPr>
          <w:t>22</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57" w:history="1">
        <w:r w:rsidRPr="0041078E">
          <w:rPr>
            <w:rStyle w:val="af6"/>
            <w:rFonts w:hAnsi="黑体"/>
            <w:noProof/>
          </w:rPr>
          <w:t>4.1</w:t>
        </w:r>
        <w:r>
          <w:rPr>
            <w:rFonts w:asciiTheme="minorHAnsi" w:eastAsiaTheme="minorEastAsia" w:hAnsiTheme="minorHAnsi" w:cstheme="minorBidi"/>
            <w:smallCaps w:val="0"/>
            <w:noProof/>
            <w:sz w:val="21"/>
            <w:szCs w:val="22"/>
          </w:rPr>
          <w:tab/>
        </w:r>
        <w:r w:rsidRPr="0041078E">
          <w:rPr>
            <w:rStyle w:val="af6"/>
            <w:rFonts w:hAnsi="黑体" w:hint="eastAsia"/>
            <w:noProof/>
          </w:rPr>
          <w:t>抓取手势</w:t>
        </w:r>
        <w:r>
          <w:rPr>
            <w:noProof/>
            <w:webHidden/>
          </w:rPr>
          <w:tab/>
        </w:r>
        <w:r>
          <w:rPr>
            <w:noProof/>
            <w:webHidden/>
          </w:rPr>
          <w:fldChar w:fldCharType="begin"/>
        </w:r>
        <w:r>
          <w:rPr>
            <w:noProof/>
            <w:webHidden/>
          </w:rPr>
          <w:instrText xml:space="preserve"> PAGEREF _Toc417067757 \h </w:instrText>
        </w:r>
        <w:r>
          <w:rPr>
            <w:noProof/>
            <w:webHidden/>
          </w:rPr>
        </w:r>
        <w:r>
          <w:rPr>
            <w:noProof/>
            <w:webHidden/>
          </w:rPr>
          <w:fldChar w:fldCharType="separate"/>
        </w:r>
        <w:r>
          <w:rPr>
            <w:noProof/>
            <w:webHidden/>
          </w:rPr>
          <w:t>22</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58" w:history="1">
        <w:r w:rsidRPr="0041078E">
          <w:rPr>
            <w:rStyle w:val="af6"/>
            <w:rFonts w:hAnsi="黑体"/>
            <w:noProof/>
          </w:rPr>
          <w:t>4.2</w:t>
        </w:r>
        <w:r>
          <w:rPr>
            <w:rFonts w:asciiTheme="minorHAnsi" w:eastAsiaTheme="minorEastAsia" w:hAnsiTheme="minorHAnsi" w:cstheme="minorBidi"/>
            <w:smallCaps w:val="0"/>
            <w:noProof/>
            <w:sz w:val="21"/>
            <w:szCs w:val="22"/>
          </w:rPr>
          <w:tab/>
        </w:r>
        <w:r w:rsidRPr="0041078E">
          <w:rPr>
            <w:rStyle w:val="af6"/>
            <w:rFonts w:hAnsi="黑体" w:hint="eastAsia"/>
            <w:noProof/>
          </w:rPr>
          <w:t>光标移动手势</w:t>
        </w:r>
        <w:r>
          <w:rPr>
            <w:noProof/>
            <w:webHidden/>
          </w:rPr>
          <w:tab/>
        </w:r>
        <w:r>
          <w:rPr>
            <w:noProof/>
            <w:webHidden/>
          </w:rPr>
          <w:fldChar w:fldCharType="begin"/>
        </w:r>
        <w:r>
          <w:rPr>
            <w:noProof/>
            <w:webHidden/>
          </w:rPr>
          <w:instrText xml:space="preserve"> PAGEREF _Toc417067758 \h </w:instrText>
        </w:r>
        <w:r>
          <w:rPr>
            <w:noProof/>
            <w:webHidden/>
          </w:rPr>
        </w:r>
        <w:r>
          <w:rPr>
            <w:noProof/>
            <w:webHidden/>
          </w:rPr>
          <w:fldChar w:fldCharType="separate"/>
        </w:r>
        <w:r>
          <w:rPr>
            <w:noProof/>
            <w:webHidden/>
          </w:rPr>
          <w:t>23</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59" w:history="1">
        <w:r w:rsidRPr="0041078E">
          <w:rPr>
            <w:rStyle w:val="af6"/>
            <w:rFonts w:hAnsi="黑体"/>
            <w:noProof/>
          </w:rPr>
          <w:t>4.3</w:t>
        </w:r>
        <w:r>
          <w:rPr>
            <w:rFonts w:asciiTheme="minorHAnsi" w:eastAsiaTheme="minorEastAsia" w:hAnsiTheme="minorHAnsi" w:cstheme="minorBidi"/>
            <w:smallCaps w:val="0"/>
            <w:noProof/>
            <w:sz w:val="21"/>
            <w:szCs w:val="22"/>
          </w:rPr>
          <w:tab/>
        </w:r>
        <w:r w:rsidRPr="0041078E">
          <w:rPr>
            <w:rStyle w:val="af6"/>
            <w:rFonts w:hAnsi="黑体" w:hint="eastAsia"/>
            <w:noProof/>
          </w:rPr>
          <w:t>轨迹书写手势</w:t>
        </w:r>
        <w:r>
          <w:rPr>
            <w:noProof/>
            <w:webHidden/>
          </w:rPr>
          <w:tab/>
        </w:r>
        <w:r>
          <w:rPr>
            <w:noProof/>
            <w:webHidden/>
          </w:rPr>
          <w:fldChar w:fldCharType="begin"/>
        </w:r>
        <w:r>
          <w:rPr>
            <w:noProof/>
            <w:webHidden/>
          </w:rPr>
          <w:instrText xml:space="preserve"> PAGEREF _Toc417067759 \h </w:instrText>
        </w:r>
        <w:r>
          <w:rPr>
            <w:noProof/>
            <w:webHidden/>
          </w:rPr>
        </w:r>
        <w:r>
          <w:rPr>
            <w:noProof/>
            <w:webHidden/>
          </w:rPr>
          <w:fldChar w:fldCharType="separate"/>
        </w:r>
        <w:r>
          <w:rPr>
            <w:noProof/>
            <w:webHidden/>
          </w:rPr>
          <w:t>24</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60" w:history="1">
        <w:r w:rsidRPr="0041078E">
          <w:rPr>
            <w:rStyle w:val="af6"/>
            <w:noProof/>
          </w:rPr>
          <w:t>4.4</w:t>
        </w:r>
        <w:r>
          <w:rPr>
            <w:rFonts w:asciiTheme="minorHAnsi" w:eastAsiaTheme="minorEastAsia" w:hAnsiTheme="minorHAnsi" w:cstheme="minorBidi"/>
            <w:smallCaps w:val="0"/>
            <w:noProof/>
            <w:sz w:val="21"/>
            <w:szCs w:val="22"/>
          </w:rPr>
          <w:tab/>
        </w:r>
        <w:r w:rsidRPr="0041078E">
          <w:rPr>
            <w:rStyle w:val="af6"/>
            <w:rFonts w:hAnsi="黑体" w:hint="eastAsia"/>
            <w:noProof/>
          </w:rPr>
          <w:t>空间手写轨迹识别</w:t>
        </w:r>
        <w:r>
          <w:rPr>
            <w:noProof/>
            <w:webHidden/>
          </w:rPr>
          <w:tab/>
        </w:r>
        <w:r>
          <w:rPr>
            <w:noProof/>
            <w:webHidden/>
          </w:rPr>
          <w:fldChar w:fldCharType="begin"/>
        </w:r>
        <w:r>
          <w:rPr>
            <w:noProof/>
            <w:webHidden/>
          </w:rPr>
          <w:instrText xml:space="preserve"> PAGEREF _Toc417067760 \h </w:instrText>
        </w:r>
        <w:r>
          <w:rPr>
            <w:noProof/>
            <w:webHidden/>
          </w:rPr>
        </w:r>
        <w:r>
          <w:rPr>
            <w:noProof/>
            <w:webHidden/>
          </w:rPr>
          <w:fldChar w:fldCharType="separate"/>
        </w:r>
        <w:r>
          <w:rPr>
            <w:noProof/>
            <w:webHidden/>
          </w:rPr>
          <w:t>25</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61" w:history="1">
        <w:r w:rsidRPr="0041078E">
          <w:rPr>
            <w:rStyle w:val="af6"/>
            <w:noProof/>
          </w:rPr>
          <w:t>4.4.1</w:t>
        </w:r>
        <w:r>
          <w:rPr>
            <w:rFonts w:asciiTheme="minorHAnsi" w:eastAsiaTheme="minorEastAsia" w:hAnsiTheme="minorHAnsi" w:cstheme="minorBidi"/>
            <w:iCs w:val="0"/>
            <w:noProof/>
            <w:sz w:val="21"/>
            <w:szCs w:val="22"/>
          </w:rPr>
          <w:tab/>
        </w:r>
        <w:r w:rsidRPr="0041078E">
          <w:rPr>
            <w:rStyle w:val="af6"/>
            <w:rFonts w:hint="eastAsia"/>
            <w:noProof/>
          </w:rPr>
          <w:t>轨迹特征</w:t>
        </w:r>
        <w:r>
          <w:rPr>
            <w:noProof/>
            <w:webHidden/>
          </w:rPr>
          <w:tab/>
        </w:r>
        <w:r>
          <w:rPr>
            <w:noProof/>
            <w:webHidden/>
          </w:rPr>
          <w:fldChar w:fldCharType="begin"/>
        </w:r>
        <w:r>
          <w:rPr>
            <w:noProof/>
            <w:webHidden/>
          </w:rPr>
          <w:instrText xml:space="preserve"> PAGEREF _Toc417067761 \h </w:instrText>
        </w:r>
        <w:r>
          <w:rPr>
            <w:noProof/>
            <w:webHidden/>
          </w:rPr>
        </w:r>
        <w:r>
          <w:rPr>
            <w:noProof/>
            <w:webHidden/>
          </w:rPr>
          <w:fldChar w:fldCharType="separate"/>
        </w:r>
        <w:r>
          <w:rPr>
            <w:noProof/>
            <w:webHidden/>
          </w:rPr>
          <w:t>27</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62" w:history="1">
        <w:r w:rsidRPr="0041078E">
          <w:rPr>
            <w:rStyle w:val="af6"/>
            <w:noProof/>
          </w:rPr>
          <w:t>4.4.2</w:t>
        </w:r>
        <w:r>
          <w:rPr>
            <w:rFonts w:asciiTheme="minorHAnsi" w:eastAsiaTheme="minorEastAsia" w:hAnsiTheme="minorHAnsi" w:cstheme="minorBidi"/>
            <w:iCs w:val="0"/>
            <w:noProof/>
            <w:sz w:val="21"/>
            <w:szCs w:val="22"/>
          </w:rPr>
          <w:tab/>
        </w:r>
        <w:r w:rsidRPr="0041078E">
          <w:rPr>
            <w:rStyle w:val="af6"/>
            <w:noProof/>
          </w:rPr>
          <w:t>DTW</w:t>
        </w:r>
        <w:r w:rsidRPr="0041078E">
          <w:rPr>
            <w:rStyle w:val="af6"/>
            <w:rFonts w:hint="eastAsia"/>
            <w:noProof/>
          </w:rPr>
          <w:t>算法</w:t>
        </w:r>
        <w:r>
          <w:rPr>
            <w:noProof/>
            <w:webHidden/>
          </w:rPr>
          <w:tab/>
        </w:r>
        <w:r>
          <w:rPr>
            <w:noProof/>
            <w:webHidden/>
          </w:rPr>
          <w:fldChar w:fldCharType="begin"/>
        </w:r>
        <w:r>
          <w:rPr>
            <w:noProof/>
            <w:webHidden/>
          </w:rPr>
          <w:instrText xml:space="preserve"> PAGEREF _Toc417067762 \h </w:instrText>
        </w:r>
        <w:r>
          <w:rPr>
            <w:noProof/>
            <w:webHidden/>
          </w:rPr>
        </w:r>
        <w:r>
          <w:rPr>
            <w:noProof/>
            <w:webHidden/>
          </w:rPr>
          <w:fldChar w:fldCharType="separate"/>
        </w:r>
        <w:r>
          <w:rPr>
            <w:noProof/>
            <w:webHidden/>
          </w:rPr>
          <w:t>27</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63" w:history="1">
        <w:r w:rsidRPr="0041078E">
          <w:rPr>
            <w:rStyle w:val="af6"/>
            <w:noProof/>
          </w:rPr>
          <w:t>4.4.3</w:t>
        </w:r>
        <w:r>
          <w:rPr>
            <w:rFonts w:asciiTheme="minorHAnsi" w:eastAsiaTheme="minorEastAsia" w:hAnsiTheme="minorHAnsi" w:cstheme="minorBidi"/>
            <w:iCs w:val="0"/>
            <w:noProof/>
            <w:sz w:val="21"/>
            <w:szCs w:val="22"/>
          </w:rPr>
          <w:tab/>
        </w:r>
        <w:r w:rsidRPr="0041078E">
          <w:rPr>
            <w:rStyle w:val="af6"/>
            <w:rFonts w:hint="eastAsia"/>
            <w:noProof/>
          </w:rPr>
          <w:t>基于位置相似度权重的基距离</w:t>
        </w:r>
        <w:r>
          <w:rPr>
            <w:noProof/>
            <w:webHidden/>
          </w:rPr>
          <w:tab/>
        </w:r>
        <w:r>
          <w:rPr>
            <w:noProof/>
            <w:webHidden/>
          </w:rPr>
          <w:fldChar w:fldCharType="begin"/>
        </w:r>
        <w:r>
          <w:rPr>
            <w:noProof/>
            <w:webHidden/>
          </w:rPr>
          <w:instrText xml:space="preserve"> PAGEREF _Toc417067763 \h </w:instrText>
        </w:r>
        <w:r>
          <w:rPr>
            <w:noProof/>
            <w:webHidden/>
          </w:rPr>
        </w:r>
        <w:r>
          <w:rPr>
            <w:noProof/>
            <w:webHidden/>
          </w:rPr>
          <w:fldChar w:fldCharType="separate"/>
        </w:r>
        <w:r>
          <w:rPr>
            <w:noProof/>
            <w:webHidden/>
          </w:rPr>
          <w:t>28</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64" w:history="1">
        <w:r w:rsidRPr="0041078E">
          <w:rPr>
            <w:rStyle w:val="af6"/>
            <w:noProof/>
          </w:rPr>
          <w:t>4.5</w:t>
        </w:r>
        <w:r>
          <w:rPr>
            <w:rFonts w:asciiTheme="minorHAnsi" w:eastAsiaTheme="minorEastAsia" w:hAnsiTheme="minorHAnsi" w:cstheme="minorBidi"/>
            <w:smallCaps w:val="0"/>
            <w:noProof/>
            <w:sz w:val="21"/>
            <w:szCs w:val="22"/>
          </w:rPr>
          <w:tab/>
        </w:r>
        <w:r w:rsidRPr="0041078E">
          <w:rPr>
            <w:rStyle w:val="af6"/>
            <w:rFonts w:hint="eastAsia"/>
            <w:noProof/>
          </w:rPr>
          <w:t>本章小结</w:t>
        </w:r>
        <w:r>
          <w:rPr>
            <w:noProof/>
            <w:webHidden/>
          </w:rPr>
          <w:tab/>
        </w:r>
        <w:r>
          <w:rPr>
            <w:noProof/>
            <w:webHidden/>
          </w:rPr>
          <w:fldChar w:fldCharType="begin"/>
        </w:r>
        <w:r>
          <w:rPr>
            <w:noProof/>
            <w:webHidden/>
          </w:rPr>
          <w:instrText xml:space="preserve"> PAGEREF _Toc417067764 \h </w:instrText>
        </w:r>
        <w:r>
          <w:rPr>
            <w:noProof/>
            <w:webHidden/>
          </w:rPr>
        </w:r>
        <w:r>
          <w:rPr>
            <w:noProof/>
            <w:webHidden/>
          </w:rPr>
          <w:fldChar w:fldCharType="separate"/>
        </w:r>
        <w:r>
          <w:rPr>
            <w:noProof/>
            <w:webHidden/>
          </w:rPr>
          <w:t>30</w:t>
        </w:r>
        <w:r>
          <w:rPr>
            <w:noProof/>
            <w:webHidden/>
          </w:rPr>
          <w:fldChar w:fldCharType="end"/>
        </w:r>
      </w:hyperlink>
    </w:p>
    <w:p w:rsidR="00E87792" w:rsidRDefault="00E87792">
      <w:pPr>
        <w:pStyle w:val="10"/>
        <w:tabs>
          <w:tab w:val="left" w:pos="1050"/>
        </w:tabs>
        <w:rPr>
          <w:rFonts w:asciiTheme="minorHAnsi" w:eastAsiaTheme="minorEastAsia" w:hAnsiTheme="minorHAnsi" w:cstheme="minorBidi"/>
          <w:bCs w:val="0"/>
          <w:caps w:val="0"/>
          <w:noProof/>
          <w:sz w:val="21"/>
          <w:szCs w:val="22"/>
        </w:rPr>
      </w:pPr>
      <w:hyperlink w:anchor="_Toc417067765" w:history="1">
        <w:r w:rsidRPr="0041078E">
          <w:rPr>
            <w:rStyle w:val="af6"/>
            <w:rFonts w:hint="eastAsia"/>
            <w:noProof/>
            <w:spacing w:val="8"/>
          </w:rPr>
          <w:t>第</w:t>
        </w:r>
        <w:r w:rsidRPr="0041078E">
          <w:rPr>
            <w:rStyle w:val="af6"/>
            <w:rFonts w:hint="eastAsia"/>
            <w:noProof/>
            <w:spacing w:val="8"/>
          </w:rPr>
          <w:t>5</w:t>
        </w:r>
        <w:r w:rsidRPr="0041078E">
          <w:rPr>
            <w:rStyle w:val="af6"/>
            <w:rFonts w:hint="eastAsia"/>
            <w:noProof/>
            <w:spacing w:val="8"/>
          </w:rPr>
          <w:t>章</w:t>
        </w:r>
        <w:r>
          <w:rPr>
            <w:rFonts w:asciiTheme="minorHAnsi" w:eastAsiaTheme="minorEastAsia" w:hAnsiTheme="minorHAnsi" w:cstheme="minorBidi"/>
            <w:bCs w:val="0"/>
            <w:caps w:val="0"/>
            <w:noProof/>
            <w:sz w:val="21"/>
            <w:szCs w:val="22"/>
          </w:rPr>
          <w:tab/>
        </w:r>
        <w:r w:rsidRPr="0041078E">
          <w:rPr>
            <w:rStyle w:val="af6"/>
            <w:rFonts w:hint="eastAsia"/>
            <w:noProof/>
          </w:rPr>
          <w:t>系统硬件及软件环境</w:t>
        </w:r>
        <w:r>
          <w:rPr>
            <w:noProof/>
            <w:webHidden/>
          </w:rPr>
          <w:tab/>
        </w:r>
        <w:r>
          <w:rPr>
            <w:noProof/>
            <w:webHidden/>
          </w:rPr>
          <w:fldChar w:fldCharType="begin"/>
        </w:r>
        <w:r>
          <w:rPr>
            <w:noProof/>
            <w:webHidden/>
          </w:rPr>
          <w:instrText xml:space="preserve"> PAGEREF _Toc417067765 \h </w:instrText>
        </w:r>
        <w:r>
          <w:rPr>
            <w:noProof/>
            <w:webHidden/>
          </w:rPr>
        </w:r>
        <w:r>
          <w:rPr>
            <w:noProof/>
            <w:webHidden/>
          </w:rPr>
          <w:fldChar w:fldCharType="separate"/>
        </w:r>
        <w:r>
          <w:rPr>
            <w:noProof/>
            <w:webHidden/>
          </w:rPr>
          <w:t>31</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66" w:history="1">
        <w:r w:rsidRPr="0041078E">
          <w:rPr>
            <w:rStyle w:val="af6"/>
            <w:noProof/>
          </w:rPr>
          <w:t>5.1</w:t>
        </w:r>
        <w:r>
          <w:rPr>
            <w:rFonts w:asciiTheme="minorHAnsi" w:eastAsiaTheme="minorEastAsia" w:hAnsiTheme="minorHAnsi" w:cstheme="minorBidi"/>
            <w:smallCaps w:val="0"/>
            <w:noProof/>
            <w:sz w:val="21"/>
            <w:szCs w:val="22"/>
          </w:rPr>
          <w:tab/>
        </w:r>
        <w:r w:rsidRPr="0041078E">
          <w:rPr>
            <w:rStyle w:val="af6"/>
            <w:rFonts w:hAnsi="黑体" w:hint="eastAsia"/>
            <w:noProof/>
          </w:rPr>
          <w:t>实验软硬件环境</w:t>
        </w:r>
        <w:r>
          <w:rPr>
            <w:noProof/>
            <w:webHidden/>
          </w:rPr>
          <w:tab/>
        </w:r>
        <w:r>
          <w:rPr>
            <w:noProof/>
            <w:webHidden/>
          </w:rPr>
          <w:fldChar w:fldCharType="begin"/>
        </w:r>
        <w:r>
          <w:rPr>
            <w:noProof/>
            <w:webHidden/>
          </w:rPr>
          <w:instrText xml:space="preserve"> PAGEREF _Toc417067766 \h </w:instrText>
        </w:r>
        <w:r>
          <w:rPr>
            <w:noProof/>
            <w:webHidden/>
          </w:rPr>
        </w:r>
        <w:r>
          <w:rPr>
            <w:noProof/>
            <w:webHidden/>
          </w:rPr>
          <w:fldChar w:fldCharType="separate"/>
        </w:r>
        <w:r>
          <w:rPr>
            <w:noProof/>
            <w:webHidden/>
          </w:rPr>
          <w:t>31</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67" w:history="1">
        <w:r w:rsidRPr="0041078E">
          <w:rPr>
            <w:rStyle w:val="af6"/>
            <w:noProof/>
          </w:rPr>
          <w:t>5.3.1</w:t>
        </w:r>
        <w:r>
          <w:rPr>
            <w:rFonts w:asciiTheme="minorHAnsi" w:eastAsiaTheme="minorEastAsia" w:hAnsiTheme="minorHAnsi" w:cstheme="minorBidi"/>
            <w:iCs w:val="0"/>
            <w:noProof/>
            <w:sz w:val="21"/>
            <w:szCs w:val="22"/>
          </w:rPr>
          <w:tab/>
        </w:r>
        <w:r w:rsidRPr="0041078E">
          <w:rPr>
            <w:rStyle w:val="af6"/>
            <w:rFonts w:hint="eastAsia"/>
            <w:noProof/>
          </w:rPr>
          <w:t>硬件环境</w:t>
        </w:r>
        <w:r>
          <w:rPr>
            <w:noProof/>
            <w:webHidden/>
          </w:rPr>
          <w:tab/>
        </w:r>
        <w:r>
          <w:rPr>
            <w:noProof/>
            <w:webHidden/>
          </w:rPr>
          <w:fldChar w:fldCharType="begin"/>
        </w:r>
        <w:r>
          <w:rPr>
            <w:noProof/>
            <w:webHidden/>
          </w:rPr>
          <w:instrText xml:space="preserve"> PAGEREF _Toc417067767 \h </w:instrText>
        </w:r>
        <w:r>
          <w:rPr>
            <w:noProof/>
            <w:webHidden/>
          </w:rPr>
        </w:r>
        <w:r>
          <w:rPr>
            <w:noProof/>
            <w:webHidden/>
          </w:rPr>
          <w:fldChar w:fldCharType="separate"/>
        </w:r>
        <w:r>
          <w:rPr>
            <w:noProof/>
            <w:webHidden/>
          </w:rPr>
          <w:t>31</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68" w:history="1">
        <w:r w:rsidRPr="0041078E">
          <w:rPr>
            <w:rStyle w:val="af6"/>
            <w:noProof/>
          </w:rPr>
          <w:t>5.3.2</w:t>
        </w:r>
        <w:r>
          <w:rPr>
            <w:rFonts w:asciiTheme="minorHAnsi" w:eastAsiaTheme="minorEastAsia" w:hAnsiTheme="minorHAnsi" w:cstheme="minorBidi"/>
            <w:iCs w:val="0"/>
            <w:noProof/>
            <w:sz w:val="21"/>
            <w:szCs w:val="22"/>
          </w:rPr>
          <w:tab/>
        </w:r>
        <w:r w:rsidRPr="0041078E">
          <w:rPr>
            <w:rStyle w:val="af6"/>
            <w:rFonts w:hint="eastAsia"/>
            <w:noProof/>
          </w:rPr>
          <w:t>软件环境</w:t>
        </w:r>
        <w:r>
          <w:rPr>
            <w:noProof/>
            <w:webHidden/>
          </w:rPr>
          <w:tab/>
        </w:r>
        <w:r>
          <w:rPr>
            <w:noProof/>
            <w:webHidden/>
          </w:rPr>
          <w:fldChar w:fldCharType="begin"/>
        </w:r>
        <w:r>
          <w:rPr>
            <w:noProof/>
            <w:webHidden/>
          </w:rPr>
          <w:instrText xml:space="preserve"> PAGEREF _Toc417067768 \h </w:instrText>
        </w:r>
        <w:r>
          <w:rPr>
            <w:noProof/>
            <w:webHidden/>
          </w:rPr>
        </w:r>
        <w:r>
          <w:rPr>
            <w:noProof/>
            <w:webHidden/>
          </w:rPr>
          <w:fldChar w:fldCharType="separate"/>
        </w:r>
        <w:r>
          <w:rPr>
            <w:noProof/>
            <w:webHidden/>
          </w:rPr>
          <w:t>31</w:t>
        </w:r>
        <w:r>
          <w:rPr>
            <w:noProof/>
            <w:webHidden/>
          </w:rPr>
          <w:fldChar w:fldCharType="end"/>
        </w:r>
      </w:hyperlink>
    </w:p>
    <w:p w:rsidR="00E87792" w:rsidRDefault="00E87792">
      <w:pPr>
        <w:pStyle w:val="30"/>
        <w:tabs>
          <w:tab w:val="left" w:pos="1260"/>
          <w:tab w:val="right" w:leader="dot" w:pos="8948"/>
        </w:tabs>
        <w:rPr>
          <w:rFonts w:asciiTheme="minorHAnsi" w:eastAsiaTheme="minorEastAsia" w:hAnsiTheme="minorHAnsi" w:cstheme="minorBidi"/>
          <w:iCs w:val="0"/>
          <w:noProof/>
          <w:sz w:val="21"/>
          <w:szCs w:val="22"/>
        </w:rPr>
      </w:pPr>
      <w:hyperlink w:anchor="_Toc417067769" w:history="1">
        <w:r w:rsidRPr="0041078E">
          <w:rPr>
            <w:rStyle w:val="af6"/>
            <w:noProof/>
            <w:spacing w:val="8"/>
          </w:rPr>
          <w:t>5.3.3</w:t>
        </w:r>
        <w:r>
          <w:rPr>
            <w:rFonts w:asciiTheme="minorHAnsi" w:eastAsiaTheme="minorEastAsia" w:hAnsiTheme="minorHAnsi" w:cstheme="minorBidi"/>
            <w:iCs w:val="0"/>
            <w:noProof/>
            <w:sz w:val="21"/>
            <w:szCs w:val="22"/>
          </w:rPr>
          <w:tab/>
        </w:r>
        <w:r w:rsidRPr="0041078E">
          <w:rPr>
            <w:rStyle w:val="af6"/>
            <w:rFonts w:hint="eastAsia"/>
            <w:noProof/>
          </w:rPr>
          <w:t>软件架构</w:t>
        </w:r>
        <w:r>
          <w:rPr>
            <w:noProof/>
            <w:webHidden/>
          </w:rPr>
          <w:tab/>
        </w:r>
        <w:r>
          <w:rPr>
            <w:noProof/>
            <w:webHidden/>
          </w:rPr>
          <w:fldChar w:fldCharType="begin"/>
        </w:r>
        <w:r>
          <w:rPr>
            <w:noProof/>
            <w:webHidden/>
          </w:rPr>
          <w:instrText xml:space="preserve"> PAGEREF _Toc417067769 \h </w:instrText>
        </w:r>
        <w:r>
          <w:rPr>
            <w:noProof/>
            <w:webHidden/>
          </w:rPr>
        </w:r>
        <w:r>
          <w:rPr>
            <w:noProof/>
            <w:webHidden/>
          </w:rPr>
          <w:fldChar w:fldCharType="separate"/>
        </w:r>
        <w:r>
          <w:rPr>
            <w:noProof/>
            <w:webHidden/>
          </w:rPr>
          <w:t>31</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70" w:history="1">
        <w:r w:rsidRPr="0041078E">
          <w:rPr>
            <w:rStyle w:val="af6"/>
            <w:noProof/>
          </w:rPr>
          <w:t>5.2</w:t>
        </w:r>
        <w:r>
          <w:rPr>
            <w:rFonts w:asciiTheme="minorHAnsi" w:eastAsiaTheme="minorEastAsia" w:hAnsiTheme="minorHAnsi" w:cstheme="minorBidi"/>
            <w:smallCaps w:val="0"/>
            <w:noProof/>
            <w:sz w:val="21"/>
            <w:szCs w:val="22"/>
          </w:rPr>
          <w:tab/>
        </w:r>
        <w:r w:rsidRPr="0041078E">
          <w:rPr>
            <w:rStyle w:val="af6"/>
            <w:rFonts w:hAnsi="黑体" w:hint="eastAsia"/>
            <w:noProof/>
          </w:rPr>
          <w:t>手指点检测</w:t>
        </w:r>
        <w:r>
          <w:rPr>
            <w:noProof/>
            <w:webHidden/>
          </w:rPr>
          <w:tab/>
        </w:r>
        <w:r>
          <w:rPr>
            <w:noProof/>
            <w:webHidden/>
          </w:rPr>
          <w:fldChar w:fldCharType="begin"/>
        </w:r>
        <w:r>
          <w:rPr>
            <w:noProof/>
            <w:webHidden/>
          </w:rPr>
          <w:instrText xml:space="preserve"> PAGEREF _Toc417067770 \h </w:instrText>
        </w:r>
        <w:r>
          <w:rPr>
            <w:noProof/>
            <w:webHidden/>
          </w:rPr>
        </w:r>
        <w:r>
          <w:rPr>
            <w:noProof/>
            <w:webHidden/>
          </w:rPr>
          <w:fldChar w:fldCharType="separate"/>
        </w:r>
        <w:r>
          <w:rPr>
            <w:noProof/>
            <w:webHidden/>
          </w:rPr>
          <w:t>31</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71" w:history="1">
        <w:r w:rsidRPr="0041078E">
          <w:rPr>
            <w:rStyle w:val="af6"/>
            <w:noProof/>
          </w:rPr>
          <w:t>5.3</w:t>
        </w:r>
        <w:r>
          <w:rPr>
            <w:rFonts w:asciiTheme="minorHAnsi" w:eastAsiaTheme="minorEastAsia" w:hAnsiTheme="minorHAnsi" w:cstheme="minorBidi"/>
            <w:smallCaps w:val="0"/>
            <w:noProof/>
            <w:sz w:val="21"/>
            <w:szCs w:val="22"/>
          </w:rPr>
          <w:tab/>
        </w:r>
        <w:r w:rsidRPr="0041078E">
          <w:rPr>
            <w:rStyle w:val="af6"/>
            <w:rFonts w:hAnsi="黑体" w:hint="eastAsia"/>
            <w:noProof/>
          </w:rPr>
          <w:t>静态手势识别</w:t>
        </w:r>
        <w:r>
          <w:rPr>
            <w:noProof/>
            <w:webHidden/>
          </w:rPr>
          <w:tab/>
        </w:r>
        <w:r>
          <w:rPr>
            <w:noProof/>
            <w:webHidden/>
          </w:rPr>
          <w:fldChar w:fldCharType="begin"/>
        </w:r>
        <w:r>
          <w:rPr>
            <w:noProof/>
            <w:webHidden/>
          </w:rPr>
          <w:instrText xml:space="preserve"> PAGEREF _Toc417067771 \h </w:instrText>
        </w:r>
        <w:r>
          <w:rPr>
            <w:noProof/>
            <w:webHidden/>
          </w:rPr>
        </w:r>
        <w:r>
          <w:rPr>
            <w:noProof/>
            <w:webHidden/>
          </w:rPr>
          <w:fldChar w:fldCharType="separate"/>
        </w:r>
        <w:r>
          <w:rPr>
            <w:noProof/>
            <w:webHidden/>
          </w:rPr>
          <w:t>33</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72" w:history="1">
        <w:r w:rsidRPr="0041078E">
          <w:rPr>
            <w:rStyle w:val="af6"/>
            <w:noProof/>
          </w:rPr>
          <w:t>5.4</w:t>
        </w:r>
        <w:r>
          <w:rPr>
            <w:rFonts w:asciiTheme="minorHAnsi" w:eastAsiaTheme="minorEastAsia" w:hAnsiTheme="minorHAnsi" w:cstheme="minorBidi"/>
            <w:smallCaps w:val="0"/>
            <w:noProof/>
            <w:sz w:val="21"/>
            <w:szCs w:val="22"/>
          </w:rPr>
          <w:tab/>
        </w:r>
        <w:r w:rsidRPr="0041078E">
          <w:rPr>
            <w:rStyle w:val="af6"/>
            <w:rFonts w:hAnsi="黑体" w:hint="eastAsia"/>
            <w:noProof/>
          </w:rPr>
          <w:t>动态手势识别</w:t>
        </w:r>
        <w:r>
          <w:rPr>
            <w:noProof/>
            <w:webHidden/>
          </w:rPr>
          <w:tab/>
        </w:r>
        <w:r>
          <w:rPr>
            <w:noProof/>
            <w:webHidden/>
          </w:rPr>
          <w:fldChar w:fldCharType="begin"/>
        </w:r>
        <w:r>
          <w:rPr>
            <w:noProof/>
            <w:webHidden/>
          </w:rPr>
          <w:instrText xml:space="preserve"> PAGEREF _Toc417067772 \h </w:instrText>
        </w:r>
        <w:r>
          <w:rPr>
            <w:noProof/>
            <w:webHidden/>
          </w:rPr>
        </w:r>
        <w:r>
          <w:rPr>
            <w:noProof/>
            <w:webHidden/>
          </w:rPr>
          <w:fldChar w:fldCharType="separate"/>
        </w:r>
        <w:r>
          <w:rPr>
            <w:noProof/>
            <w:webHidden/>
          </w:rPr>
          <w:t>33</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73" w:history="1">
        <w:r w:rsidRPr="0041078E">
          <w:rPr>
            <w:rStyle w:val="af6"/>
            <w:noProof/>
          </w:rPr>
          <w:t>5.5</w:t>
        </w:r>
        <w:r>
          <w:rPr>
            <w:rFonts w:asciiTheme="minorHAnsi" w:eastAsiaTheme="minorEastAsia" w:hAnsiTheme="minorHAnsi" w:cstheme="minorBidi"/>
            <w:smallCaps w:val="0"/>
            <w:noProof/>
            <w:sz w:val="21"/>
            <w:szCs w:val="22"/>
          </w:rPr>
          <w:tab/>
        </w:r>
        <w:r w:rsidRPr="0041078E">
          <w:rPr>
            <w:rStyle w:val="af6"/>
            <w:rFonts w:hAnsi="黑体" w:hint="eastAsia"/>
            <w:noProof/>
          </w:rPr>
          <w:t>空间手写轨迹的识别</w:t>
        </w:r>
        <w:r>
          <w:rPr>
            <w:noProof/>
            <w:webHidden/>
          </w:rPr>
          <w:tab/>
        </w:r>
        <w:r>
          <w:rPr>
            <w:noProof/>
            <w:webHidden/>
          </w:rPr>
          <w:fldChar w:fldCharType="begin"/>
        </w:r>
        <w:r>
          <w:rPr>
            <w:noProof/>
            <w:webHidden/>
          </w:rPr>
          <w:instrText xml:space="preserve"> PAGEREF _Toc417067773 \h </w:instrText>
        </w:r>
        <w:r>
          <w:rPr>
            <w:noProof/>
            <w:webHidden/>
          </w:rPr>
        </w:r>
        <w:r>
          <w:rPr>
            <w:noProof/>
            <w:webHidden/>
          </w:rPr>
          <w:fldChar w:fldCharType="separate"/>
        </w:r>
        <w:r>
          <w:rPr>
            <w:noProof/>
            <w:webHidden/>
          </w:rPr>
          <w:t>33</w:t>
        </w:r>
        <w:r>
          <w:rPr>
            <w:noProof/>
            <w:webHidden/>
          </w:rPr>
          <w:fldChar w:fldCharType="end"/>
        </w:r>
      </w:hyperlink>
    </w:p>
    <w:p w:rsidR="00E87792" w:rsidRDefault="00E87792">
      <w:pPr>
        <w:pStyle w:val="20"/>
        <w:tabs>
          <w:tab w:val="left" w:pos="840"/>
          <w:tab w:val="right" w:leader="dot" w:pos="8948"/>
        </w:tabs>
        <w:rPr>
          <w:rFonts w:asciiTheme="minorHAnsi" w:eastAsiaTheme="minorEastAsia" w:hAnsiTheme="minorHAnsi" w:cstheme="minorBidi"/>
          <w:smallCaps w:val="0"/>
          <w:noProof/>
          <w:sz w:val="21"/>
          <w:szCs w:val="22"/>
        </w:rPr>
      </w:pPr>
      <w:hyperlink w:anchor="_Toc417067774" w:history="1">
        <w:r w:rsidRPr="0041078E">
          <w:rPr>
            <w:rStyle w:val="af6"/>
            <w:noProof/>
          </w:rPr>
          <w:t>5.6</w:t>
        </w:r>
        <w:r>
          <w:rPr>
            <w:rFonts w:asciiTheme="minorHAnsi" w:eastAsiaTheme="minorEastAsia" w:hAnsiTheme="minorHAnsi" w:cstheme="minorBidi"/>
            <w:smallCaps w:val="0"/>
            <w:noProof/>
            <w:sz w:val="21"/>
            <w:szCs w:val="22"/>
          </w:rPr>
          <w:tab/>
        </w:r>
        <w:r w:rsidRPr="0041078E">
          <w:rPr>
            <w:rStyle w:val="af6"/>
            <w:rFonts w:hAnsi="黑体" w:hint="eastAsia"/>
            <w:noProof/>
          </w:rPr>
          <w:t>本章小结</w:t>
        </w:r>
        <w:r>
          <w:rPr>
            <w:noProof/>
            <w:webHidden/>
          </w:rPr>
          <w:tab/>
        </w:r>
        <w:r>
          <w:rPr>
            <w:noProof/>
            <w:webHidden/>
          </w:rPr>
          <w:fldChar w:fldCharType="begin"/>
        </w:r>
        <w:r>
          <w:rPr>
            <w:noProof/>
            <w:webHidden/>
          </w:rPr>
          <w:instrText xml:space="preserve"> PAGEREF _Toc417067774 \h </w:instrText>
        </w:r>
        <w:r>
          <w:rPr>
            <w:noProof/>
            <w:webHidden/>
          </w:rPr>
        </w:r>
        <w:r>
          <w:rPr>
            <w:noProof/>
            <w:webHidden/>
          </w:rPr>
          <w:fldChar w:fldCharType="separate"/>
        </w:r>
        <w:r>
          <w:rPr>
            <w:noProof/>
            <w:webHidden/>
          </w:rPr>
          <w:t>34</w:t>
        </w:r>
        <w:r>
          <w:rPr>
            <w:noProof/>
            <w:webHidden/>
          </w:rPr>
          <w:fldChar w:fldCharType="end"/>
        </w:r>
      </w:hyperlink>
    </w:p>
    <w:p w:rsidR="00E87792" w:rsidRDefault="00E87792">
      <w:pPr>
        <w:pStyle w:val="10"/>
        <w:rPr>
          <w:rFonts w:asciiTheme="minorHAnsi" w:eastAsiaTheme="minorEastAsia" w:hAnsiTheme="minorHAnsi" w:cstheme="minorBidi"/>
          <w:bCs w:val="0"/>
          <w:caps w:val="0"/>
          <w:noProof/>
          <w:sz w:val="21"/>
          <w:szCs w:val="22"/>
        </w:rPr>
      </w:pPr>
      <w:hyperlink w:anchor="_Toc417067775" w:history="1">
        <w:r w:rsidRPr="0041078E">
          <w:rPr>
            <w:rStyle w:val="af6"/>
            <w:rFonts w:hint="eastAsia"/>
            <w:noProof/>
          </w:rPr>
          <w:t>结论和展望</w:t>
        </w:r>
        <w:r>
          <w:rPr>
            <w:noProof/>
            <w:webHidden/>
          </w:rPr>
          <w:tab/>
        </w:r>
        <w:r>
          <w:rPr>
            <w:noProof/>
            <w:webHidden/>
          </w:rPr>
          <w:fldChar w:fldCharType="begin"/>
        </w:r>
        <w:r>
          <w:rPr>
            <w:noProof/>
            <w:webHidden/>
          </w:rPr>
          <w:instrText xml:space="preserve"> PAGEREF _Toc417067775 \h </w:instrText>
        </w:r>
        <w:r>
          <w:rPr>
            <w:noProof/>
            <w:webHidden/>
          </w:rPr>
        </w:r>
        <w:r>
          <w:rPr>
            <w:noProof/>
            <w:webHidden/>
          </w:rPr>
          <w:fldChar w:fldCharType="separate"/>
        </w:r>
        <w:r>
          <w:rPr>
            <w:noProof/>
            <w:webHidden/>
          </w:rPr>
          <w:t>35</w:t>
        </w:r>
        <w:r>
          <w:rPr>
            <w:noProof/>
            <w:webHidden/>
          </w:rPr>
          <w:fldChar w:fldCharType="end"/>
        </w:r>
      </w:hyperlink>
    </w:p>
    <w:p w:rsidR="00E87792" w:rsidRDefault="00E87792">
      <w:pPr>
        <w:pStyle w:val="20"/>
        <w:tabs>
          <w:tab w:val="right" w:leader="dot" w:pos="8948"/>
        </w:tabs>
        <w:rPr>
          <w:rFonts w:asciiTheme="minorHAnsi" w:eastAsiaTheme="minorEastAsia" w:hAnsiTheme="minorHAnsi" w:cstheme="minorBidi"/>
          <w:smallCaps w:val="0"/>
          <w:noProof/>
          <w:sz w:val="21"/>
          <w:szCs w:val="22"/>
        </w:rPr>
      </w:pPr>
      <w:hyperlink w:anchor="_Toc417067776" w:history="1">
        <w:r w:rsidRPr="0041078E">
          <w:rPr>
            <w:rStyle w:val="af6"/>
            <w:rFonts w:hint="eastAsia"/>
            <w:noProof/>
          </w:rPr>
          <w:t>结论</w:t>
        </w:r>
        <w:r>
          <w:rPr>
            <w:noProof/>
            <w:webHidden/>
          </w:rPr>
          <w:tab/>
        </w:r>
        <w:r>
          <w:rPr>
            <w:noProof/>
            <w:webHidden/>
          </w:rPr>
          <w:fldChar w:fldCharType="begin"/>
        </w:r>
        <w:r>
          <w:rPr>
            <w:noProof/>
            <w:webHidden/>
          </w:rPr>
          <w:instrText xml:space="preserve"> PAGEREF _Toc417067776 \h </w:instrText>
        </w:r>
        <w:r>
          <w:rPr>
            <w:noProof/>
            <w:webHidden/>
          </w:rPr>
        </w:r>
        <w:r>
          <w:rPr>
            <w:noProof/>
            <w:webHidden/>
          </w:rPr>
          <w:fldChar w:fldCharType="separate"/>
        </w:r>
        <w:r>
          <w:rPr>
            <w:noProof/>
            <w:webHidden/>
          </w:rPr>
          <w:t>35</w:t>
        </w:r>
        <w:r>
          <w:rPr>
            <w:noProof/>
            <w:webHidden/>
          </w:rPr>
          <w:fldChar w:fldCharType="end"/>
        </w:r>
      </w:hyperlink>
    </w:p>
    <w:p w:rsidR="00E87792" w:rsidRDefault="00E87792">
      <w:pPr>
        <w:pStyle w:val="20"/>
        <w:tabs>
          <w:tab w:val="right" w:leader="dot" w:pos="8948"/>
        </w:tabs>
        <w:rPr>
          <w:rFonts w:asciiTheme="minorHAnsi" w:eastAsiaTheme="minorEastAsia" w:hAnsiTheme="minorHAnsi" w:cstheme="minorBidi"/>
          <w:smallCaps w:val="0"/>
          <w:noProof/>
          <w:sz w:val="21"/>
          <w:szCs w:val="22"/>
        </w:rPr>
      </w:pPr>
      <w:hyperlink w:anchor="_Toc417067777" w:history="1">
        <w:r w:rsidRPr="0041078E">
          <w:rPr>
            <w:rStyle w:val="af6"/>
            <w:rFonts w:hint="eastAsia"/>
            <w:noProof/>
          </w:rPr>
          <w:t>改进与展望</w:t>
        </w:r>
        <w:r>
          <w:rPr>
            <w:noProof/>
            <w:webHidden/>
          </w:rPr>
          <w:tab/>
        </w:r>
        <w:r>
          <w:rPr>
            <w:noProof/>
            <w:webHidden/>
          </w:rPr>
          <w:fldChar w:fldCharType="begin"/>
        </w:r>
        <w:r>
          <w:rPr>
            <w:noProof/>
            <w:webHidden/>
          </w:rPr>
          <w:instrText xml:space="preserve"> PAGEREF _Toc417067777 \h </w:instrText>
        </w:r>
        <w:r>
          <w:rPr>
            <w:noProof/>
            <w:webHidden/>
          </w:rPr>
        </w:r>
        <w:r>
          <w:rPr>
            <w:noProof/>
            <w:webHidden/>
          </w:rPr>
          <w:fldChar w:fldCharType="separate"/>
        </w:r>
        <w:r>
          <w:rPr>
            <w:noProof/>
            <w:webHidden/>
          </w:rPr>
          <w:t>36</w:t>
        </w:r>
        <w:r>
          <w:rPr>
            <w:noProof/>
            <w:webHidden/>
          </w:rPr>
          <w:fldChar w:fldCharType="end"/>
        </w:r>
      </w:hyperlink>
    </w:p>
    <w:p w:rsidR="00E87792" w:rsidRDefault="00E87792">
      <w:pPr>
        <w:pStyle w:val="10"/>
        <w:rPr>
          <w:rFonts w:asciiTheme="minorHAnsi" w:eastAsiaTheme="minorEastAsia" w:hAnsiTheme="minorHAnsi" w:cstheme="minorBidi"/>
          <w:bCs w:val="0"/>
          <w:caps w:val="0"/>
          <w:noProof/>
          <w:sz w:val="21"/>
          <w:szCs w:val="22"/>
        </w:rPr>
      </w:pPr>
      <w:hyperlink w:anchor="_Toc417067778" w:history="1">
        <w:r w:rsidRPr="0041078E">
          <w:rPr>
            <w:rStyle w:val="af6"/>
            <w:rFonts w:hint="eastAsia"/>
            <w:noProof/>
          </w:rPr>
          <w:t>致谢</w:t>
        </w:r>
        <w:r>
          <w:rPr>
            <w:noProof/>
            <w:webHidden/>
          </w:rPr>
          <w:tab/>
        </w:r>
        <w:r>
          <w:rPr>
            <w:noProof/>
            <w:webHidden/>
          </w:rPr>
          <w:fldChar w:fldCharType="begin"/>
        </w:r>
        <w:r>
          <w:rPr>
            <w:noProof/>
            <w:webHidden/>
          </w:rPr>
          <w:instrText xml:space="preserve"> PAGEREF _Toc417067778 \h </w:instrText>
        </w:r>
        <w:r>
          <w:rPr>
            <w:noProof/>
            <w:webHidden/>
          </w:rPr>
        </w:r>
        <w:r>
          <w:rPr>
            <w:noProof/>
            <w:webHidden/>
          </w:rPr>
          <w:fldChar w:fldCharType="separate"/>
        </w:r>
        <w:r>
          <w:rPr>
            <w:noProof/>
            <w:webHidden/>
          </w:rPr>
          <w:t>37</w:t>
        </w:r>
        <w:r>
          <w:rPr>
            <w:noProof/>
            <w:webHidden/>
          </w:rPr>
          <w:fldChar w:fldCharType="end"/>
        </w:r>
      </w:hyperlink>
    </w:p>
    <w:p w:rsidR="00E87792" w:rsidRDefault="00E87792">
      <w:pPr>
        <w:pStyle w:val="10"/>
        <w:rPr>
          <w:rFonts w:asciiTheme="minorHAnsi" w:eastAsiaTheme="minorEastAsia" w:hAnsiTheme="minorHAnsi" w:cstheme="minorBidi"/>
          <w:bCs w:val="0"/>
          <w:caps w:val="0"/>
          <w:noProof/>
          <w:sz w:val="21"/>
          <w:szCs w:val="22"/>
        </w:rPr>
      </w:pPr>
      <w:hyperlink w:anchor="_Toc417067779" w:history="1">
        <w:r w:rsidRPr="0041078E">
          <w:rPr>
            <w:rStyle w:val="af6"/>
            <w:rFonts w:ascii="黑体" w:hAnsi="黑体" w:hint="eastAsia"/>
            <w:noProof/>
          </w:rPr>
          <w:t>参考文献</w:t>
        </w:r>
        <w:r>
          <w:rPr>
            <w:noProof/>
            <w:webHidden/>
          </w:rPr>
          <w:tab/>
        </w:r>
        <w:r>
          <w:rPr>
            <w:noProof/>
            <w:webHidden/>
          </w:rPr>
          <w:fldChar w:fldCharType="begin"/>
        </w:r>
        <w:r>
          <w:rPr>
            <w:noProof/>
            <w:webHidden/>
          </w:rPr>
          <w:instrText xml:space="preserve"> PAGEREF _Toc417067779 \h </w:instrText>
        </w:r>
        <w:r>
          <w:rPr>
            <w:noProof/>
            <w:webHidden/>
          </w:rPr>
        </w:r>
        <w:r>
          <w:rPr>
            <w:noProof/>
            <w:webHidden/>
          </w:rPr>
          <w:fldChar w:fldCharType="separate"/>
        </w:r>
        <w:r>
          <w:rPr>
            <w:noProof/>
            <w:webHidden/>
          </w:rPr>
          <w:t>38</w:t>
        </w:r>
        <w:r>
          <w:rPr>
            <w:noProof/>
            <w:webHidden/>
          </w:rPr>
          <w:fldChar w:fldCharType="end"/>
        </w:r>
      </w:hyperlink>
    </w:p>
    <w:p w:rsidR="00AC184D" w:rsidRDefault="00C22B29" w:rsidP="00E87792">
      <w:pPr>
        <w:spacing w:line="400" w:lineRule="exact"/>
        <w:ind w:left="1205" w:hangingChars="600" w:hanging="1205"/>
        <w:rPr>
          <w:color w:val="4F81BD"/>
          <w:sz w:val="24"/>
        </w:rPr>
      </w:pPr>
      <w:r>
        <w:rPr>
          <w:rFonts w:eastAsia="黑体"/>
          <w:b/>
          <w:bCs/>
          <w:caps/>
          <w:color w:val="4F81BD"/>
          <w:sz w:val="20"/>
          <w:szCs w:val="20"/>
        </w:rPr>
        <w:fldChar w:fldCharType="end"/>
      </w:r>
    </w:p>
    <w:p w:rsidR="00AC184D" w:rsidRDefault="00AC184D">
      <w:pPr>
        <w:spacing w:line="360" w:lineRule="auto"/>
        <w:ind w:firstLineChars="200" w:firstLine="480"/>
        <w:rPr>
          <w:color w:val="4F81BD"/>
          <w:sz w:val="24"/>
        </w:rPr>
        <w:sectPr w:rsidR="00AC184D">
          <w:pgSz w:w="11906" w:h="16838"/>
          <w:pgMar w:top="1440" w:right="1474" w:bottom="1440" w:left="1474" w:header="851" w:footer="992" w:gutter="0"/>
          <w:pgNumType w:fmt="upperRoman"/>
          <w:cols w:space="720"/>
          <w:docGrid w:linePitch="312"/>
        </w:sectPr>
      </w:pPr>
    </w:p>
    <w:p w:rsidR="00AC184D" w:rsidRDefault="0051782E">
      <w:pPr>
        <w:pStyle w:val="aff5"/>
        <w:numPr>
          <w:ilvl w:val="0"/>
          <w:numId w:val="2"/>
        </w:numPr>
        <w:rPr>
          <w:b w:val="0"/>
        </w:rPr>
      </w:pPr>
      <w:bookmarkStart w:id="69" w:name="_Toc227898379"/>
      <w:bookmarkStart w:id="70" w:name="_Toc229016205"/>
      <w:bookmarkStart w:id="71" w:name="_Toc231962495"/>
      <w:bookmarkStart w:id="72" w:name="_Toc257616608"/>
      <w:bookmarkStart w:id="73" w:name="_Toc259005566"/>
      <w:bookmarkStart w:id="74" w:name="_Toc262111433"/>
      <w:bookmarkStart w:id="75" w:name="_Toc325479159"/>
      <w:bookmarkStart w:id="76" w:name="OLE_LINK1"/>
      <w:bookmarkStart w:id="77" w:name="_Toc417067721"/>
      <w:r>
        <w:rPr>
          <w:rFonts w:hint="eastAsia"/>
          <w:b w:val="0"/>
        </w:rPr>
        <w:lastRenderedPageBreak/>
        <w:t>绪论</w:t>
      </w:r>
      <w:bookmarkEnd w:id="69"/>
      <w:bookmarkEnd w:id="70"/>
      <w:bookmarkEnd w:id="71"/>
      <w:bookmarkEnd w:id="72"/>
      <w:bookmarkEnd w:id="73"/>
      <w:bookmarkEnd w:id="74"/>
      <w:bookmarkEnd w:id="75"/>
      <w:bookmarkEnd w:id="77"/>
    </w:p>
    <w:p w:rsidR="00AC184D" w:rsidRDefault="0051782E">
      <w:pPr>
        <w:pStyle w:val="a"/>
        <w:numPr>
          <w:ilvl w:val="0"/>
          <w:numId w:val="3"/>
        </w:numPr>
      </w:pPr>
      <w:bookmarkStart w:id="78" w:name="_Toc262111434"/>
      <w:bookmarkStart w:id="79" w:name="_Toc417067722"/>
      <w:r>
        <w:rPr>
          <w:rFonts w:hint="eastAsia"/>
        </w:rPr>
        <w:t>课题研究</w:t>
      </w:r>
      <w:bookmarkEnd w:id="78"/>
      <w:r>
        <w:rPr>
          <w:rFonts w:hint="eastAsia"/>
        </w:rPr>
        <w:t>的意义</w:t>
      </w:r>
      <w:bookmarkStart w:id="80" w:name="OLE_LINK3"/>
      <w:bookmarkEnd w:id="79"/>
    </w:p>
    <w:p w:rsidR="00AC184D" w:rsidRDefault="0051782E">
      <w:pPr>
        <w:pStyle w:val="afb"/>
        <w:ind w:left="420" w:firstLineChars="0" w:firstLine="420"/>
      </w:pPr>
      <w:r>
        <w:rPr>
          <w:rFonts w:hint="eastAsia"/>
        </w:rPr>
        <w:t>随着计算机软硬件技术飞速发展，“客厅娱乐”已逐步替代传统的家庭娱乐模式成为主流。</w:t>
      </w:r>
      <w:r>
        <w:rPr>
          <w:rFonts w:hint="eastAsia"/>
          <w:color w:val="FF0000"/>
        </w:rPr>
        <w:t>而智能电视【引用网页】在“客厅娱乐”的过程中扮演着主要角色</w:t>
      </w:r>
      <w:r>
        <w:rPr>
          <w:rFonts w:hint="eastAsia"/>
        </w:rPr>
        <w:t>。现今的智能电视，除了传统的电视功能外，还能提供玩游戏，检索观看网络视频，浏览网页等传统电视不具备的新功能。</w:t>
      </w:r>
    </w:p>
    <w:p w:rsidR="00AC184D" w:rsidRDefault="0051782E">
      <w:pPr>
        <w:pStyle w:val="afb"/>
        <w:ind w:left="360"/>
      </w:pPr>
      <w:r>
        <w:rPr>
          <w:rFonts w:hint="eastAsia"/>
          <w:color w:val="FF0000"/>
        </w:rPr>
        <w:t>这些新功能对智能电视和用户之间的人机交互技术提出了新的要求。</w:t>
      </w:r>
      <w:r>
        <w:rPr>
          <w:rFonts w:hint="eastAsia"/>
        </w:rPr>
        <w:t>比如选择多级列表中的节目，浏览排版复杂的网页时，用户通过传统的遥控器选择需要的内容时操作起来非常繁琐。由于传统电视的遥控器通过精简按键数量，【（如图所示）】以牺牲输入效率为代价来避免用户（尤其是老年用户）对于复杂按键的困惑</w:t>
      </w:r>
      <w:r w:rsidR="00C22B29" w:rsidRPr="00C22B29">
        <w:fldChar w:fldCharType="begin"/>
      </w:r>
      <w:r>
        <w:instrText xml:space="preserve"> ADDIN NE.Ref.{97059A96-209B-4F43-A8FB-A48D2607A9B0}</w:instrText>
      </w:r>
      <w:r w:rsidR="00C22B29" w:rsidRPr="00C22B29">
        <w:fldChar w:fldCharType="separate"/>
      </w:r>
      <w:r w:rsidR="003A6485">
        <w:rPr>
          <w:color w:val="080000"/>
          <w:kern w:val="0"/>
        </w:rPr>
        <w:t>[1]</w:t>
      </w:r>
      <w:r w:rsidR="00C22B29">
        <w:rPr>
          <w:color w:val="080000"/>
          <w:kern w:val="0"/>
        </w:rPr>
        <w:fldChar w:fldCharType="end"/>
      </w:r>
      <w:r>
        <w:rPr>
          <w:rFonts w:hint="eastAsia"/>
        </w:rPr>
        <w:t>，这对于在网页上输入文字信息、通过节目名称查找等常用功能来讲，无疑造成了极大的不便。</w:t>
      </w:r>
    </w:p>
    <w:p w:rsidR="00AC184D" w:rsidRDefault="0051782E">
      <w:pPr>
        <w:pStyle w:val="afb"/>
        <w:ind w:left="360"/>
      </w:pPr>
      <w:r>
        <w:rPr>
          <w:rFonts w:hint="eastAsia"/>
        </w:rPr>
        <w:t>鉴于这种情况，诸如乐视【引用网页】采用了虚拟键盘和在控制器上植入触摸板的方式（【如图所示】），模拟用户和个人计算机的交互方式。这种方法虽然较传统控制器便利性上有提高，但是考虑到电视环境的交互特点，用户仍旧无法便利地使用</w:t>
      </w:r>
      <w:r w:rsidR="00C22B29" w:rsidRPr="00C22B29">
        <w:fldChar w:fldCharType="begin"/>
      </w:r>
      <w:r>
        <w:instrText xml:space="preserve"> ADDIN NE.Ref.{B4BBF79C-139E-4D72-9B5A-35A9D9D2A324}</w:instrText>
      </w:r>
      <w:r w:rsidR="00C22B29" w:rsidRPr="00C22B29">
        <w:fldChar w:fldCharType="separate"/>
      </w:r>
      <w:r w:rsidR="003A6485">
        <w:rPr>
          <w:color w:val="080000"/>
          <w:kern w:val="0"/>
        </w:rPr>
        <w:t>[1]</w:t>
      </w:r>
      <w:r w:rsidR="00C22B29">
        <w:rPr>
          <w:color w:val="080000"/>
          <w:kern w:val="0"/>
        </w:rPr>
        <w:fldChar w:fldCharType="end"/>
      </w:r>
      <w:r>
        <w:rPr>
          <w:rFonts w:hint="eastAsia"/>
        </w:rPr>
        <w:t>。</w:t>
      </w:r>
    </w:p>
    <w:p w:rsidR="00AC184D" w:rsidRDefault="0051782E">
      <w:pPr>
        <w:pStyle w:val="afb"/>
        <w:ind w:left="360"/>
        <w:jc w:val="center"/>
      </w:pPr>
      <w:r>
        <w:rPr>
          <w:rFonts w:hint="eastAsia"/>
        </w:rPr>
        <w:t>【图：乐视</w:t>
      </w:r>
      <w:r>
        <w:rPr>
          <w:rFonts w:hint="eastAsia"/>
        </w:rPr>
        <w:t>TV</w:t>
      </w:r>
      <w:r>
        <w:rPr>
          <w:rFonts w:hint="eastAsia"/>
        </w:rPr>
        <w:t>遥控器】</w:t>
      </w:r>
    </w:p>
    <w:p w:rsidR="00AC184D" w:rsidRDefault="0051782E">
      <w:pPr>
        <w:pStyle w:val="afb"/>
        <w:ind w:left="360"/>
      </w:pPr>
      <w:r>
        <w:rPr>
          <w:rFonts w:hint="eastAsia"/>
          <w:color w:val="FF0000"/>
        </w:rPr>
        <w:t>与键盘、鼠标、触摸显示屏等传统人机交互方式所不同的是，</w:t>
      </w:r>
      <w:r>
        <w:rPr>
          <w:rFonts w:hint="eastAsia"/>
          <w:color w:val="FF0000"/>
        </w:rPr>
        <w:t xml:space="preserve"> </w:t>
      </w:r>
      <w:r>
        <w:rPr>
          <w:rFonts w:hint="eastAsia"/>
          <w:color w:val="FF0000"/>
        </w:rPr>
        <w:t>日常生活中，脸部表情、身体姿势、手势等等也是传递信息的重要方式。</w:t>
      </w:r>
      <w:r>
        <w:rPr>
          <w:rFonts w:hint="eastAsia"/>
        </w:rPr>
        <w:t>特别是基于手势的人机交互技术能使得交互过程更加自然、快捷、高效。比如基于静态手势的手势语言识别</w:t>
      </w:r>
      <w:r>
        <w:rPr>
          <w:rFonts w:hint="eastAsia"/>
        </w:rPr>
        <w:t>[ 5</w:t>
      </w:r>
      <w:r>
        <w:rPr>
          <w:rFonts w:hint="eastAsia"/>
        </w:rPr>
        <w:t>，</w:t>
      </w:r>
      <w:r>
        <w:rPr>
          <w:rFonts w:hint="eastAsia"/>
        </w:rPr>
        <w:t xml:space="preserve"> 9</w:t>
      </w:r>
      <w:r>
        <w:rPr>
          <w:rFonts w:hint="eastAsia"/>
        </w:rPr>
        <w:t>～</w:t>
      </w:r>
      <w:r>
        <w:rPr>
          <w:rFonts w:hint="eastAsia"/>
        </w:rPr>
        <w:t xml:space="preserve"> 14]</w:t>
      </w:r>
      <w:r>
        <w:rPr>
          <w:rFonts w:hint="eastAsia"/>
        </w:rPr>
        <w:t>。特别地，利用手部动态信息来补充、拓展静态手势的信息表达能力也已经有不少尝试，比如（</w:t>
      </w:r>
      <w:r>
        <w:rPr>
          <w:rFonts w:hint="eastAsia"/>
        </w:rPr>
        <w:t>1</w:t>
      </w:r>
      <w:r>
        <w:rPr>
          <w:rFonts w:hint="eastAsia"/>
        </w:rPr>
        <w:t>）使用手指控制计算机图形界面的鼠标指针</w:t>
      </w:r>
      <w:r>
        <w:rPr>
          <w:rFonts w:hint="eastAsia"/>
        </w:rPr>
        <w:t>[ 8</w:t>
      </w:r>
      <w:r>
        <w:rPr>
          <w:rFonts w:hint="eastAsia"/>
        </w:rPr>
        <w:t>，</w:t>
      </w:r>
      <w:r>
        <w:rPr>
          <w:rFonts w:hint="eastAsia"/>
        </w:rPr>
        <w:t>15</w:t>
      </w:r>
      <w:r>
        <w:rPr>
          <w:rFonts w:hint="eastAsia"/>
        </w:rPr>
        <w:t>，</w:t>
      </w:r>
      <w:r>
        <w:rPr>
          <w:rFonts w:hint="eastAsia"/>
        </w:rPr>
        <w:t>16]</w:t>
      </w:r>
      <w:r>
        <w:rPr>
          <w:rFonts w:hint="eastAsia"/>
        </w:rPr>
        <w:t>；（</w:t>
      </w:r>
      <w:r>
        <w:rPr>
          <w:rFonts w:hint="eastAsia"/>
        </w:rPr>
        <w:t>2</w:t>
      </w:r>
      <w:r>
        <w:rPr>
          <w:rFonts w:hint="eastAsia"/>
        </w:rPr>
        <w:t>）利用手指来对虚拟物体进行控制</w:t>
      </w:r>
      <w:r>
        <w:rPr>
          <w:rFonts w:hint="eastAsia"/>
        </w:rPr>
        <w:t>[ 17</w:t>
      </w:r>
      <w:r>
        <w:rPr>
          <w:rFonts w:hint="eastAsia"/>
        </w:rPr>
        <w:t>～</w:t>
      </w:r>
      <w:r>
        <w:rPr>
          <w:rFonts w:hint="eastAsia"/>
        </w:rPr>
        <w:t xml:space="preserve"> 20] </w:t>
      </w:r>
      <w:r>
        <w:rPr>
          <w:rFonts w:hint="eastAsia"/>
        </w:rPr>
        <w:t>（</w:t>
      </w:r>
      <w:r>
        <w:rPr>
          <w:rFonts w:hint="eastAsia"/>
        </w:rPr>
        <w:t>3</w:t>
      </w:r>
      <w:r>
        <w:rPr>
          <w:rFonts w:hint="eastAsia"/>
        </w:rPr>
        <w:t>）操作桌面应用程序，如</w:t>
      </w:r>
      <w:r>
        <w:rPr>
          <w:rFonts w:hint="eastAsia"/>
        </w:rPr>
        <w:t xml:space="preserve">WWW </w:t>
      </w:r>
      <w:r>
        <w:rPr>
          <w:rFonts w:hint="eastAsia"/>
        </w:rPr>
        <w:t>浏览器导航</w:t>
      </w:r>
      <w:r>
        <w:rPr>
          <w:rFonts w:hint="eastAsia"/>
        </w:rPr>
        <w:t>[ 22</w:t>
      </w:r>
      <w:r>
        <w:rPr>
          <w:rFonts w:hint="eastAsia"/>
        </w:rPr>
        <w:t>，</w:t>
      </w:r>
      <w:r>
        <w:rPr>
          <w:rFonts w:hint="eastAsia"/>
        </w:rPr>
        <w:t xml:space="preserve"> 8] </w:t>
      </w:r>
      <w:r>
        <w:rPr>
          <w:rFonts w:hint="eastAsia"/>
        </w:rPr>
        <w:t>、屏幕操纵控制</w:t>
      </w:r>
      <w:r>
        <w:rPr>
          <w:rFonts w:hint="eastAsia"/>
        </w:rPr>
        <w:t xml:space="preserve">[ 23] </w:t>
      </w:r>
      <w:r>
        <w:rPr>
          <w:rFonts w:hint="eastAsia"/>
        </w:rPr>
        <w:t>、游戏控制</w:t>
      </w:r>
      <w:r>
        <w:rPr>
          <w:rFonts w:hint="eastAsia"/>
        </w:rPr>
        <w:t xml:space="preserve">[ 24] </w:t>
      </w:r>
      <w:r>
        <w:rPr>
          <w:rFonts w:hint="eastAsia"/>
        </w:rPr>
        <w:t>等；（</w:t>
      </w:r>
      <w:r>
        <w:rPr>
          <w:rFonts w:hint="eastAsia"/>
        </w:rPr>
        <w:t>4</w:t>
      </w:r>
      <w:r>
        <w:rPr>
          <w:rFonts w:hint="eastAsia"/>
        </w:rPr>
        <w:t>）手指绘画</w:t>
      </w:r>
      <w:r>
        <w:rPr>
          <w:rFonts w:hint="eastAsia"/>
        </w:rPr>
        <w:t>[ 8</w:t>
      </w:r>
      <w:r>
        <w:rPr>
          <w:rFonts w:hint="eastAsia"/>
        </w:rPr>
        <w:t>，</w:t>
      </w:r>
      <w:r>
        <w:rPr>
          <w:rFonts w:hint="eastAsia"/>
        </w:rPr>
        <w:t xml:space="preserve"> 17</w:t>
      </w:r>
      <w:r>
        <w:rPr>
          <w:rFonts w:hint="eastAsia"/>
        </w:rPr>
        <w:t>，</w:t>
      </w:r>
      <w:r>
        <w:rPr>
          <w:rFonts w:hint="eastAsia"/>
        </w:rPr>
        <w:t xml:space="preserve"> 24]</w:t>
      </w:r>
      <w:r>
        <w:rPr>
          <w:rFonts w:hint="eastAsia"/>
        </w:rPr>
        <w:t>等。</w:t>
      </w:r>
      <w:r>
        <w:rPr>
          <w:rFonts w:hint="eastAsia"/>
          <w:color w:val="FF0000"/>
        </w:rPr>
        <w:t>上述研究表明，基于手势的人机交互技术可以很好地满足智能电视和用户之间交互要求。</w:t>
      </w:r>
    </w:p>
    <w:p w:rsidR="00AC184D" w:rsidRDefault="0051782E">
      <w:pPr>
        <w:pStyle w:val="afb"/>
        <w:ind w:left="360"/>
      </w:pPr>
      <w:r>
        <w:rPr>
          <w:rFonts w:hint="eastAsia"/>
        </w:rPr>
        <w:t>虽然基于手势的人机交互技术已经发展了很多年，但是，由于</w:t>
      </w:r>
      <w:r>
        <w:rPr>
          <w:rFonts w:hint="eastAsia"/>
          <w:color w:val="FF0000"/>
        </w:rPr>
        <w:t>手势采集设备的诸多限制，</w:t>
      </w:r>
      <w:r>
        <w:rPr>
          <w:rFonts w:hint="eastAsia"/>
        </w:rPr>
        <w:t>这种交互技术一直停留在实验阶段。此外，尽管研究人员对手势在人机交互领域的应用已经从事了大量的研究工作，但是，针对智能电视这个特殊应用场景的</w:t>
      </w:r>
      <w:r>
        <w:rPr>
          <w:rFonts w:hint="eastAsia"/>
          <w:color w:val="FF0000"/>
        </w:rPr>
        <w:t>应用性研究</w:t>
      </w:r>
      <w:r>
        <w:rPr>
          <w:rFonts w:hint="eastAsia"/>
        </w:rPr>
        <w:t>还是很缺乏。</w:t>
      </w:r>
    </w:p>
    <w:p w:rsidR="00AC184D" w:rsidRDefault="0051782E">
      <w:pPr>
        <w:pStyle w:val="afb"/>
        <w:ind w:left="360"/>
      </w:pPr>
      <w:r>
        <w:rPr>
          <w:rFonts w:hint="eastAsia"/>
        </w:rPr>
        <w:t>2010</w:t>
      </w:r>
      <w:r>
        <w:rPr>
          <w:rFonts w:hint="eastAsia"/>
        </w:rPr>
        <w:t>年，</w:t>
      </w:r>
      <w:r>
        <w:rPr>
          <w:rFonts w:hint="eastAsia"/>
        </w:rPr>
        <w:t>Microsoft</w:t>
      </w:r>
      <w:r>
        <w:rPr>
          <w:rFonts w:hint="eastAsia"/>
        </w:rPr>
        <w:t>推出了基于红外线深度传感技术的</w:t>
      </w:r>
      <w:r>
        <w:rPr>
          <w:rFonts w:hint="eastAsia"/>
        </w:rPr>
        <w:t>Kinect</w:t>
      </w:r>
      <w:r>
        <w:rPr>
          <w:rFonts w:hint="eastAsia"/>
        </w:rPr>
        <w:t>系列体感设备以及配套的</w:t>
      </w:r>
      <w:r>
        <w:rPr>
          <w:rFonts w:hint="eastAsia"/>
        </w:rPr>
        <w:t>Kinect for Windows SDK</w:t>
      </w:r>
      <w:r>
        <w:rPr>
          <w:rFonts w:hint="eastAsia"/>
        </w:rPr>
        <w:t>开发套件。通过这套软硬件，可以实时获取人体各个部位的空间位置信息，从而识别人体的手势动作，进而识别用户的意图，实现</w:t>
      </w:r>
      <w:r>
        <w:rPr>
          <w:rFonts w:hint="eastAsia"/>
        </w:rPr>
        <w:lastRenderedPageBreak/>
        <w:t>人机交互。</w:t>
      </w:r>
    </w:p>
    <w:p w:rsidR="00AC184D" w:rsidRDefault="0051782E">
      <w:pPr>
        <w:pStyle w:val="afb"/>
        <w:ind w:left="360"/>
      </w:pPr>
      <w:r>
        <w:rPr>
          <w:rFonts w:hint="eastAsia"/>
          <w:color w:val="FF0000"/>
        </w:rPr>
        <w:t>Kinect</w:t>
      </w:r>
      <w:r>
        <w:rPr>
          <w:rFonts w:hint="eastAsia"/>
          <w:color w:val="FF0000"/>
        </w:rPr>
        <w:t>系列产品为手势识别提供了有力的帮助，达到了不错的效果</w:t>
      </w:r>
      <w:r>
        <w:rPr>
          <w:rFonts w:hint="eastAsia"/>
        </w:rPr>
        <w:t>【】。</w:t>
      </w:r>
    </w:p>
    <w:p w:rsidR="00AC184D" w:rsidRDefault="0051782E">
      <w:pPr>
        <w:pStyle w:val="afb"/>
        <w:ind w:left="360"/>
        <w:rPr>
          <w:color w:val="FF0000"/>
        </w:rPr>
      </w:pPr>
      <w:r>
        <w:rPr>
          <w:rFonts w:hint="eastAsia"/>
        </w:rPr>
        <w:t>由于</w:t>
      </w:r>
      <w:r>
        <w:rPr>
          <w:rFonts w:hint="eastAsia"/>
        </w:rPr>
        <w:t>Kinect</w:t>
      </w:r>
      <w:r>
        <w:rPr>
          <w:rFonts w:hint="eastAsia"/>
        </w:rPr>
        <w:t>系列产品面向的就是“客厅娱乐”这个应用场景，并且</w:t>
      </w:r>
      <w:r>
        <w:rPr>
          <w:rFonts w:hint="eastAsia"/>
        </w:rPr>
        <w:t>Kinect for Windows SDK</w:t>
      </w:r>
      <w:r>
        <w:rPr>
          <w:rFonts w:hint="eastAsia"/>
        </w:rPr>
        <w:t>开发套件对手势数据采集提供了良好的支持【可以提供参考】，但是，并没有直接对手势识别功能提供具体实现，因此，</w:t>
      </w:r>
      <w:r>
        <w:rPr>
          <w:rFonts w:hint="eastAsia"/>
          <w:color w:val="FF0000"/>
        </w:rPr>
        <w:t>本文的研究工作，是建立在与智能电视进行交互的场景下，针对常用操作预先定义【一组手势】，然后以</w:t>
      </w:r>
      <w:r>
        <w:rPr>
          <w:rFonts w:hint="eastAsia"/>
          <w:color w:val="FF0000"/>
        </w:rPr>
        <w:t>Kinect</w:t>
      </w:r>
      <w:r>
        <w:rPr>
          <w:rFonts w:hint="eastAsia"/>
          <w:color w:val="FF0000"/>
        </w:rPr>
        <w:t>系列产品提供的手势数据为基础，对【预先定义的手势】进行识别，从而实现与智能电视的交互。本文的意义，就在于对基于手势的人机交互技术在智能电视领域的应用做出一些探索。</w:t>
      </w:r>
    </w:p>
    <w:p w:rsidR="00AC184D" w:rsidRDefault="0051782E">
      <w:pPr>
        <w:pStyle w:val="a"/>
        <w:numPr>
          <w:ilvl w:val="0"/>
          <w:numId w:val="3"/>
        </w:numPr>
      </w:pPr>
      <w:bookmarkStart w:id="81" w:name="_Toc417067723"/>
      <w:bookmarkEnd w:id="80"/>
      <w:r>
        <w:t>K</w:t>
      </w:r>
      <w:r>
        <w:rPr>
          <w:rFonts w:hint="eastAsia"/>
        </w:rPr>
        <w:t>inect体感技术简介</w:t>
      </w:r>
      <w:bookmarkEnd w:id="81"/>
    </w:p>
    <w:p w:rsidR="00AC184D" w:rsidRDefault="0051782E">
      <w:pPr>
        <w:pStyle w:val="afb"/>
        <w:ind w:left="360"/>
      </w:pPr>
      <w:r>
        <w:rPr>
          <w:rFonts w:hint="eastAsia"/>
        </w:rPr>
        <w:t>新一代“体感技术”的亮点，在于用户使用支持体感技术的游戏、应用程序时，可以直接将身体各个部分（比如手、胳膊）作为“控制器”与虚拟场景中的物品进行互动，而无需使用或者穿戴任何其他的控制设备。自从</w:t>
      </w:r>
      <w:r>
        <w:rPr>
          <w:rFonts w:hint="eastAsia"/>
        </w:rPr>
        <w:t>2006</w:t>
      </w:r>
      <w:r>
        <w:rPr>
          <w:rFonts w:hint="eastAsia"/>
        </w:rPr>
        <w:t>年任天堂推出</w:t>
      </w:r>
      <w:r>
        <w:rPr>
          <w:rFonts w:hint="eastAsia"/>
        </w:rPr>
        <w:t xml:space="preserve"> Wii</w:t>
      </w:r>
      <w:r>
        <w:rPr>
          <w:rFonts w:hint="eastAsia"/>
        </w:rPr>
        <w:t>，体感游戏受到众多玩家的欢迎。各大厂商也紧随其后，推出了各式各样支持体感技术的智能设备及相关配套技术。比如在</w:t>
      </w:r>
      <w:r>
        <w:rPr>
          <w:rFonts w:hint="eastAsia"/>
        </w:rPr>
        <w:t xml:space="preserve">2010 </w:t>
      </w:r>
      <w:r>
        <w:rPr>
          <w:rFonts w:hint="eastAsia"/>
        </w:rPr>
        <w:t>年，</w:t>
      </w:r>
      <w:r>
        <w:rPr>
          <w:rFonts w:hint="eastAsia"/>
        </w:rPr>
        <w:t xml:space="preserve">Microsoft </w:t>
      </w:r>
      <w:r>
        <w:rPr>
          <w:rFonts w:hint="eastAsia"/>
        </w:rPr>
        <w:t>发布了旗下第一代体感感应套件</w:t>
      </w:r>
      <w:r>
        <w:rPr>
          <w:rFonts w:hint="eastAsia"/>
        </w:rPr>
        <w:t xml:space="preserve"> Kinect for Xbox</w:t>
      </w:r>
      <w:r>
        <w:rPr>
          <w:rFonts w:hint="eastAsia"/>
        </w:rPr>
        <w:t>。用户使用这套设备时，无需使用任何外接控制器，便可实现体感控制的效果。在技术上，</w:t>
      </w:r>
      <w:r>
        <w:rPr>
          <w:rFonts w:hint="eastAsia"/>
        </w:rPr>
        <w:t xml:space="preserve">Kinect </w:t>
      </w:r>
      <w:r>
        <w:rPr>
          <w:rFonts w:hint="eastAsia"/>
        </w:rPr>
        <w:t>同时使用普通</w:t>
      </w:r>
      <w:r>
        <w:rPr>
          <w:rFonts w:hint="eastAsia"/>
        </w:rPr>
        <w:t>RGB</w:t>
      </w:r>
      <w:r>
        <w:rPr>
          <w:rFonts w:hint="eastAsia"/>
        </w:rPr>
        <w:t>摄像头和深度信息摄像头来采集用户动作的视频流。</w:t>
      </w:r>
      <w:r>
        <w:rPr>
          <w:rFonts w:hint="eastAsia"/>
        </w:rPr>
        <w:t>Kinect</w:t>
      </w:r>
      <w:r>
        <w:rPr>
          <w:rFonts w:hint="eastAsia"/>
        </w:rPr>
        <w:t>可以捕捉人体在各种姿态下，身体各部分的空间位置数据，同时不受任何可见光光照变化的影响。因此，使用</w:t>
      </w:r>
      <w:r>
        <w:rPr>
          <w:rFonts w:hint="eastAsia"/>
        </w:rPr>
        <w:t>Kinect</w:t>
      </w:r>
      <w:r>
        <w:rPr>
          <w:rFonts w:hint="eastAsia"/>
        </w:rPr>
        <w:t>采集得到数据拥有良好的鲁棒性。</w:t>
      </w:r>
    </w:p>
    <w:p w:rsidR="00AC184D" w:rsidRDefault="0051782E">
      <w:pPr>
        <w:pStyle w:val="3"/>
        <w:numPr>
          <w:ilvl w:val="0"/>
          <w:numId w:val="4"/>
        </w:numPr>
      </w:pPr>
      <w:bookmarkStart w:id="82" w:name="_Toc417067724"/>
      <w:r>
        <w:rPr>
          <w:rFonts w:hint="eastAsia"/>
        </w:rPr>
        <w:t>Kinect</w:t>
      </w:r>
      <w:r>
        <w:rPr>
          <w:rFonts w:hint="eastAsia"/>
          <w:sz w:val="28"/>
          <w:szCs w:val="28"/>
        </w:rPr>
        <w:t>原理</w:t>
      </w:r>
      <w:bookmarkEnd w:id="82"/>
    </w:p>
    <w:p w:rsidR="00AC184D" w:rsidRDefault="0051782E">
      <w:pPr>
        <w:pStyle w:val="afb"/>
        <w:spacing w:line="240" w:lineRule="auto"/>
        <w:ind w:left="357"/>
      </w:pPr>
      <w:r>
        <w:rPr>
          <w:rFonts w:hint="eastAsia"/>
        </w:rPr>
        <w:t>本文所使用的</w:t>
      </w:r>
      <w:r>
        <w:rPr>
          <w:rFonts w:hint="eastAsia"/>
        </w:rPr>
        <w:t>Kinect For Windows</w:t>
      </w:r>
      <w:r>
        <w:rPr>
          <w:rFonts w:hint="eastAsia"/>
        </w:rPr>
        <w:t>与</w:t>
      </w:r>
      <w:r>
        <w:rPr>
          <w:rFonts w:hint="eastAsia"/>
        </w:rPr>
        <w:t>Kinect For Xbox</w:t>
      </w:r>
      <w:r>
        <w:rPr>
          <w:rFonts w:hint="eastAsia"/>
        </w:rPr>
        <w:t>同属于</w:t>
      </w:r>
      <w:r>
        <w:rPr>
          <w:rFonts w:hint="eastAsia"/>
        </w:rPr>
        <w:t>Microsoft</w:t>
      </w:r>
      <w:r>
        <w:rPr>
          <w:rFonts w:hint="eastAsia"/>
        </w:rPr>
        <w:t>研制开发的</w:t>
      </w:r>
      <w:r>
        <w:rPr>
          <w:rFonts w:hint="eastAsia"/>
        </w:rPr>
        <w:t>Kinect</w:t>
      </w:r>
      <w:r>
        <w:rPr>
          <w:rFonts w:hint="eastAsia"/>
        </w:rPr>
        <w:t>系列中的第一代体感产品。</w:t>
      </w:r>
      <w:r>
        <w:rPr>
          <w:rFonts w:hint="eastAsia"/>
        </w:rPr>
        <w:t>Kinect</w:t>
      </w:r>
      <w:r>
        <w:rPr>
          <w:rFonts w:hint="eastAsia"/>
        </w:rPr>
        <w:t>系列产品均是由一个普通</w:t>
      </w:r>
      <w:r>
        <w:rPr>
          <w:rFonts w:hint="eastAsia"/>
        </w:rPr>
        <w:t>RGB</w:t>
      </w:r>
      <w:r>
        <w:rPr>
          <w:rFonts w:hint="eastAsia"/>
        </w:rPr>
        <w:t>摄像头、一对深度信息摄像头、一组麦克风阵列及一个转动马达组合构成，如图所示。上述传感器使得</w:t>
      </w:r>
      <w:r>
        <w:rPr>
          <w:rFonts w:hint="eastAsia"/>
        </w:rPr>
        <w:t>Kinect</w:t>
      </w:r>
      <w:r>
        <w:rPr>
          <w:rFonts w:hint="eastAsia"/>
        </w:rPr>
        <w:t>具备时动态拙捉、影像辨识、语音识别和多人群体互动等多种功能。</w:t>
      </w:r>
    </w:p>
    <w:p w:rsidR="00AC184D" w:rsidRDefault="00AC184D">
      <w:pPr>
        <w:pStyle w:val="afb"/>
        <w:spacing w:line="240" w:lineRule="auto"/>
        <w:ind w:left="357"/>
        <w:jc w:val="center"/>
      </w:pPr>
    </w:p>
    <w:p w:rsidR="00AC184D" w:rsidRDefault="0051782E">
      <w:pPr>
        <w:pStyle w:val="afb"/>
        <w:ind w:left="420" w:firstLineChars="0" w:firstLine="0"/>
        <w:jc w:val="center"/>
      </w:pPr>
      <w:r>
        <w:rPr>
          <w:rFonts w:hint="eastAsia"/>
        </w:rPr>
        <w:t>【图】</w:t>
      </w:r>
    </w:p>
    <w:p w:rsidR="00AC184D" w:rsidRDefault="0051782E">
      <w:pPr>
        <w:pStyle w:val="afb"/>
        <w:ind w:left="360"/>
      </w:pPr>
      <w:r>
        <w:rPr>
          <w:rFonts w:hint="eastAsia"/>
        </w:rPr>
        <w:t>每个时刻，</w:t>
      </w:r>
      <w:r>
        <w:rPr>
          <w:rFonts w:hint="eastAsia"/>
        </w:rPr>
        <w:t>Kinect</w:t>
      </w:r>
      <w:r>
        <w:rPr>
          <w:rFonts w:hint="eastAsia"/>
        </w:rPr>
        <w:t>可以同时采集</w:t>
      </w:r>
      <w:r>
        <w:rPr>
          <w:rFonts w:hint="eastAsia"/>
        </w:rPr>
        <w:t xml:space="preserve">3 </w:t>
      </w:r>
      <w:r>
        <w:rPr>
          <w:rFonts w:hint="eastAsia"/>
        </w:rPr>
        <w:t>种信息，分别是</w:t>
      </w:r>
      <w:r>
        <w:rPr>
          <w:rFonts w:hint="eastAsia"/>
        </w:rPr>
        <w:t>RGB</w:t>
      </w:r>
      <w:r>
        <w:rPr>
          <w:rFonts w:hint="eastAsia"/>
        </w:rPr>
        <w:t>彩色图像、深度图像和声音信号。</w:t>
      </w:r>
      <w:r>
        <w:rPr>
          <w:rFonts w:hint="eastAsia"/>
        </w:rPr>
        <w:t>Kinect</w:t>
      </w:r>
      <w:r>
        <w:rPr>
          <w:rFonts w:hint="eastAsia"/>
        </w:rPr>
        <w:t>机身上有</w:t>
      </w:r>
      <w:r>
        <w:rPr>
          <w:rFonts w:hint="eastAsia"/>
        </w:rPr>
        <w:t xml:space="preserve"> 3 </w:t>
      </w:r>
      <w:r>
        <w:rPr>
          <w:rFonts w:hint="eastAsia"/>
        </w:rPr>
        <w:t>个摄像头，从左到右（面向摄像头）依次是红外发射器、普通</w:t>
      </w:r>
      <w:r>
        <w:rPr>
          <w:rFonts w:hint="eastAsia"/>
        </w:rPr>
        <w:t>RGB</w:t>
      </w:r>
      <w:r>
        <w:rPr>
          <w:rFonts w:hint="eastAsia"/>
        </w:rPr>
        <w:t>摄像头、和红外线</w:t>
      </w:r>
      <w:r>
        <w:rPr>
          <w:rFonts w:hint="eastAsia"/>
        </w:rPr>
        <w:t>CMOS</w:t>
      </w:r>
      <w:r>
        <w:rPr>
          <w:rFonts w:hint="eastAsia"/>
        </w:rPr>
        <w:t>深度信息摄像头。</w:t>
      </w:r>
      <w:r>
        <w:rPr>
          <w:rFonts w:hint="eastAsia"/>
        </w:rPr>
        <w:t>Kinect</w:t>
      </w:r>
      <w:r>
        <w:rPr>
          <w:rFonts w:hint="eastAsia"/>
        </w:rPr>
        <w:t>主要通过深度信息摄像头来记录和检测用户的行为。</w:t>
      </w:r>
      <w:r>
        <w:rPr>
          <w:rFonts w:hint="eastAsia"/>
        </w:rPr>
        <w:t xml:space="preserve">Kinect </w:t>
      </w:r>
      <w:r>
        <w:rPr>
          <w:rFonts w:hint="eastAsia"/>
        </w:rPr>
        <w:t>还配备了追焦技术，底座马达会随着当前追踪物体的移动而自动调整对焦。</w:t>
      </w:r>
      <w:r>
        <w:rPr>
          <w:rFonts w:hint="eastAsia"/>
        </w:rPr>
        <w:t xml:space="preserve">Kinect </w:t>
      </w:r>
      <w:r>
        <w:rPr>
          <w:rFonts w:hint="eastAsia"/>
        </w:rPr>
        <w:t>也有一套内置的阵列麦克风系统。</w:t>
      </w:r>
      <w:r>
        <w:rPr>
          <w:rFonts w:hint="eastAsia"/>
        </w:rPr>
        <w:lastRenderedPageBreak/>
        <w:t>多组麦克风同时收音，通过比对消除杂音，为后续的</w:t>
      </w:r>
      <w:r>
        <w:rPr>
          <w:rFonts w:hint="eastAsia"/>
        </w:rPr>
        <w:t>Kinect</w:t>
      </w:r>
      <w:r>
        <w:rPr>
          <w:rFonts w:hint="eastAsia"/>
        </w:rPr>
        <w:t>语音识别功能提供清晰的数据。</w:t>
      </w:r>
    </w:p>
    <w:p w:rsidR="00AC184D" w:rsidRDefault="0051782E">
      <w:pPr>
        <w:pStyle w:val="afb"/>
        <w:ind w:left="360"/>
      </w:pPr>
      <w:r>
        <w:rPr>
          <w:rFonts w:hint="eastAsia"/>
        </w:rPr>
        <w:t>在</w:t>
      </w:r>
      <w:r>
        <w:rPr>
          <w:rFonts w:hint="eastAsia"/>
        </w:rPr>
        <w:t>Kinect</w:t>
      </w:r>
      <w:r>
        <w:rPr>
          <w:rFonts w:hint="eastAsia"/>
        </w:rPr>
        <w:t>系列中，</w:t>
      </w:r>
      <w:r>
        <w:rPr>
          <w:rFonts w:hint="eastAsia"/>
        </w:rPr>
        <w:t>Kinect For Windows</w:t>
      </w:r>
      <w:r>
        <w:rPr>
          <w:rFonts w:hint="eastAsia"/>
        </w:rPr>
        <w:t>与</w:t>
      </w:r>
      <w:r>
        <w:rPr>
          <w:rFonts w:hint="eastAsia"/>
        </w:rPr>
        <w:t>Kinect For Xbox</w:t>
      </w:r>
      <w:r>
        <w:rPr>
          <w:rFonts w:hint="eastAsia"/>
        </w:rPr>
        <w:t>的唯一区别在于</w:t>
      </w:r>
      <w:r>
        <w:rPr>
          <w:rFonts w:hint="eastAsia"/>
        </w:rPr>
        <w:t>Kinect For Windows</w:t>
      </w:r>
      <w:r>
        <w:rPr>
          <w:rFonts w:hint="eastAsia"/>
        </w:rPr>
        <w:t>具有近距离模式（</w:t>
      </w:r>
      <w:r>
        <w:rPr>
          <w:rFonts w:hint="eastAsia"/>
        </w:rPr>
        <w:t>Near Mode</w:t>
      </w:r>
      <w:r>
        <w:rPr>
          <w:rFonts w:hint="eastAsia"/>
        </w:rPr>
        <w:t>），可以获取</w:t>
      </w:r>
      <w:r>
        <w:rPr>
          <w:rFonts w:hint="eastAsia"/>
        </w:rPr>
        <w:t>0.4~0.8</w:t>
      </w:r>
      <w:r>
        <w:rPr>
          <w:rFonts w:hint="eastAsia"/>
        </w:rPr>
        <w:t>米范围内清晰稳定的深度图像。而默认模式下，两者都可以获得</w:t>
      </w:r>
      <w:r>
        <w:rPr>
          <w:rFonts w:hint="eastAsia"/>
        </w:rPr>
        <w:t>0.8~4</w:t>
      </w:r>
      <w:r>
        <w:rPr>
          <w:rFonts w:hint="eastAsia"/>
        </w:rPr>
        <w:t>米范围内的稳定深度数据。</w:t>
      </w:r>
    </w:p>
    <w:p w:rsidR="00AC184D" w:rsidRDefault="00AC184D">
      <w:pPr>
        <w:pStyle w:val="afb"/>
        <w:spacing w:line="240" w:lineRule="auto"/>
        <w:ind w:left="357"/>
        <w:jc w:val="center"/>
      </w:pPr>
    </w:p>
    <w:p w:rsidR="00AC184D" w:rsidRDefault="0051782E">
      <w:pPr>
        <w:pStyle w:val="3"/>
        <w:numPr>
          <w:ilvl w:val="0"/>
          <w:numId w:val="4"/>
        </w:numPr>
      </w:pPr>
      <w:bookmarkStart w:id="83" w:name="_Toc417067725"/>
      <w:r>
        <w:rPr>
          <w:rFonts w:hint="eastAsia"/>
        </w:rPr>
        <w:t>Kinect</w:t>
      </w:r>
      <w:r>
        <w:rPr>
          <w:rFonts w:hint="eastAsia"/>
        </w:rPr>
        <w:t>关键技术</w:t>
      </w:r>
      <w:bookmarkEnd w:id="83"/>
    </w:p>
    <w:p w:rsidR="00AC184D" w:rsidRDefault="0051782E">
      <w:pPr>
        <w:pStyle w:val="afb"/>
      </w:pPr>
      <w:r>
        <w:rPr>
          <w:rFonts w:hint="eastAsia"/>
        </w:rPr>
        <w:t>【</w:t>
      </w:r>
      <w:r>
        <w:rPr>
          <w:rFonts w:hint="eastAsia"/>
        </w:rPr>
        <w:t>Kinect</w:t>
      </w:r>
      <w:r>
        <w:rPr>
          <w:rFonts w:hint="eastAsia"/>
        </w:rPr>
        <w:t>核心技术：获取“视野范围”内各点景深，即到摄像机平面的空间距离，并通过此结合摄像头之间的距离，计算各个点的</w:t>
      </w:r>
      <w:r>
        <w:rPr>
          <w:rFonts w:hint="eastAsia"/>
        </w:rPr>
        <w:t>3</w:t>
      </w:r>
      <w:r>
        <w:rPr>
          <w:rFonts w:hint="eastAsia"/>
        </w:rPr>
        <w:t>维坐标】。视野范围内的所有点构成深度图像矩阵（又称深度图像帧），图像矩阵每个像素点的值即为空间内该点处的深度值。每个深度值由</w:t>
      </w:r>
      <w:r>
        <w:rPr>
          <w:rFonts w:hint="eastAsia"/>
        </w:rPr>
        <w:t>16bit</w:t>
      </w:r>
      <w:r>
        <w:rPr>
          <w:rFonts w:hint="eastAsia"/>
        </w:rPr>
        <w:t>数据表示，其中</w:t>
      </w:r>
      <w:r>
        <w:rPr>
          <w:rFonts w:hint="eastAsia"/>
        </w:rPr>
        <w:t>13</w:t>
      </w:r>
      <w:r>
        <w:rPr>
          <w:rFonts w:hint="eastAsia"/>
        </w:rPr>
        <w:t>位用来记录深度数据，也就是说，深度数据的分度值共有</w:t>
      </w:r>
      <w:r>
        <w:rPr>
          <w:rFonts w:hint="eastAsia"/>
        </w:rPr>
        <w:t>2048</w:t>
      </w:r>
      <w:r>
        <w:rPr>
          <w:rFonts w:hint="eastAsia"/>
        </w:rPr>
        <w:t>级，每一级的表示</w:t>
      </w:r>
      <w:r>
        <w:rPr>
          <w:rFonts w:hint="eastAsia"/>
        </w:rPr>
        <w:t>1</w:t>
      </w:r>
      <w:r>
        <w:rPr>
          <w:rFonts w:hint="eastAsia"/>
        </w:rPr>
        <w:t>毫米。</w:t>
      </w:r>
    </w:p>
    <w:p w:rsidR="00AC184D" w:rsidRDefault="0051782E">
      <w:pPr>
        <w:pStyle w:val="afb"/>
      </w:pPr>
      <w:r>
        <w:rPr>
          <w:rFonts w:hint="eastAsia"/>
        </w:rPr>
        <w:t>Kinect</w:t>
      </w:r>
      <w:r>
        <w:rPr>
          <w:rFonts w:hint="eastAsia"/>
        </w:rPr>
        <w:t>配套的</w:t>
      </w:r>
      <w:r>
        <w:rPr>
          <w:rFonts w:hint="eastAsia"/>
        </w:rPr>
        <w:t>Kinect for Windows SDK</w:t>
      </w:r>
      <w:r>
        <w:rPr>
          <w:rFonts w:hint="eastAsia"/>
        </w:rPr>
        <w:t>开发套件提供了包含人体</w:t>
      </w:r>
      <w:r>
        <w:rPr>
          <w:rFonts w:hint="eastAsia"/>
        </w:rPr>
        <w:t>20</w:t>
      </w:r>
      <w:r>
        <w:rPr>
          <w:rFonts w:hint="eastAsia"/>
        </w:rPr>
        <w:t>个骨豁点空间位置信息的人体骨豁模型，如图所示。根据</w:t>
      </w:r>
      <w:r>
        <w:rPr>
          <w:rFonts w:hint="eastAsia"/>
        </w:rPr>
        <w:t>Kinect for Windows SDK</w:t>
      </w:r>
      <w:r>
        <w:rPr>
          <w:rFonts w:hint="eastAsia"/>
        </w:rPr>
        <w:t>实时提供的人体骨骼模型，在某一时刻可以获取骨豁节点的位置，进而得到骨豁节点之间的夹角和相对位置。若在连续的一段时间内，则可以获得骨骼节点的运动向量。</w:t>
      </w:r>
    </w:p>
    <w:p w:rsidR="00AC184D" w:rsidRDefault="00914D35">
      <w:pPr>
        <w:pStyle w:val="afb"/>
        <w:spacing w:line="240" w:lineRule="auto"/>
        <w:ind w:firstLineChars="0" w:firstLine="0"/>
        <w:jc w:val="center"/>
      </w:pPr>
      <w:r>
        <w:rPr>
          <w:noProof/>
        </w:rPr>
        <w:drawing>
          <wp:inline distT="0" distB="0" distL="0" distR="0">
            <wp:extent cx="2495550" cy="2066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srcRect/>
                    <a:stretch>
                      <a:fillRect/>
                    </a:stretch>
                  </pic:blipFill>
                  <pic:spPr bwMode="auto">
                    <a:xfrm>
                      <a:off x="0" y="0"/>
                      <a:ext cx="2495550" cy="2066925"/>
                    </a:xfrm>
                    <a:prstGeom prst="rect">
                      <a:avLst/>
                    </a:prstGeom>
                    <a:noFill/>
                    <a:ln w="9525">
                      <a:noFill/>
                      <a:miter lim="800000"/>
                      <a:headEnd/>
                      <a:tailEnd/>
                    </a:ln>
                  </pic:spPr>
                </pic:pic>
              </a:graphicData>
            </a:graphic>
          </wp:inline>
        </w:drawing>
      </w:r>
    </w:p>
    <w:p w:rsidR="00AC184D" w:rsidRDefault="0051782E">
      <w:pPr>
        <w:pStyle w:val="afb"/>
        <w:ind w:firstLineChars="0" w:firstLine="0"/>
        <w:jc w:val="center"/>
      </w:pPr>
      <w:r>
        <w:rPr>
          <w:rFonts w:hint="eastAsia"/>
        </w:rPr>
        <w:t>【图】</w:t>
      </w:r>
    </w:p>
    <w:p w:rsidR="00AC184D" w:rsidRDefault="0051782E">
      <w:pPr>
        <w:pStyle w:val="afb"/>
      </w:pPr>
      <w:r>
        <w:rPr>
          <w:rFonts w:hint="eastAsia"/>
        </w:rPr>
        <w:t>这些信息可以用作姿势识别和手势识别。由于姿势识别的对象主要是静态姿势，因此，可以利用</w:t>
      </w:r>
      <w:r>
        <w:rPr>
          <w:rFonts w:hint="eastAsia"/>
        </w:rPr>
        <w:t>Kinect for Windows SDK</w:t>
      </w:r>
      <w:r>
        <w:rPr>
          <w:rFonts w:hint="eastAsia"/>
        </w:rPr>
        <w:t>提供的角度、节点相对位置等信息作为识别依据。手势识别则主要分为静态手势识别与动态手势识别两类。支持向量机算法、人工神经网络算法、模板匹配算法等算法常用来识别静态手势。而由于常用的动态手势可以简化表示为一条由位置随着时间变化且长度不定的位置点序列构成的轨迹，因此，常用隐马尔可夫模型（</w:t>
      </w:r>
      <w:r>
        <w:rPr>
          <w:rFonts w:hint="eastAsia"/>
        </w:rPr>
        <w:t>HMM</w:t>
      </w:r>
      <w:r>
        <w:rPr>
          <w:rFonts w:hint="eastAsia"/>
        </w:rPr>
        <w:t>）和</w:t>
      </w:r>
      <w:r>
        <w:rPr>
          <w:rFonts w:hint="eastAsia"/>
        </w:rPr>
        <w:t xml:space="preserve"> DTW</w:t>
      </w:r>
      <w:r>
        <w:rPr>
          <w:rFonts w:hint="eastAsia"/>
        </w:rPr>
        <w:t>匹配算法等【文献：陈静</w:t>
      </w:r>
      <w:r>
        <w:t>[9]</w:t>
      </w:r>
      <w:r>
        <w:rPr>
          <w:rFonts w:hint="eastAsia"/>
        </w:rPr>
        <w:t>】来识别动态手势。</w:t>
      </w:r>
    </w:p>
    <w:p w:rsidR="00AC184D" w:rsidRDefault="0051782E">
      <w:pPr>
        <w:pStyle w:val="afb"/>
      </w:pPr>
      <w:r>
        <w:rPr>
          <w:rFonts w:hint="eastAsia"/>
        </w:rPr>
        <w:t>此外，</w:t>
      </w:r>
      <w:r>
        <w:rPr>
          <w:rFonts w:hint="eastAsia"/>
        </w:rPr>
        <w:t>Kinect for Windows SDK</w:t>
      </w:r>
      <w:r>
        <w:rPr>
          <w:rFonts w:hint="eastAsia"/>
        </w:rPr>
        <w:t>开发套件还提供了语音识别、人脸检测等关键技术。</w:t>
      </w:r>
    </w:p>
    <w:p w:rsidR="00AC184D" w:rsidRDefault="0051782E">
      <w:pPr>
        <w:pStyle w:val="afb"/>
        <w:ind w:firstLineChars="0" w:firstLine="0"/>
      </w:pPr>
      <w:r>
        <w:rPr>
          <w:rFonts w:hint="eastAsia"/>
        </w:rPr>
        <w:lastRenderedPageBreak/>
        <w:t>【这些技术结合起来，可以实现“虚拟课堂”，“人机交互”等许多功能】</w:t>
      </w:r>
    </w:p>
    <w:p w:rsidR="00AC184D" w:rsidRDefault="0051782E">
      <w:pPr>
        <w:pStyle w:val="3"/>
        <w:numPr>
          <w:ilvl w:val="0"/>
          <w:numId w:val="4"/>
        </w:numPr>
      </w:pPr>
      <w:bookmarkStart w:id="84" w:name="_Toc417067726"/>
      <w:r>
        <w:rPr>
          <w:rFonts w:hint="eastAsia"/>
        </w:rPr>
        <w:t>Kinect</w:t>
      </w:r>
      <w:r>
        <w:rPr>
          <w:rFonts w:hint="eastAsia"/>
        </w:rPr>
        <w:t>局限性</w:t>
      </w:r>
      <w:bookmarkEnd w:id="84"/>
    </w:p>
    <w:p w:rsidR="00AC184D" w:rsidRDefault="0051782E">
      <w:pPr>
        <w:pStyle w:val="afb"/>
      </w:pPr>
      <w:r>
        <w:rPr>
          <w:rFonts w:hint="eastAsia"/>
        </w:rPr>
        <w:t>Kinect</w:t>
      </w:r>
      <w:r>
        <w:rPr>
          <w:rFonts w:hint="eastAsia"/>
        </w:rPr>
        <w:t>在捕捉人体骨骼模型，识别手势、动作等方面也有一定的局限性，主要有以下几个方面：</w:t>
      </w:r>
    </w:p>
    <w:p w:rsidR="00AC184D" w:rsidRDefault="0051782E">
      <w:pPr>
        <w:pStyle w:val="afb"/>
      </w:pPr>
      <w:r>
        <w:rPr>
          <w:rFonts w:hint="eastAsia"/>
        </w:rPr>
        <w:t>（</w:t>
      </w:r>
      <w:r>
        <w:rPr>
          <w:rFonts w:hint="eastAsia"/>
        </w:rPr>
        <w:t>1</w:t>
      </w:r>
      <w:r>
        <w:rPr>
          <w:rFonts w:hint="eastAsia"/>
        </w:rPr>
        <w:t>）“体感技术”对运行系统的配置要求：</w:t>
      </w:r>
      <w:r>
        <w:rPr>
          <w:rFonts w:hint="eastAsia"/>
        </w:rPr>
        <w:t>Kinect For Windows SDK</w:t>
      </w:r>
      <w:r>
        <w:rPr>
          <w:rFonts w:hint="eastAsia"/>
        </w:rPr>
        <w:t>套件实现的“体感技术”相关算法在运行时产生巨大的数据计算量。如果追求算法的实时性，运行系统的</w:t>
      </w:r>
      <w:r>
        <w:rPr>
          <w:rFonts w:hint="eastAsia"/>
        </w:rPr>
        <w:t>CPU</w:t>
      </w:r>
      <w:r>
        <w:rPr>
          <w:rFonts w:hint="eastAsia"/>
        </w:rPr>
        <w:t>需要具备较高的数据处理性能。为了保证流畅性，</w:t>
      </w:r>
      <w:r>
        <w:rPr>
          <w:rFonts w:hint="eastAsia"/>
        </w:rPr>
        <w:t>Microsoft</w:t>
      </w:r>
      <w:r>
        <w:rPr>
          <w:rFonts w:hint="eastAsia"/>
        </w:rPr>
        <w:t>官方推荐配置为双核</w:t>
      </w:r>
      <w:r>
        <w:rPr>
          <w:rFonts w:hint="eastAsia"/>
        </w:rPr>
        <w:t>2.66GHz</w:t>
      </w:r>
      <w:r>
        <w:rPr>
          <w:rFonts w:hint="eastAsia"/>
        </w:rPr>
        <w:t>的</w:t>
      </w:r>
      <w:r>
        <w:rPr>
          <w:rFonts w:hint="eastAsia"/>
        </w:rPr>
        <w:t>CPU</w:t>
      </w:r>
      <w:r>
        <w:rPr>
          <w:rFonts w:hint="eastAsia"/>
        </w:rPr>
        <w:t>。</w:t>
      </w:r>
    </w:p>
    <w:p w:rsidR="00AC184D" w:rsidRDefault="0051782E">
      <w:pPr>
        <w:pStyle w:val="afb"/>
      </w:pPr>
      <w:r>
        <w:rPr>
          <w:rFonts w:hint="eastAsia"/>
        </w:rPr>
        <w:t>（</w:t>
      </w:r>
      <w:r>
        <w:rPr>
          <w:rFonts w:hint="eastAsia"/>
        </w:rPr>
        <w:t>2</w:t>
      </w:r>
      <w:r>
        <w:rPr>
          <w:rFonts w:hint="eastAsia"/>
        </w:rPr>
        <w:t>）骨骼模型的鲁棒性：如果摄像头的视野范围内出现与人体有相似结构的物体，那么这些物体会被误识别为人体骨骼，出现在骨骼模型的相应位置，干扰正常骨骼模型的构建。</w:t>
      </w:r>
    </w:p>
    <w:p w:rsidR="00AC184D" w:rsidRDefault="0051782E">
      <w:pPr>
        <w:pStyle w:val="afb"/>
      </w:pPr>
      <w:r>
        <w:rPr>
          <w:rFonts w:hint="eastAsia"/>
        </w:rPr>
        <w:t>（</w:t>
      </w:r>
      <w:r>
        <w:rPr>
          <w:rFonts w:hint="eastAsia"/>
        </w:rPr>
        <w:t>3</w:t>
      </w:r>
      <w:r>
        <w:rPr>
          <w:rFonts w:hint="eastAsia"/>
        </w:rPr>
        <w:t>）多人互动的人数限制：虽然通过</w:t>
      </w:r>
      <w:r>
        <w:rPr>
          <w:rFonts w:hint="eastAsia"/>
        </w:rPr>
        <w:t>Kinect For Windows SDK</w:t>
      </w:r>
      <w:r>
        <w:rPr>
          <w:rFonts w:hint="eastAsia"/>
        </w:rPr>
        <w:t>的算法可以检测到至多</w:t>
      </w:r>
      <w:r>
        <w:rPr>
          <w:rFonts w:hint="eastAsia"/>
        </w:rPr>
        <w:t>6</w:t>
      </w:r>
      <w:r>
        <w:rPr>
          <w:rFonts w:hint="eastAsia"/>
        </w:rPr>
        <w:t>个用户，但是追踪时至多支持</w:t>
      </w:r>
      <w:r>
        <w:rPr>
          <w:rFonts w:hint="eastAsia"/>
        </w:rPr>
        <w:t>2</w:t>
      </w:r>
      <w:r>
        <w:rPr>
          <w:rFonts w:hint="eastAsia"/>
        </w:rPr>
        <w:t>个用户。</w:t>
      </w:r>
    </w:p>
    <w:p w:rsidR="00AC184D" w:rsidRDefault="0051782E">
      <w:pPr>
        <w:pStyle w:val="afb"/>
      </w:pPr>
      <w:r>
        <w:rPr>
          <w:rFonts w:hint="eastAsia"/>
        </w:rPr>
        <w:t>（</w:t>
      </w:r>
      <w:r>
        <w:rPr>
          <w:rFonts w:hint="eastAsia"/>
        </w:rPr>
        <w:t>4</w:t>
      </w:r>
      <w:r>
        <w:rPr>
          <w:rFonts w:hint="eastAsia"/>
        </w:rPr>
        <w:t>）</w:t>
      </w:r>
      <w:r>
        <w:rPr>
          <w:rFonts w:hint="eastAsia"/>
        </w:rPr>
        <w:t>Kinect</w:t>
      </w:r>
      <w:r>
        <w:rPr>
          <w:rFonts w:hint="eastAsia"/>
        </w:rPr>
        <w:t>的精度：虽然</w:t>
      </w:r>
      <w:r>
        <w:rPr>
          <w:rFonts w:hint="eastAsia"/>
        </w:rPr>
        <w:t>Kinect</w:t>
      </w:r>
      <w:r>
        <w:rPr>
          <w:rFonts w:hint="eastAsia"/>
        </w:rPr>
        <w:t>系列产品可稳定获取的深度图像信息的范围在</w:t>
      </w:r>
      <w:r>
        <w:rPr>
          <w:rFonts w:hint="eastAsia"/>
        </w:rPr>
        <w:t>0.4~4</w:t>
      </w:r>
      <w:r>
        <w:rPr>
          <w:rFonts w:hint="eastAsia"/>
        </w:rPr>
        <w:t>米之间，但是随着距离的增加，</w:t>
      </w:r>
      <w:r>
        <w:rPr>
          <w:rFonts w:hint="eastAsia"/>
        </w:rPr>
        <w:t>Kinect</w:t>
      </w:r>
      <w:r>
        <w:rPr>
          <w:rFonts w:hint="eastAsia"/>
        </w:rPr>
        <w:t>的分辨率逐步降低，深度信息的误差逐步加大，如图所示。</w:t>
      </w:r>
    </w:p>
    <w:p w:rsidR="00AC184D" w:rsidRDefault="0051782E">
      <w:pPr>
        <w:pStyle w:val="afb"/>
        <w:jc w:val="center"/>
      </w:pPr>
      <w:r>
        <w:rPr>
          <w:rFonts w:hint="eastAsia"/>
        </w:rPr>
        <w:t>【图】</w:t>
      </w:r>
    </w:p>
    <w:p w:rsidR="00AC184D" w:rsidRDefault="0051782E">
      <w:pPr>
        <w:pStyle w:val="afb"/>
      </w:pPr>
      <w:r>
        <w:rPr>
          <w:rFonts w:hint="eastAsia"/>
        </w:rPr>
        <w:t>（</w:t>
      </w:r>
      <w:r>
        <w:rPr>
          <w:rFonts w:hint="eastAsia"/>
        </w:rPr>
        <w:t>5</w:t>
      </w:r>
      <w:r>
        <w:rPr>
          <w:rFonts w:hint="eastAsia"/>
        </w:rPr>
        <w:t>）</w:t>
      </w:r>
      <w:r>
        <w:rPr>
          <w:rFonts w:hint="eastAsia"/>
        </w:rPr>
        <w:t>Kinect</w:t>
      </w:r>
      <w:r>
        <w:rPr>
          <w:rFonts w:hint="eastAsia"/>
        </w:rPr>
        <w:t>的视野范围有限：</w:t>
      </w:r>
      <w:r>
        <w:rPr>
          <w:rFonts w:hint="eastAsia"/>
        </w:rPr>
        <w:t>Kinect</w:t>
      </w:r>
      <w:r>
        <w:rPr>
          <w:rFonts w:hint="eastAsia"/>
        </w:rPr>
        <w:t>配备的</w:t>
      </w:r>
      <w:r>
        <w:rPr>
          <w:rFonts w:ascii="Arial" w:hAnsi="Arial" w:cs="Arial"/>
          <w:color w:val="666666"/>
          <w:sz w:val="22"/>
          <w:szCs w:val="22"/>
          <w:shd w:val="clear" w:color="auto" w:fill="FFFFFF"/>
        </w:rPr>
        <w:t> </w:t>
      </w:r>
      <w:r>
        <w:t>Moving Touch</w:t>
      </w:r>
      <w:r>
        <w:t>传动马达</w:t>
      </w:r>
      <w:r>
        <w:rPr>
          <w:rFonts w:hint="eastAsia"/>
        </w:rPr>
        <w:t>只能上下旋转，因此</w:t>
      </w:r>
      <w:r>
        <w:rPr>
          <w:rFonts w:hint="eastAsia"/>
        </w:rPr>
        <w:t>Kinect</w:t>
      </w:r>
      <w:r>
        <w:rPr>
          <w:rFonts w:hint="eastAsia"/>
        </w:rPr>
        <w:t>的摄像头只能拍摄底座正前方一定范围内的信息。</w:t>
      </w:r>
    </w:p>
    <w:p w:rsidR="00AC184D" w:rsidRDefault="00AC184D">
      <w:pPr>
        <w:ind w:left="420"/>
      </w:pPr>
    </w:p>
    <w:p w:rsidR="00AC184D" w:rsidRDefault="0051782E">
      <w:pPr>
        <w:pStyle w:val="a"/>
        <w:numPr>
          <w:ilvl w:val="0"/>
          <w:numId w:val="3"/>
        </w:numPr>
      </w:pPr>
      <w:bookmarkStart w:id="85" w:name="_Toc417067727"/>
      <w:r>
        <w:rPr>
          <w:rFonts w:hint="eastAsia"/>
        </w:rPr>
        <w:t>国内外研究现状</w:t>
      </w:r>
      <w:bookmarkEnd w:id="85"/>
    </w:p>
    <w:p w:rsidR="00AC184D" w:rsidRDefault="0051782E">
      <w:pPr>
        <w:pStyle w:val="3"/>
        <w:numPr>
          <w:ilvl w:val="0"/>
          <w:numId w:val="5"/>
        </w:numPr>
      </w:pPr>
      <w:bookmarkStart w:id="86" w:name="_Toc417067728"/>
      <w:r>
        <w:rPr>
          <w:rFonts w:hint="eastAsia"/>
        </w:rPr>
        <w:t>人机交互</w:t>
      </w:r>
      <w:bookmarkEnd w:id="86"/>
    </w:p>
    <w:p w:rsidR="00AC184D" w:rsidRDefault="0051782E">
      <w:pPr>
        <w:pStyle w:val="afb"/>
      </w:pPr>
      <w:r>
        <w:rPr>
          <w:rFonts w:hint="eastAsia"/>
        </w:rPr>
        <w:t>中文的“人机交互”在英语中有三个对应概念：一个是</w:t>
      </w:r>
      <w:r>
        <w:rPr>
          <w:rFonts w:hint="eastAsia"/>
        </w:rPr>
        <w:t>Human Machine Interaction (</w:t>
      </w:r>
      <w:r>
        <w:rPr>
          <w:rFonts w:hint="eastAsia"/>
        </w:rPr>
        <w:t>人一机器交互</w:t>
      </w:r>
      <w:r>
        <w:rPr>
          <w:rFonts w:hint="eastAsia"/>
        </w:rPr>
        <w:t>)'</w:t>
      </w:r>
      <w:r>
        <w:rPr>
          <w:rFonts w:hint="eastAsia"/>
        </w:rPr>
        <w:t>另一个是</w:t>
      </w:r>
      <w:r>
        <w:rPr>
          <w:rFonts w:hint="eastAsia"/>
        </w:rPr>
        <w:t xml:space="preserve"> Human Computer Interaction (</w:t>
      </w:r>
      <w:r>
        <w:rPr>
          <w:rFonts w:hint="eastAsia"/>
        </w:rPr>
        <w:t>人一计算机交互</w:t>
      </w:r>
      <w:r>
        <w:rPr>
          <w:rFonts w:hint="eastAsia"/>
        </w:rPr>
        <w:t>)</w:t>
      </w:r>
      <w:r>
        <w:rPr>
          <w:rFonts w:hint="eastAsia"/>
        </w:rPr>
        <w:t>，第三个是</w:t>
      </w:r>
      <w:r>
        <w:rPr>
          <w:rFonts w:hint="eastAsia"/>
        </w:rPr>
        <w:t>Human Robot Interaction (</w:t>
      </w:r>
      <w:r>
        <w:rPr>
          <w:rFonts w:hint="eastAsia"/>
        </w:rPr>
        <w:t>人一机器人交互</w:t>
      </w:r>
      <w:r>
        <w:rPr>
          <w:rFonts w:hint="eastAsia"/>
        </w:rPr>
        <w:t>)</w:t>
      </w:r>
      <w:r>
        <w:rPr>
          <w:rFonts w:hint="eastAsia"/>
        </w:rPr>
        <w:t>。本文的“人机交互”指的是第一个概念，即人与机器之间的互动。人机交互的目标是用户可以高效地对机器进行控制，机器同步地将交互结果返回给用户，给用户的下一步操作提供依据。用户通过一种叫做用户接口（</w:t>
      </w:r>
      <w:r>
        <w:rPr>
          <w:rFonts w:hint="eastAsia"/>
        </w:rPr>
        <w:t>User-Interface</w:t>
      </w:r>
      <w:r>
        <w:rPr>
          <w:rFonts w:hint="eastAsia"/>
        </w:rPr>
        <w:t>）的控制器和机器进行交互。用户接口设计的原则是更加简单、高效、并且用户友好。</w:t>
      </w:r>
    </w:p>
    <w:p w:rsidR="00AC184D" w:rsidRDefault="0051782E">
      <w:pPr>
        <w:pStyle w:val="afb"/>
      </w:pPr>
      <w:r>
        <w:rPr>
          <w:rFonts w:hint="eastAsia"/>
        </w:rPr>
        <w:t>人机交互发展至今日，用户接口的变革主要经历了以下几个阶段</w:t>
      </w:r>
      <w:r>
        <w:rPr>
          <w:rFonts w:hint="eastAsia"/>
        </w:rPr>
        <w:t>[9]</w:t>
      </w:r>
      <w:r>
        <w:rPr>
          <w:rFonts w:hint="eastAsia"/>
        </w:rPr>
        <w:t>：</w:t>
      </w:r>
    </w:p>
    <w:p w:rsidR="00AC184D" w:rsidRDefault="0051782E">
      <w:pPr>
        <w:pStyle w:val="afb"/>
      </w:pPr>
      <w:r>
        <w:rPr>
          <w:rFonts w:hint="eastAsia"/>
        </w:rPr>
        <w:lastRenderedPageBreak/>
        <w:t>（</w:t>
      </w:r>
      <w:r>
        <w:rPr>
          <w:rFonts w:hint="eastAsia"/>
        </w:rPr>
        <w:t>1</w:t>
      </w:r>
      <w:r>
        <w:rPr>
          <w:rFonts w:hint="eastAsia"/>
        </w:rPr>
        <w:t>）早期的手工作业。当时的计算机只能由设计者本人来使用</w:t>
      </w:r>
      <w:r>
        <w:rPr>
          <w:rFonts w:hint="eastAsia"/>
        </w:rPr>
        <w:t>,</w:t>
      </w:r>
      <w:r>
        <w:rPr>
          <w:rFonts w:hint="eastAsia"/>
        </w:rPr>
        <w:t>设计通过手工操作和二进制代码的方法来适应十分笨拙的大型计算机。</w:t>
      </w:r>
    </w:p>
    <w:p w:rsidR="00AC184D" w:rsidRDefault="0051782E">
      <w:pPr>
        <w:pStyle w:val="afb"/>
      </w:pPr>
      <w:r>
        <w:rPr>
          <w:rFonts w:hint="eastAsia"/>
        </w:rPr>
        <w:t>（</w:t>
      </w:r>
      <w:r>
        <w:rPr>
          <w:rFonts w:hint="eastAsia"/>
        </w:rPr>
        <w:t>2</w:t>
      </w:r>
      <w:r>
        <w:rPr>
          <w:rFonts w:hint="eastAsia"/>
        </w:rPr>
        <w:t>）命令行接口（</w:t>
      </w:r>
      <w:r>
        <w:rPr>
          <w:rFonts w:hint="eastAsia"/>
        </w:rPr>
        <w:t>Command Line Interface</w:t>
      </w:r>
      <w:r>
        <w:rPr>
          <w:rFonts w:hint="eastAsia"/>
        </w:rPr>
        <w:t>，</w:t>
      </w:r>
      <w:r>
        <w:rPr>
          <w:rFonts w:hint="eastAsia"/>
        </w:rPr>
        <w:t>CUI</w:t>
      </w:r>
      <w:r>
        <w:rPr>
          <w:rFonts w:hint="eastAsia"/>
        </w:rPr>
        <w:t>）。在这一阶段</w:t>
      </w:r>
      <w:r>
        <w:rPr>
          <w:rFonts w:hint="eastAsia"/>
        </w:rPr>
        <w:t>,</w:t>
      </w:r>
      <w:r>
        <w:rPr>
          <w:rFonts w:hint="eastAsia"/>
        </w:rPr>
        <w:t>程序员处理计算机的语言是作业语言或交互命令语言。这个阶段虽然要记忆许多命令</w:t>
      </w:r>
      <w:r>
        <w:rPr>
          <w:rFonts w:hint="eastAsia"/>
        </w:rPr>
        <w:t>,</w:t>
      </w:r>
      <w:r>
        <w:rPr>
          <w:rFonts w:hint="eastAsia"/>
        </w:rPr>
        <w:t>但已经可以稍微方便地调试程序和了解执行情况。</w:t>
      </w:r>
    </w:p>
    <w:p w:rsidR="00AC184D" w:rsidRDefault="0051782E">
      <w:pPr>
        <w:pStyle w:val="afb"/>
      </w:pPr>
      <w:r>
        <w:rPr>
          <w:rFonts w:hint="eastAsia"/>
        </w:rPr>
        <w:t>（</w:t>
      </w:r>
      <w:r>
        <w:rPr>
          <w:rFonts w:hint="eastAsia"/>
        </w:rPr>
        <w:t>3</w:t>
      </w:r>
      <w:r>
        <w:rPr>
          <w:rFonts w:hint="eastAsia"/>
        </w:rPr>
        <w:t>）图形用户界面（</w:t>
      </w:r>
      <w:r>
        <w:rPr>
          <w:rFonts w:hint="eastAsia"/>
        </w:rPr>
        <w:t>Graphical User Interface</w:t>
      </w:r>
      <w:r>
        <w:rPr>
          <w:rFonts w:hint="eastAsia"/>
        </w:rPr>
        <w:t>，</w:t>
      </w:r>
      <w:r>
        <w:rPr>
          <w:rFonts w:hint="eastAsia"/>
        </w:rPr>
        <w:t>GUI</w:t>
      </w:r>
      <w:r>
        <w:rPr>
          <w:rFonts w:hint="eastAsia"/>
        </w:rPr>
        <w:t>）。</w:t>
      </w:r>
    </w:p>
    <w:p w:rsidR="00AC184D" w:rsidRDefault="0051782E">
      <w:pPr>
        <w:pStyle w:val="afb"/>
      </w:pPr>
      <w:r>
        <w:rPr>
          <w:rFonts w:hint="eastAsia"/>
        </w:rPr>
        <w:t>（</w:t>
      </w:r>
      <w:r>
        <w:rPr>
          <w:rFonts w:hint="eastAsia"/>
        </w:rPr>
        <w:t>4</w:t>
      </w:r>
      <w:r>
        <w:rPr>
          <w:rFonts w:hint="eastAsia"/>
        </w:rPr>
        <w:t>）自然用户界面（</w:t>
      </w:r>
      <w:r>
        <w:rPr>
          <w:rFonts w:hint="eastAsia"/>
        </w:rPr>
        <w:t>Natural User Interface</w:t>
      </w:r>
      <w:r>
        <w:rPr>
          <w:rFonts w:hint="eastAsia"/>
        </w:rPr>
        <w:t>，</w:t>
      </w:r>
      <w:r>
        <w:rPr>
          <w:rFonts w:hint="eastAsia"/>
        </w:rPr>
        <w:t>NUI</w:t>
      </w:r>
      <w:r>
        <w:rPr>
          <w:rFonts w:hint="eastAsia"/>
        </w:rPr>
        <w:t>）。</w:t>
      </w:r>
    </w:p>
    <w:p w:rsidR="00AC184D" w:rsidRDefault="0051782E">
      <w:pPr>
        <w:pStyle w:val="afb"/>
      </w:pPr>
      <w:r>
        <w:rPr>
          <w:rFonts w:hint="eastAsia"/>
        </w:rPr>
        <w:t>【近年来，随着</w:t>
      </w:r>
      <w:r>
        <w:rPr>
          <w:rFonts w:hint="eastAsia"/>
        </w:rPr>
        <w:t>NUI</w:t>
      </w:r>
      <w:r>
        <w:rPr>
          <w:rFonts w:hint="eastAsia"/>
        </w:rPr>
        <w:t>概念的提出，越来越多的用户界面的研究和设计朝着利用用户的日常行为（如语言、手写、姿势、视线、表情等），通过不可见的、高效的用户接口与设备进行交互，提高人机交互的效率和自然性的方向发展。通过人脸识别、虹膜识别、人体姿势识别、手势识别、语音识别等技术，用户可以不操作任何的控制器，而仅仅通过脸部表情、眼神、身体姿势、手势的变化以及声控命令来和设备进行交互。【这方面的研究有：</w:t>
      </w:r>
      <w:r>
        <w:rPr>
          <w:rFonts w:hint="eastAsia"/>
        </w:rPr>
        <w:t>NUI + speech recognition</w:t>
      </w:r>
      <w:r>
        <w:rPr>
          <w:rFonts w:hint="eastAsia"/>
        </w:rPr>
        <w:t>，</w:t>
      </w:r>
      <w:r>
        <w:rPr>
          <w:rFonts w:hint="eastAsia"/>
        </w:rPr>
        <w:t>posture estimation</w:t>
      </w:r>
      <w:r>
        <w:rPr>
          <w:rFonts w:hint="eastAsia"/>
        </w:rPr>
        <w:t>，虹膜等】。</w:t>
      </w:r>
      <w:r>
        <w:rPr>
          <w:rFonts w:hint="eastAsia"/>
          <w:color w:val="FF0000"/>
        </w:rPr>
        <w:t>在所有的这些日常行为中，手势作为更方便常用（相较于身体姿势、眼神、视线），表达力更加丰富（相较于虹膜、表情）的交互方式，同时随着语音识别技术的日臻完善，越来越多的研究开始着重于手势识别的研究。</w:t>
      </w:r>
    </w:p>
    <w:p w:rsidR="00AC184D" w:rsidRDefault="0051782E">
      <w:pPr>
        <w:pStyle w:val="3"/>
        <w:numPr>
          <w:ilvl w:val="0"/>
          <w:numId w:val="5"/>
        </w:numPr>
      </w:pPr>
      <w:bookmarkStart w:id="87" w:name="_Toc417067729"/>
      <w:r>
        <w:rPr>
          <w:rFonts w:hint="eastAsia"/>
        </w:rPr>
        <w:t>手势识别</w:t>
      </w:r>
      <w:bookmarkEnd w:id="87"/>
    </w:p>
    <w:p w:rsidR="00AC184D" w:rsidRDefault="0051782E">
      <w:pPr>
        <w:pStyle w:val="afb"/>
        <w:ind w:firstLineChars="0" w:firstLine="420"/>
      </w:pPr>
      <w:r>
        <w:rPr>
          <w:rFonts w:hint="eastAsia"/>
        </w:rPr>
        <w:t>手势是一种自然而直观的交流方式，符合人类日常习惯。在日常生活中人们之间的交流通常会辅以手势来传达一些信息或表达某种特定的意图。</w:t>
      </w:r>
    </w:p>
    <w:p w:rsidR="00AC184D" w:rsidRDefault="0051782E">
      <w:pPr>
        <w:pStyle w:val="afb"/>
        <w:ind w:firstLineChars="0" w:firstLine="420"/>
      </w:pPr>
      <w:r>
        <w:rPr>
          <w:rFonts w:hint="eastAsia"/>
        </w:rPr>
        <w:t>手势识别技术的早期研究主要集中于通过专用的硬件设备来采集手势信息。例如数据手套，可以获取用户在做手势时，手的位置、手指的伸展弯曲程度等信息。</w:t>
      </w:r>
      <w:r>
        <w:rPr>
          <w:rFonts w:hint="eastAsia"/>
        </w:rPr>
        <w:t xml:space="preserve">1993 </w:t>
      </w:r>
      <w:r>
        <w:rPr>
          <w:rFonts w:hint="eastAsia"/>
        </w:rPr>
        <w:t>年</w:t>
      </w:r>
      <w:r>
        <w:rPr>
          <w:rFonts w:hint="eastAsia"/>
        </w:rPr>
        <w:t xml:space="preserve"> B</w:t>
      </w:r>
      <w:r>
        <w:rPr>
          <w:rFonts w:hint="eastAsia"/>
        </w:rPr>
        <w:t>．</w:t>
      </w:r>
      <w:r>
        <w:rPr>
          <w:rFonts w:hint="eastAsia"/>
        </w:rPr>
        <w:t xml:space="preserve">Thamas </w:t>
      </w:r>
      <w:r>
        <w:rPr>
          <w:rFonts w:hint="eastAsia"/>
        </w:rPr>
        <w:t>等人做的自由手遥控目标的系统是凭借数据手套作为输入的媒介，</w:t>
      </w:r>
    </w:p>
    <w:p w:rsidR="00AC184D" w:rsidRDefault="0051782E">
      <w:pPr>
        <w:pStyle w:val="afb"/>
        <w:ind w:firstLineChars="0" w:firstLine="420"/>
      </w:pPr>
      <w:r>
        <w:rPr>
          <w:rFonts w:hint="eastAsia"/>
        </w:rPr>
        <w:t>在数据手套发展的同时，由于不满其需要使用者佩戴手套的诸多限制，越来越多的研究者逐渐转移到通过其他方式采集手势信息的方向上。比如标记手势的研究，研究者通过在手上作标记，例如在手腕和手指处贴上或画上特殊颜色的圆点，用来识别手势</w:t>
      </w:r>
      <w:r>
        <w:t>[11]</w:t>
      </w:r>
      <w:r>
        <w:rPr>
          <w:rFonts w:hint="eastAsia"/>
        </w:rPr>
        <w:t>。【也有加速度传感器】</w:t>
      </w:r>
    </w:p>
    <w:p w:rsidR="00AC184D" w:rsidRDefault="0051782E">
      <w:pPr>
        <w:pStyle w:val="afb"/>
        <w:ind w:firstLineChars="0" w:firstLine="420"/>
      </w:pPr>
      <w:r>
        <w:rPr>
          <w:rFonts w:hint="eastAsia"/>
        </w:rPr>
        <w:t>但是，更多的研究者将注意力集中到仅仅通过自然手的视觉图像信息获取手势信息的研究上。</w:t>
      </w:r>
      <w:r>
        <w:rPr>
          <w:rFonts w:hint="eastAsia"/>
        </w:rPr>
        <w:t xml:space="preserve">1994 </w:t>
      </w:r>
      <w:r>
        <w:rPr>
          <w:rFonts w:hint="eastAsia"/>
        </w:rPr>
        <w:t>年，高文等人提出了一种静态复杂背景中手势目标的捕获与识别，</w:t>
      </w:r>
      <w:r>
        <w:rPr>
          <w:rFonts w:hint="eastAsia"/>
        </w:rPr>
        <w:t xml:space="preserve">1995 </w:t>
      </w:r>
      <w:r>
        <w:rPr>
          <w:rFonts w:hint="eastAsia"/>
        </w:rPr>
        <w:t>年又提出了动态复杂背景中手势目标的捕获与识别方法。</w:t>
      </w:r>
      <w:r>
        <w:rPr>
          <w:rFonts w:hint="eastAsia"/>
        </w:rPr>
        <w:t xml:space="preserve">1999 </w:t>
      </w:r>
      <w:r>
        <w:rPr>
          <w:rFonts w:hint="eastAsia"/>
        </w:rPr>
        <w:t>年，常红等人提出了基于计算机视觉技术的手形手位跟踪方法。</w:t>
      </w:r>
      <w:r>
        <w:rPr>
          <w:rFonts w:hint="eastAsia"/>
        </w:rPr>
        <w:t>2002</w:t>
      </w:r>
      <w:r>
        <w:rPr>
          <w:rFonts w:hint="eastAsia"/>
        </w:rPr>
        <w:t>年邹伟提出了一种基于双信息源的人手空间跟踪方法</w:t>
      </w:r>
      <w:r>
        <w:rPr>
          <w:rFonts w:hint="eastAsia"/>
        </w:rPr>
        <w:t>(</w:t>
      </w:r>
      <w:r>
        <w:rPr>
          <w:rFonts w:hint="eastAsia"/>
        </w:rPr>
        <w:t>利用视觉输入提取手的平面位置信息，借助于安装于肘部的弯曲传感器获取手臂的弯曲角度，根据所建模型由二者通过模糊计算确定手的深度信息</w:t>
      </w:r>
      <w:r>
        <w:rPr>
          <w:rFonts w:hint="eastAsia"/>
        </w:rPr>
        <w:t>)</w:t>
      </w:r>
      <w:r>
        <w:t>[13]</w:t>
      </w:r>
      <w:r>
        <w:rPr>
          <w:rFonts w:hint="eastAsia"/>
        </w:rPr>
        <w:t>。在</w:t>
      </w:r>
      <w:r>
        <w:rPr>
          <w:rFonts w:hint="eastAsia"/>
        </w:rPr>
        <w:t xml:space="preserve"> </w:t>
      </w:r>
      <w:r>
        <w:rPr>
          <w:rFonts w:hint="eastAsia"/>
        </w:rPr>
        <w:lastRenderedPageBreak/>
        <w:t xml:space="preserve">2011 </w:t>
      </w:r>
      <w:r>
        <w:rPr>
          <w:rFonts w:hint="eastAsia"/>
        </w:rPr>
        <w:t>年，</w:t>
      </w:r>
      <w:r>
        <w:rPr>
          <w:rFonts w:hint="eastAsia"/>
        </w:rPr>
        <w:t xml:space="preserve">ZhouRen </w:t>
      </w:r>
      <w:r>
        <w:rPr>
          <w:rFonts w:hint="eastAsia"/>
        </w:rPr>
        <w:t>等提出基于</w:t>
      </w:r>
      <w:r>
        <w:rPr>
          <w:rFonts w:hint="eastAsia"/>
        </w:rPr>
        <w:t xml:space="preserve">Kinect </w:t>
      </w:r>
      <w:r>
        <w:rPr>
          <w:rFonts w:hint="eastAsia"/>
        </w:rPr>
        <w:t>利用</w:t>
      </w:r>
      <w:r>
        <w:rPr>
          <w:rFonts w:hint="eastAsia"/>
        </w:rPr>
        <w:t xml:space="preserve"> FEMD</w:t>
      </w:r>
      <w:r>
        <w:rPr>
          <w:rFonts w:hint="eastAsia"/>
        </w:rPr>
        <w:t>（</w:t>
      </w:r>
      <w:r>
        <w:rPr>
          <w:rFonts w:hint="eastAsia"/>
        </w:rPr>
        <w:t>finger-earth mover's distance</w:t>
      </w:r>
      <w:r>
        <w:rPr>
          <w:rFonts w:hint="eastAsia"/>
        </w:rPr>
        <w:t>）算法实现稳定的静态手势识别，该算法需要大量的数据进行训练</w:t>
      </w:r>
      <w:r>
        <w:t>[23]</w:t>
      </w:r>
      <w:r>
        <w:rPr>
          <w:rFonts w:hint="eastAsia"/>
        </w:rPr>
        <w:t>。</w:t>
      </w:r>
    </w:p>
    <w:p w:rsidR="00AC184D" w:rsidRDefault="0051782E">
      <w:pPr>
        <w:pStyle w:val="afb"/>
      </w:pPr>
      <w:r>
        <w:rPr>
          <w:rFonts w:hint="eastAsia"/>
          <w:color w:val="FF0000"/>
        </w:rPr>
        <w:t>基于视觉的手势识别是实现新一代人机交互所不可缺少的一项关键技术</w:t>
      </w:r>
      <w:r>
        <w:rPr>
          <w:rFonts w:hint="eastAsia"/>
        </w:rPr>
        <w:t>.</w:t>
      </w:r>
      <w:r>
        <w:rPr>
          <w:rFonts w:hint="eastAsia"/>
        </w:rPr>
        <w:t>然而，</w:t>
      </w:r>
      <w:r>
        <w:rPr>
          <w:rFonts w:hint="eastAsia"/>
        </w:rPr>
        <w:t xml:space="preserve">  </w:t>
      </w:r>
      <w:r>
        <w:rPr>
          <w:rFonts w:hint="eastAsia"/>
        </w:rPr>
        <w:t>由于手势本身具有的多样性、多义性以及时间和空间上的差异性等特点，加之人手是复杂变形体以及视觉本身容易受到背景冗杂等因素的干扰而并不鲁棒，因此基于视觉的手势识别仍旧是一个极富挑战性的研究课题。</w:t>
      </w:r>
      <w:r>
        <w:rPr>
          <w:rFonts w:hint="eastAsia"/>
        </w:rPr>
        <w:t xml:space="preserve"> </w:t>
      </w:r>
    </w:p>
    <w:p w:rsidR="00AC184D" w:rsidRDefault="0051782E">
      <w:pPr>
        <w:pStyle w:val="3"/>
        <w:numPr>
          <w:ilvl w:val="0"/>
          <w:numId w:val="5"/>
        </w:numPr>
      </w:pPr>
      <w:bookmarkStart w:id="88" w:name="_Toc417067730"/>
      <w:r>
        <w:rPr>
          <w:rFonts w:hint="eastAsia"/>
        </w:rPr>
        <w:t>动态手势识别</w:t>
      </w:r>
      <w:bookmarkEnd w:id="88"/>
    </w:p>
    <w:p w:rsidR="00AC184D" w:rsidRDefault="0051782E">
      <w:pPr>
        <w:pStyle w:val="afb"/>
      </w:pPr>
      <w:r>
        <w:rPr>
          <w:rFonts w:hint="eastAsia"/>
        </w:rPr>
        <w:t>手势包括动态手势和静态手势。包含人体上肢（手臂、胳膊）协同手指、手掌运动的行为可以看做是一种动态手势。由于常用的动态手势可以简化表示为手势区域多个点的空间位置随着时间变化形成的多条不定长轨迹，所以动态手势识别问题又可以看作是轨迹识别问题。</w:t>
      </w:r>
    </w:p>
    <w:p w:rsidR="00AC184D" w:rsidRDefault="0051782E">
      <w:pPr>
        <w:pStyle w:val="afb"/>
      </w:pPr>
      <w:r>
        <w:t>Zhang</w:t>
      </w:r>
      <w:r>
        <w:rPr>
          <w:rFonts w:hint="eastAsia"/>
        </w:rPr>
        <w:t>等人通过手上佩戴的加速度传感器采样</w:t>
      </w:r>
      <w:r>
        <w:rPr>
          <w:rFonts w:hint="eastAsia"/>
        </w:rPr>
        <w:t>XYZ</w:t>
      </w:r>
      <w:r>
        <w:rPr>
          <w:rFonts w:hint="eastAsia"/>
        </w:rPr>
        <w:t>三个方向的加速度值作为手写的阿拉伯数字轨迹特征，然后使用</w:t>
      </w:r>
      <w:r>
        <w:t>隐马尔可夫模型</w:t>
      </w:r>
      <w:r>
        <w:rPr>
          <w:rFonts w:hint="eastAsia"/>
        </w:rPr>
        <w:t>对加速度特征序列进行训练和识别，最后在</w:t>
      </w:r>
      <w:r>
        <w:rPr>
          <w:rFonts w:hint="eastAsia"/>
        </w:rPr>
        <w:t>420</w:t>
      </w:r>
      <w:r>
        <w:rPr>
          <w:rFonts w:hint="eastAsia"/>
        </w:rPr>
        <w:t>个样本的数据集上取得了</w:t>
      </w:r>
      <w:r>
        <w:rPr>
          <w:rFonts w:hint="eastAsia"/>
        </w:rPr>
        <w:t>94.3%</w:t>
      </w:r>
      <w:r>
        <w:rPr>
          <w:rFonts w:hint="eastAsia"/>
        </w:rPr>
        <w:t>的识别率</w:t>
      </w:r>
      <w:r w:rsidR="00C22B29">
        <w:fldChar w:fldCharType="begin"/>
      </w:r>
      <w:r>
        <w:instrText xml:space="preserve"> ADDIN NE.Ref.{7ECEC55D-5AC4-4961-A167-8D6D09EB286E}</w:instrText>
      </w:r>
      <w:r w:rsidR="00C22B29">
        <w:fldChar w:fldCharType="separate"/>
      </w:r>
      <w:r w:rsidR="003A6485">
        <w:rPr>
          <w:color w:val="080000"/>
          <w:kern w:val="0"/>
        </w:rPr>
        <w:t>[2]</w:t>
      </w:r>
      <w:r w:rsidR="00C22B29">
        <w:fldChar w:fldCharType="end"/>
      </w:r>
      <w:r>
        <w:rPr>
          <w:rFonts w:hint="eastAsia"/>
        </w:rPr>
        <w:t>。</w:t>
      </w:r>
      <w:r>
        <w:t>Amma</w:t>
      </w:r>
      <w:r>
        <w:rPr>
          <w:rFonts w:hint="eastAsia"/>
        </w:rPr>
        <w:t>等人通过采集手势动作过程中加速度值大小、角速度等信息作为特征序列，然后使用</w:t>
      </w:r>
      <w:r>
        <w:t>隐马尔可夫模型</w:t>
      </w:r>
      <w:r>
        <w:rPr>
          <w:rFonts w:hint="eastAsia"/>
        </w:rPr>
        <w:t>对特征序列进行解码，实现对手写的字母的识别，并通过语言模型将字母序列还原成单词和句子。在实验收集的</w:t>
      </w:r>
      <w:r>
        <w:rPr>
          <w:rFonts w:hint="eastAsia"/>
        </w:rPr>
        <w:t>8000</w:t>
      </w:r>
      <w:r>
        <w:rPr>
          <w:rFonts w:hint="eastAsia"/>
        </w:rPr>
        <w:t>个单词的语料库上，取得了</w:t>
      </w:r>
      <w:r>
        <w:rPr>
          <w:rFonts w:hint="eastAsia"/>
        </w:rPr>
        <w:t>89%</w:t>
      </w:r>
      <w:r>
        <w:rPr>
          <w:rFonts w:hint="eastAsia"/>
        </w:rPr>
        <w:t>的单词识别率</w:t>
      </w:r>
      <w:r w:rsidR="00C22B29">
        <w:fldChar w:fldCharType="begin"/>
      </w:r>
      <w:r>
        <w:instrText xml:space="preserve"> ADDIN NE.Ref.{3D1900D2-1FF2-4389-A310-03FB328FD51C}</w:instrText>
      </w:r>
      <w:r w:rsidR="00C22B29">
        <w:fldChar w:fldCharType="separate"/>
      </w:r>
      <w:r w:rsidR="003A6485">
        <w:rPr>
          <w:color w:val="080000"/>
          <w:kern w:val="0"/>
        </w:rPr>
        <w:t>[3]</w:t>
      </w:r>
      <w:r w:rsidR="00C22B29">
        <w:fldChar w:fldCharType="end"/>
      </w:r>
      <w:r>
        <w:rPr>
          <w:rFonts w:hint="eastAsia"/>
        </w:rPr>
        <w:t>。</w:t>
      </w:r>
    </w:p>
    <w:p w:rsidR="00AC184D" w:rsidRDefault="0051782E">
      <w:pPr>
        <w:pStyle w:val="afb"/>
      </w:pPr>
      <w:r>
        <w:rPr>
          <w:rFonts w:hint="eastAsia"/>
        </w:rPr>
        <w:t>国内研究者中，</w:t>
      </w:r>
      <w:hyperlink r:id="rId20" w:tgtFrame="_blank" w:history="1">
        <w:r>
          <w:t>邹节华</w:t>
        </w:r>
      </w:hyperlink>
      <w:r>
        <w:rPr>
          <w:rFonts w:hint="eastAsia"/>
        </w:rPr>
        <w:t>等人通过对单个摄像头采集得到的数据采用运动检测、肤色提取手势区域，然后采用</w:t>
      </w:r>
      <w:r>
        <w:rPr>
          <w:rFonts w:hint="eastAsia"/>
        </w:rPr>
        <w:t>Mean Shift</w:t>
      </w:r>
      <w:r>
        <w:rPr>
          <w:rFonts w:hint="eastAsia"/>
        </w:rPr>
        <w:t>跟踪算法获取手势轨迹，并采用</w:t>
      </w:r>
      <w:r>
        <w:t>隐马尔可夫模型</w:t>
      </w:r>
      <w:r>
        <w:rPr>
          <w:rFonts w:hint="eastAsia"/>
        </w:rPr>
        <w:t>对</w:t>
      </w:r>
      <w:r>
        <w:t>手势</w:t>
      </w:r>
      <w:r>
        <w:rPr>
          <w:rFonts w:hint="eastAsia"/>
        </w:rPr>
        <w:t>进行识别</w:t>
      </w:r>
      <w:r w:rsidR="00C22B29" w:rsidRPr="00C22B29">
        <w:fldChar w:fldCharType="begin"/>
      </w:r>
      <w:r>
        <w:instrText xml:space="preserve"> ADDIN NE.Ref.{92145AAE-6099-409C-8397-D9C9175659CA}</w:instrText>
      </w:r>
      <w:r w:rsidR="00C22B29" w:rsidRPr="00C22B29">
        <w:fldChar w:fldCharType="separate"/>
      </w:r>
      <w:r w:rsidR="003A6485">
        <w:rPr>
          <w:color w:val="080000"/>
          <w:kern w:val="0"/>
        </w:rPr>
        <w:t>[4]</w:t>
      </w:r>
      <w:r w:rsidR="00C22B29">
        <w:rPr>
          <w:color w:val="080000"/>
          <w:kern w:val="0"/>
        </w:rPr>
        <w:fldChar w:fldCharType="end"/>
      </w:r>
      <w:r>
        <w:rPr>
          <w:rFonts w:hint="eastAsia"/>
        </w:rPr>
        <w:t>。</w:t>
      </w:r>
      <w:r>
        <w:rPr>
          <w:rStyle w:val="apple-converted-space"/>
          <w:rFonts w:ascii="Arial" w:hAnsi="Arial" w:cs="Arial"/>
          <w:color w:val="242424"/>
          <w:sz w:val="20"/>
          <w:szCs w:val="20"/>
          <w:shd w:val="clear" w:color="auto" w:fill="F4F4F4"/>
        </w:rPr>
        <w:t> </w:t>
      </w:r>
      <w:hyperlink r:id="rId21" w:tgtFrame="_blank" w:history="1">
        <w:r>
          <w:t>张毅</w:t>
        </w:r>
      </w:hyperlink>
      <w:r>
        <w:rPr>
          <w:rFonts w:hint="eastAsia"/>
        </w:rPr>
        <w:t>等人使用</w:t>
      </w:r>
      <w:r>
        <w:rPr>
          <w:rFonts w:hint="eastAsia"/>
        </w:rPr>
        <w:t>OpenNI</w:t>
      </w:r>
      <w:r>
        <w:rPr>
          <w:rFonts w:hint="eastAsia"/>
        </w:rPr>
        <w:t>的手部分析模块，获得手心位置的轨迹，并利用</w:t>
      </w:r>
      <w:r>
        <w:t>隐马尔可夫模型训练有效的轨迹样本并实现轨迹的识别</w:t>
      </w:r>
      <w:r>
        <w:rPr>
          <w:rFonts w:hint="eastAsia"/>
        </w:rPr>
        <w:t>，从而通过不同的手势</w:t>
      </w:r>
      <w:r>
        <w:t>控制智能轮椅的运动</w:t>
      </w:r>
      <w:r w:rsidR="00C22B29" w:rsidRPr="00C22B29">
        <w:fldChar w:fldCharType="begin"/>
      </w:r>
      <w:r>
        <w:instrText xml:space="preserve"> ADDIN NE.Ref.{B0543ADD-E454-46E0-8D47-C460C030C691}</w:instrText>
      </w:r>
      <w:r w:rsidR="00C22B29" w:rsidRPr="00C22B29">
        <w:fldChar w:fldCharType="separate"/>
      </w:r>
      <w:r w:rsidR="003A6485">
        <w:rPr>
          <w:color w:val="080000"/>
          <w:kern w:val="0"/>
        </w:rPr>
        <w:t>[5]</w:t>
      </w:r>
      <w:r w:rsidR="00C22B29">
        <w:rPr>
          <w:color w:val="080000"/>
          <w:kern w:val="0"/>
        </w:rPr>
        <w:fldChar w:fldCharType="end"/>
      </w:r>
      <w:r>
        <w:rPr>
          <w:rFonts w:hint="eastAsia"/>
        </w:rPr>
        <w:t>。王松林等人通过</w:t>
      </w:r>
      <w:r>
        <w:rPr>
          <w:rFonts w:hint="eastAsia"/>
        </w:rPr>
        <w:t>Kinect</w:t>
      </w:r>
      <w:r>
        <w:rPr>
          <w:rFonts w:hint="eastAsia"/>
        </w:rPr>
        <w:t>采集和分割手势图像，通过</w:t>
      </w:r>
      <w:r>
        <w:rPr>
          <w:rFonts w:hint="eastAsia"/>
        </w:rPr>
        <w:t>K</w:t>
      </w:r>
      <w:r>
        <w:rPr>
          <w:rFonts w:hint="eastAsia"/>
        </w:rPr>
        <w:t>曲率算法识别静态手势，并将静态手势结合</w:t>
      </w:r>
      <w:r>
        <w:rPr>
          <w:rFonts w:hint="eastAsia"/>
        </w:rPr>
        <w:t>DTW</w:t>
      </w:r>
      <w:r>
        <w:rPr>
          <w:rFonts w:hint="eastAsia"/>
        </w:rPr>
        <w:t>算法识别预先定义的</w:t>
      </w:r>
      <w:r>
        <w:rPr>
          <w:rFonts w:hint="eastAsia"/>
        </w:rPr>
        <w:t>6</w:t>
      </w:r>
      <w:r>
        <w:rPr>
          <w:rFonts w:hint="eastAsia"/>
        </w:rPr>
        <w:t>个简单的动态手势（前进后退等）控制机器人的行动</w:t>
      </w:r>
      <w:r w:rsidR="00C22B29" w:rsidRPr="00C22B29">
        <w:fldChar w:fldCharType="begin"/>
      </w:r>
      <w:r>
        <w:instrText xml:space="preserve"> ADDIN NE.Ref.{4DE4AF12-6B87-44B1-ABB4-8A7470795897}</w:instrText>
      </w:r>
      <w:r w:rsidR="00C22B29" w:rsidRPr="00C22B29">
        <w:fldChar w:fldCharType="separate"/>
      </w:r>
      <w:r w:rsidR="003A6485">
        <w:rPr>
          <w:color w:val="080000"/>
          <w:kern w:val="0"/>
        </w:rPr>
        <w:t>[6]</w:t>
      </w:r>
      <w:r w:rsidR="00C22B29">
        <w:rPr>
          <w:color w:val="080000"/>
          <w:kern w:val="0"/>
        </w:rPr>
        <w:fldChar w:fldCharType="end"/>
      </w:r>
      <w:r>
        <w:rPr>
          <w:rFonts w:hint="eastAsia"/>
        </w:rPr>
        <w:t>。</w:t>
      </w:r>
    </w:p>
    <w:p w:rsidR="00AC184D" w:rsidRDefault="00AC184D">
      <w:pPr>
        <w:pStyle w:val="afb"/>
      </w:pPr>
    </w:p>
    <w:p w:rsidR="00AC184D" w:rsidRDefault="0051782E">
      <w:pPr>
        <w:pStyle w:val="a"/>
        <w:numPr>
          <w:ilvl w:val="0"/>
          <w:numId w:val="3"/>
        </w:numPr>
      </w:pPr>
      <w:bookmarkStart w:id="89" w:name="_Toc417067731"/>
      <w:r>
        <w:rPr>
          <w:rFonts w:hint="eastAsia"/>
        </w:rPr>
        <w:t>研究内容和组织结构</w:t>
      </w:r>
      <w:bookmarkEnd w:id="89"/>
    </w:p>
    <w:p w:rsidR="00AC184D" w:rsidRDefault="0051782E">
      <w:pPr>
        <w:pStyle w:val="afb"/>
      </w:pPr>
      <w:r>
        <w:rPr>
          <w:rFonts w:hint="eastAsia"/>
        </w:rPr>
        <w:t>本文首先对手势识别技术进行了全面回顾【，并对智能电视的普及对人机交互技术提出的新要求给予了阐述，并以此为应用场景，尝试通过手势识别技术满足这些新需求】。本文沿用之前的研究方法，将手势分为静态手势和动态手势</w:t>
      </w:r>
      <w:r>
        <w:rPr>
          <w:rFonts w:hint="eastAsia"/>
        </w:rPr>
        <w:t>2</w:t>
      </w:r>
      <w:r>
        <w:rPr>
          <w:rFonts w:hint="eastAsia"/>
        </w:rPr>
        <w:t>类，分别对这</w:t>
      </w:r>
      <w:r>
        <w:rPr>
          <w:rFonts w:hint="eastAsia"/>
        </w:rPr>
        <w:t>2</w:t>
      </w:r>
      <w:r>
        <w:rPr>
          <w:rFonts w:hint="eastAsia"/>
        </w:rPr>
        <w:t>部分手势的识别方法进行了实验和研究，并对动态手势识别时选用的手语特征提取方法进行了改进，【通过</w:t>
      </w:r>
      <w:r>
        <w:rPr>
          <w:rFonts w:hint="eastAsia"/>
        </w:rPr>
        <w:t>Kinect</w:t>
      </w:r>
      <w:r>
        <w:rPr>
          <w:rFonts w:hint="eastAsia"/>
        </w:rPr>
        <w:t>对手势进行采集，】实现了基于手势的人机交互功能。</w:t>
      </w:r>
    </w:p>
    <w:p w:rsidR="00AC184D" w:rsidRDefault="00AC184D">
      <w:pPr>
        <w:pStyle w:val="afb"/>
      </w:pPr>
    </w:p>
    <w:p w:rsidR="00AC184D" w:rsidRDefault="0051782E">
      <w:pPr>
        <w:pStyle w:val="afb"/>
      </w:pPr>
      <w:r>
        <w:rPr>
          <w:rFonts w:hint="eastAsia"/>
        </w:rPr>
        <w:t>本文的内容组织结构如下：</w:t>
      </w:r>
    </w:p>
    <w:p w:rsidR="00AC184D" w:rsidRDefault="0051782E">
      <w:pPr>
        <w:pStyle w:val="afb"/>
      </w:pPr>
      <w:r>
        <w:rPr>
          <w:rFonts w:hint="eastAsia"/>
        </w:rPr>
        <w:t>第一章绪论。对本文的背景及意义进行了详细的说明，介绍了基于手势的人际交互技术随着智能电视的普及所产生的意义和研究相关技术的必要性，以及研究的发展方向。同时对国内外相关工作的现状进行了阐述。</w:t>
      </w:r>
    </w:p>
    <w:p w:rsidR="00AC184D" w:rsidRDefault="0051782E">
      <w:pPr>
        <w:pStyle w:val="afb"/>
      </w:pPr>
      <w:r>
        <w:rPr>
          <w:rFonts w:hint="eastAsia"/>
        </w:rPr>
        <w:t>第二章【手势识别技术概述】。</w:t>
      </w:r>
    </w:p>
    <w:p w:rsidR="00AC184D" w:rsidRDefault="0051782E">
      <w:pPr>
        <w:pStyle w:val="afb"/>
      </w:pPr>
      <w:r>
        <w:rPr>
          <w:rFonts w:hint="eastAsia"/>
        </w:rPr>
        <w:t>第三章【基于深度图像的静态手势识别】。。</w:t>
      </w:r>
    </w:p>
    <w:p w:rsidR="00AC184D" w:rsidRDefault="0051782E">
      <w:pPr>
        <w:pStyle w:val="afb"/>
      </w:pPr>
      <w:r>
        <w:rPr>
          <w:rFonts w:hint="eastAsia"/>
        </w:rPr>
        <w:t>第四章【基于</w:t>
      </w:r>
      <w:r>
        <w:rPr>
          <w:rFonts w:hint="eastAsia"/>
        </w:rPr>
        <w:t>DTW</w:t>
      </w:r>
      <w:r>
        <w:rPr>
          <w:rFonts w:hint="eastAsia"/>
        </w:rPr>
        <w:t>算法的动态手势识别】。。</w:t>
      </w:r>
    </w:p>
    <w:p w:rsidR="00AC184D" w:rsidRDefault="0051782E">
      <w:pPr>
        <w:pStyle w:val="afb"/>
      </w:pPr>
      <w:r>
        <w:rPr>
          <w:rFonts w:hint="eastAsia"/>
        </w:rPr>
        <w:t>第五章【系统实现】。。对前述的技术进行了实验验证，介绍了手势识别系统的【架构】，并对实验结果进行了总结和分析。</w:t>
      </w:r>
    </w:p>
    <w:p w:rsidR="00AC184D" w:rsidRDefault="0051782E">
      <w:pPr>
        <w:pStyle w:val="afb"/>
      </w:pPr>
      <w:r>
        <w:rPr>
          <w:rFonts w:hint="eastAsia"/>
        </w:rPr>
        <w:t>第六章【】。。</w:t>
      </w:r>
    </w:p>
    <w:p w:rsidR="00AC184D" w:rsidRDefault="00AC184D">
      <w:pPr>
        <w:pStyle w:val="afb"/>
        <w:sectPr w:rsidR="00AC184D">
          <w:pgSz w:w="11906" w:h="16838"/>
          <w:pgMar w:top="1440" w:right="1474" w:bottom="1440" w:left="1474" w:header="851" w:footer="992" w:gutter="0"/>
          <w:pgNumType w:start="1"/>
          <w:cols w:space="720"/>
          <w:docGrid w:linePitch="312"/>
        </w:sectPr>
      </w:pPr>
    </w:p>
    <w:p w:rsidR="00AC184D" w:rsidRDefault="0051782E">
      <w:pPr>
        <w:pStyle w:val="aff5"/>
        <w:numPr>
          <w:ilvl w:val="0"/>
          <w:numId w:val="2"/>
        </w:numPr>
        <w:rPr>
          <w:b w:val="0"/>
        </w:rPr>
      </w:pPr>
      <w:bookmarkStart w:id="90" w:name="_Toc417067732"/>
      <w:r>
        <w:rPr>
          <w:rFonts w:hint="eastAsia"/>
        </w:rPr>
        <w:lastRenderedPageBreak/>
        <w:t>手势识别技术概述</w:t>
      </w:r>
      <w:bookmarkEnd w:id="90"/>
    </w:p>
    <w:p w:rsidR="00AC184D" w:rsidRDefault="0051782E">
      <w:pPr>
        <w:pStyle w:val="afb"/>
      </w:pPr>
      <w:r>
        <w:rPr>
          <w:rFonts w:hint="eastAsia"/>
        </w:rPr>
        <w:t>手势是指手指、手掌或者手掌连同手臂产生的各种动作或者姿势，作为一种表达思想或感情的肢体运动，它能够与计算机更为直接、自然地交互。根据手势的时变性可以将手势分为静态手势和动态手势。静态手势是指静止不动的手做出特殊形状或姿势，即通过手的形状或姿势来表明操作者的意图。动态手势是指运动的手势，它是由一段时间范围内的一系列静态手势所构成，其特征就是手势是随时间变化的。</w:t>
      </w:r>
    </w:p>
    <w:p w:rsidR="00AC184D" w:rsidRDefault="0051782E">
      <w:pPr>
        <w:pStyle w:val="afb"/>
      </w:pPr>
      <w:r>
        <w:rPr>
          <w:rFonts w:hint="eastAsia"/>
        </w:rPr>
        <w:t>针对手势识别的研究方向有两种：一种是以数据手套为基础的手势识别技术，另一种是以计算机视觉为基础的自然手势识别技术。考虑到人手形变的高维度性和视觉问题本身的不确定性，基于视觉的手势识别一直是一项很有挑战性的研究课题【</w:t>
      </w:r>
      <w:r>
        <w:rPr>
          <w:rFonts w:hint="eastAsia"/>
        </w:rPr>
        <w:t>46</w:t>
      </w:r>
      <w:r>
        <w:rPr>
          <w:rFonts w:hint="eastAsia"/>
        </w:rPr>
        <w:t>】。</w:t>
      </w:r>
    </w:p>
    <w:p w:rsidR="00AC184D" w:rsidRDefault="00AC184D"/>
    <w:p w:rsidR="00AC184D" w:rsidRDefault="0051782E">
      <w:pPr>
        <w:jc w:val="center"/>
      </w:pPr>
      <w:r>
        <w:rPr>
          <w:rFonts w:hint="eastAsia"/>
        </w:rPr>
        <w:t>【</w:t>
      </w:r>
      <w:r>
        <w:rPr>
          <w:rFonts w:hint="eastAsia"/>
        </w:rPr>
        <w:t>Wikipedia</w:t>
      </w:r>
      <w:r>
        <w:rPr>
          <w:rFonts w:hint="eastAsia"/>
        </w:rPr>
        <w:t>】</w:t>
      </w:r>
    </w:p>
    <w:p w:rsidR="00AC184D" w:rsidRDefault="0051782E">
      <w:pPr>
        <w:spacing w:line="400" w:lineRule="exact"/>
        <w:jc w:val="center"/>
        <w:rPr>
          <w:szCs w:val="21"/>
        </w:rPr>
      </w:pPr>
      <w:r>
        <w:rPr>
          <w:rFonts w:hint="eastAsia"/>
          <w:szCs w:val="21"/>
        </w:rPr>
        <w:t>图</w:t>
      </w:r>
      <w:r>
        <w:rPr>
          <w:rFonts w:hint="eastAsia"/>
          <w:szCs w:val="21"/>
        </w:rPr>
        <w:t xml:space="preserve">2-1 </w:t>
      </w:r>
      <w:r>
        <w:rPr>
          <w:rFonts w:hint="eastAsia"/>
          <w:szCs w:val="21"/>
        </w:rPr>
        <w:t>手语识别技术分类</w:t>
      </w:r>
    </w:p>
    <w:p w:rsidR="00AC184D" w:rsidRDefault="0051782E">
      <w:pPr>
        <w:spacing w:line="400" w:lineRule="exact"/>
        <w:ind w:firstLine="465"/>
        <w:rPr>
          <w:sz w:val="24"/>
        </w:rPr>
      </w:pPr>
      <w:r>
        <w:rPr>
          <w:rFonts w:hint="eastAsia"/>
          <w:sz w:val="24"/>
        </w:rPr>
        <w:t>下面将着重介绍手语识别中常用的特征提取和识别算法，以及本文中涉及到的相关的概念和技术。</w:t>
      </w:r>
      <w:r>
        <w:rPr>
          <w:rFonts w:hint="eastAsia"/>
          <w:sz w:val="24"/>
        </w:rPr>
        <w:t xml:space="preserve"> </w:t>
      </w:r>
    </w:p>
    <w:p w:rsidR="00AC184D" w:rsidRDefault="0051782E">
      <w:pPr>
        <w:pStyle w:val="a"/>
        <w:numPr>
          <w:ilvl w:val="0"/>
          <w:numId w:val="6"/>
        </w:numPr>
        <w:rPr>
          <w:rFonts w:ascii="Times New Roman"/>
        </w:rPr>
      </w:pPr>
      <w:bookmarkStart w:id="91" w:name="_Toc417067733"/>
      <w:r>
        <w:rPr>
          <w:rFonts w:hint="eastAsia"/>
        </w:rPr>
        <w:t>基于数据手套的手势识别</w:t>
      </w:r>
      <w:bookmarkEnd w:id="91"/>
    </w:p>
    <w:p w:rsidR="00AC184D" w:rsidRDefault="0051782E">
      <w:pPr>
        <w:pStyle w:val="afb"/>
      </w:pPr>
      <w:r>
        <w:rPr>
          <w:rFonts w:hint="eastAsia"/>
        </w:rPr>
        <w:t>基于数据手套的手势识别方法主要是通过数据手套内的传感器系统采集数据以判断手指的弯曲程度、关节的角度等</w:t>
      </w:r>
      <w:r>
        <w:rPr>
          <w:rFonts w:hint="eastAsia"/>
        </w:rPr>
        <w:t>,</w:t>
      </w:r>
      <w:r>
        <w:rPr>
          <w:rFonts w:hint="eastAsia"/>
        </w:rPr>
        <w:t>将之转化为传感信号输入到计算机中。数据手套如图</w:t>
      </w:r>
      <w:r>
        <w:rPr>
          <w:rFonts w:hint="eastAsia"/>
        </w:rPr>
        <w:t>2-1</w:t>
      </w:r>
      <w:r>
        <w:rPr>
          <w:rFonts w:hint="eastAsia"/>
        </w:rPr>
        <w:t>所示</w:t>
      </w:r>
      <w:r>
        <w:rPr>
          <w:rFonts w:hint="eastAsia"/>
        </w:rPr>
        <w:t>,</w:t>
      </w:r>
      <w:r>
        <w:rPr>
          <w:rFonts w:hint="eastAsia"/>
        </w:rPr>
        <w:t>它的类型有很多</w:t>
      </w:r>
      <w:r>
        <w:rPr>
          <w:rFonts w:hint="eastAsia"/>
        </w:rPr>
        <w:t>,</w:t>
      </w:r>
      <w:r>
        <w:rPr>
          <w:rFonts w:hint="eastAsia"/>
        </w:rPr>
        <w:t>不同类型的数据手套的性能和功能差别也很大。简单的数据手套只用到几个传感器来测量手指的曲率或者手的移动等</w:t>
      </w:r>
      <w:r>
        <w:rPr>
          <w:rFonts w:hint="eastAsia"/>
        </w:rPr>
        <w:t>,</w:t>
      </w:r>
      <w:r>
        <w:rPr>
          <w:rFonts w:hint="eastAsia"/>
        </w:rPr>
        <w:t>复杂的数据手套则用多个传感器来测量手的各种姿势</w:t>
      </w:r>
      <w:r>
        <w:rPr>
          <w:rFonts w:hint="eastAsia"/>
        </w:rPr>
        <w:t>,</w:t>
      </w:r>
      <w:r>
        <w:rPr>
          <w:rFonts w:hint="eastAsia"/>
        </w:rPr>
        <w:t>有的还带有触觉反馈等功能【王松林</w:t>
      </w:r>
      <w:r>
        <w:rPr>
          <w:rFonts w:hint="eastAsia"/>
        </w:rPr>
        <w:t>47</w:t>
      </w:r>
      <w:r>
        <w:rPr>
          <w:rFonts w:hint="eastAsia"/>
        </w:rPr>
        <w:t>】。</w:t>
      </w:r>
    </w:p>
    <w:p w:rsidR="00AC184D" w:rsidRDefault="0051782E">
      <w:pPr>
        <w:pStyle w:val="afb"/>
      </w:pPr>
      <w:r>
        <w:rPr>
          <w:rFonts w:hint="eastAsia"/>
        </w:rPr>
        <w:t>基于数据手套的手势识别过程一般如图</w:t>
      </w:r>
      <w:r>
        <w:rPr>
          <w:rFonts w:hint="eastAsia"/>
        </w:rPr>
        <w:t>2-2</w:t>
      </w:r>
      <w:r>
        <w:rPr>
          <w:rFonts w:hint="eastAsia"/>
        </w:rPr>
        <w:t>所示</w:t>
      </w:r>
      <w:r>
        <w:rPr>
          <w:rFonts w:hint="eastAsia"/>
        </w:rPr>
        <w:t>,</w:t>
      </w:r>
      <w:r>
        <w:rPr>
          <w:rFonts w:hint="eastAsia"/>
        </w:rPr>
        <w:t>当操作者按照自己的意图</w:t>
      </w:r>
      <w:r>
        <w:rPr>
          <w:rFonts w:hint="eastAsia"/>
        </w:rPr>
        <w:t>,</w:t>
      </w:r>
      <w:r>
        <w:rPr>
          <w:rFonts w:hint="eastAsia"/>
        </w:rPr>
        <w:t>做出一定的动作时</w:t>
      </w:r>
      <w:r>
        <w:rPr>
          <w:rFonts w:hint="eastAsia"/>
        </w:rPr>
        <w:t>,</w:t>
      </w:r>
      <w:r>
        <w:rPr>
          <w:rFonts w:hint="eastAsia"/>
        </w:rPr>
        <w:t>数据手套就会实时地收集代表手势的数据</w:t>
      </w:r>
      <w:r>
        <w:rPr>
          <w:rFonts w:hint="eastAsia"/>
        </w:rPr>
        <w:t>,</w:t>
      </w:r>
      <w:r>
        <w:rPr>
          <w:rFonts w:hint="eastAsia"/>
        </w:rPr>
        <w:t>例如手的位置、形状、手指各关节的弯曲程度等。然后将这些信息转化为传感信号发送给计算机</w:t>
      </w:r>
      <w:r>
        <w:rPr>
          <w:rFonts w:hint="eastAsia"/>
        </w:rPr>
        <w:t xml:space="preserve">, </w:t>
      </w:r>
      <w:r>
        <w:rPr>
          <w:rFonts w:hint="eastAsia"/>
        </w:rPr>
        <w:t>计算机分析并处理这些传感信号</w:t>
      </w:r>
      <w:r>
        <w:rPr>
          <w:rFonts w:hint="eastAsia"/>
        </w:rPr>
        <w:t>,</w:t>
      </w:r>
      <w:r>
        <w:rPr>
          <w:rFonts w:hint="eastAsia"/>
        </w:rPr>
        <w:t>确定手势并据此跟随着操作者的手做相应动作</w:t>
      </w:r>
      <w:r>
        <w:rPr>
          <w:rFonts w:hint="eastAsia"/>
        </w:rPr>
        <w:t>,</w:t>
      </w:r>
      <w:r>
        <w:rPr>
          <w:rFonts w:hint="eastAsia"/>
        </w:rPr>
        <w:t>如抓取、释放、移动某物体</w:t>
      </w:r>
      <w:r>
        <w:rPr>
          <w:rFonts w:hint="eastAsia"/>
        </w:rPr>
        <w:t>,</w:t>
      </w:r>
      <w:r>
        <w:rPr>
          <w:rFonts w:hint="eastAsia"/>
        </w:rPr>
        <w:t>并且生成实时的图像</w:t>
      </w:r>
      <w:r>
        <w:rPr>
          <w:rFonts w:hint="eastAsia"/>
        </w:rPr>
        <w:t>,</w:t>
      </w:r>
      <w:r>
        <w:rPr>
          <w:rFonts w:hint="eastAsia"/>
        </w:rPr>
        <w:t>能够让操作者观察到</w:t>
      </w:r>
      <w:r>
        <w:rPr>
          <w:rFonts w:hint="eastAsia"/>
        </w:rPr>
        <w:t>,</w:t>
      </w:r>
      <w:r>
        <w:rPr>
          <w:rFonts w:hint="eastAsia"/>
        </w:rPr>
        <w:t>以便操作者修正自己的手势或动作。</w:t>
      </w:r>
    </w:p>
    <w:p w:rsidR="00AC184D" w:rsidRDefault="00914D35">
      <w:pPr>
        <w:pStyle w:val="afb"/>
        <w:spacing w:line="240" w:lineRule="auto"/>
      </w:pPr>
      <w:r>
        <w:rPr>
          <w:noProof/>
        </w:rPr>
        <w:drawing>
          <wp:inline distT="0" distB="0" distL="0" distR="0">
            <wp:extent cx="4829175" cy="21336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srcRect/>
                    <a:stretch>
                      <a:fillRect/>
                    </a:stretch>
                  </pic:blipFill>
                  <pic:spPr bwMode="auto">
                    <a:xfrm>
                      <a:off x="0" y="0"/>
                      <a:ext cx="4829175" cy="2133600"/>
                    </a:xfrm>
                    <a:prstGeom prst="rect">
                      <a:avLst/>
                    </a:prstGeom>
                    <a:noFill/>
                    <a:ln w="9525">
                      <a:noFill/>
                      <a:miter lim="800000"/>
                      <a:headEnd/>
                      <a:tailEnd/>
                    </a:ln>
                  </pic:spPr>
                </pic:pic>
              </a:graphicData>
            </a:graphic>
          </wp:inline>
        </w:drawing>
      </w:r>
    </w:p>
    <w:p w:rsidR="00AC184D" w:rsidRDefault="0051782E">
      <w:pPr>
        <w:pStyle w:val="a"/>
        <w:numPr>
          <w:ilvl w:val="0"/>
          <w:numId w:val="6"/>
        </w:numPr>
        <w:rPr>
          <w:rFonts w:ascii="Times New Roman"/>
        </w:rPr>
      </w:pPr>
      <w:bookmarkStart w:id="92" w:name="_Toc417067734"/>
      <w:r>
        <w:rPr>
          <w:rFonts w:hint="eastAsia"/>
        </w:rPr>
        <w:lastRenderedPageBreak/>
        <w:t>基于视觉的手势识别</w:t>
      </w:r>
      <w:bookmarkEnd w:id="92"/>
    </w:p>
    <w:p w:rsidR="00AC184D" w:rsidRDefault="0051782E">
      <w:pPr>
        <w:pStyle w:val="afb"/>
      </w:pPr>
      <w:r>
        <w:rPr>
          <w:rFonts w:hint="eastAsia"/>
        </w:rPr>
        <w:t>以计算机视觉为基础的自然手势识别研宄</w:t>
      </w:r>
      <w:r>
        <w:rPr>
          <w:rFonts w:hint="eastAsia"/>
        </w:rPr>
        <w:t>,</w:t>
      </w:r>
      <w:r>
        <w:rPr>
          <w:rFonts w:hint="eastAsia"/>
        </w:rPr>
        <w:t>就是通过一个或者多个摄像头釆“</w:t>
      </w:r>
      <w:r>
        <w:rPr>
          <w:rFonts w:hint="eastAsia"/>
        </w:rPr>
        <w:t xml:space="preserve"> </w:t>
      </w:r>
      <w:r>
        <w:rPr>
          <w:rFonts w:hint="eastAsia"/>
        </w:rPr>
        <w:t>集图像或视频</w:t>
      </w:r>
      <w:r>
        <w:rPr>
          <w:rFonts w:hint="eastAsia"/>
        </w:rPr>
        <w:t>,</w:t>
      </w:r>
      <w:r>
        <w:rPr>
          <w:rFonts w:hint="eastAsia"/>
        </w:rPr>
        <w:t>然后利用视频图像处理方法分析识别手势信息。其特点是对人的自然手不附带任何条件</w:t>
      </w:r>
      <w:r>
        <w:rPr>
          <w:rFonts w:hint="eastAsia"/>
        </w:rPr>
        <w:t>,</w:t>
      </w:r>
      <w:r>
        <w:rPr>
          <w:rFonts w:hint="eastAsia"/>
        </w:rPr>
        <w:t>是一种非接触式手势识别</w:t>
      </w:r>
      <w:r>
        <w:rPr>
          <w:rFonts w:hint="eastAsia"/>
        </w:rPr>
        <w:t>,</w:t>
      </w:r>
      <w:r>
        <w:rPr>
          <w:rFonts w:hint="eastAsia"/>
        </w:rPr>
        <w:t>这样使得人机交互更加趋于自然化。手势识别中用到的摄像头可以是普通摄像头</w:t>
      </w:r>
      <w:r>
        <w:rPr>
          <w:rFonts w:hint="eastAsia"/>
        </w:rPr>
        <w:t>,</w:t>
      </w:r>
      <w:r>
        <w:rPr>
          <w:rFonts w:hint="eastAsia"/>
        </w:rPr>
        <w:t>也可以是深度摄像头</w:t>
      </w:r>
      <w:r>
        <w:rPr>
          <w:rFonts w:hint="eastAsia"/>
        </w:rPr>
        <w:t>,</w:t>
      </w:r>
      <w:r>
        <w:rPr>
          <w:rFonts w:hint="eastAsia"/>
        </w:rPr>
        <w:t>如微软公司发布的</w:t>
      </w:r>
      <w:r>
        <w:rPr>
          <w:rFonts w:hint="eastAsia"/>
        </w:rPr>
        <w:t>Kinect</w:t>
      </w:r>
      <w:r>
        <w:rPr>
          <w:rFonts w:hint="eastAsia"/>
        </w:rPr>
        <w:t>体感设备。</w:t>
      </w:r>
    </w:p>
    <w:p w:rsidR="00AC184D" w:rsidRDefault="0051782E">
      <w:pPr>
        <w:pStyle w:val="afb"/>
      </w:pPr>
      <w:r>
        <w:rPr>
          <w:rFonts w:hint="eastAsia"/>
        </w:rPr>
        <w:t>基于视觉的手势识别流程如图</w:t>
      </w:r>
      <w:r>
        <w:rPr>
          <w:rFonts w:hint="eastAsia"/>
        </w:rPr>
        <w:t>2-3</w:t>
      </w:r>
      <w:r>
        <w:rPr>
          <w:rFonts w:hint="eastAsia"/>
        </w:rPr>
        <w:t>所示。首先</w:t>
      </w:r>
      <w:r>
        <w:rPr>
          <w:rFonts w:hint="eastAsia"/>
        </w:rPr>
        <w:t>,</w:t>
      </w:r>
      <w:r>
        <w:rPr>
          <w:rFonts w:hint="eastAsia"/>
        </w:rPr>
        <w:t>通过一个或多个摄像机获取视频数据流信息。如果存在手势</w:t>
      </w:r>
      <w:r>
        <w:rPr>
          <w:rFonts w:hint="eastAsia"/>
        </w:rPr>
        <w:t>,</w:t>
      </w:r>
      <w:r>
        <w:rPr>
          <w:rFonts w:hint="eastAsia"/>
        </w:rPr>
        <w:t>则需要把该手势从视频信号中分割出来</w:t>
      </w:r>
      <w:r>
        <w:rPr>
          <w:rFonts w:hint="eastAsia"/>
        </w:rPr>
        <w:t>,</w:t>
      </w:r>
      <w:r>
        <w:rPr>
          <w:rFonts w:hint="eastAsia"/>
        </w:rPr>
        <w:t>然后选择己经训练好的手势样本模型进行手势分析</w:t>
      </w:r>
      <w:r>
        <w:rPr>
          <w:rFonts w:hint="eastAsia"/>
        </w:rPr>
        <w:t>,</w:t>
      </w:r>
      <w:r>
        <w:rPr>
          <w:rFonts w:hint="eastAsia"/>
        </w:rPr>
        <w:t>在分析过程中提取手势的特征值</w:t>
      </w:r>
      <w:r>
        <w:rPr>
          <w:rFonts w:hint="eastAsia"/>
        </w:rPr>
        <w:t>,</w:t>
      </w:r>
      <w:r>
        <w:rPr>
          <w:rFonts w:hint="eastAsia"/>
        </w:rPr>
        <w:t>针对这些特征值信息采用一些人工语法进行识别。最后生成手势描述</w:t>
      </w:r>
      <w:r>
        <w:rPr>
          <w:rFonts w:hint="eastAsia"/>
        </w:rPr>
        <w:t>,</w:t>
      </w:r>
      <w:r>
        <w:rPr>
          <w:rFonts w:hint="eastAsia"/>
        </w:rPr>
        <w:t>系统将这些描述转化具体操作由计算机去完成。</w:t>
      </w:r>
    </w:p>
    <w:p w:rsidR="00AC184D" w:rsidRDefault="00914D35">
      <w:pPr>
        <w:pStyle w:val="afb"/>
        <w:spacing w:line="240" w:lineRule="auto"/>
      </w:pPr>
      <w:r>
        <w:rPr>
          <w:noProof/>
        </w:rPr>
        <w:drawing>
          <wp:inline distT="0" distB="0" distL="0" distR="0">
            <wp:extent cx="5686425" cy="27908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srcRect/>
                    <a:stretch>
                      <a:fillRect/>
                    </a:stretch>
                  </pic:blipFill>
                  <pic:spPr bwMode="auto">
                    <a:xfrm>
                      <a:off x="0" y="0"/>
                      <a:ext cx="5686425" cy="2790825"/>
                    </a:xfrm>
                    <a:prstGeom prst="rect">
                      <a:avLst/>
                    </a:prstGeom>
                    <a:noFill/>
                    <a:ln w="9525">
                      <a:noFill/>
                      <a:miter lim="800000"/>
                      <a:headEnd/>
                      <a:tailEnd/>
                    </a:ln>
                  </pic:spPr>
                </pic:pic>
              </a:graphicData>
            </a:graphic>
          </wp:inline>
        </w:drawing>
      </w:r>
    </w:p>
    <w:p w:rsidR="00AC184D" w:rsidRDefault="0051782E">
      <w:pPr>
        <w:pStyle w:val="3"/>
        <w:numPr>
          <w:ilvl w:val="0"/>
          <w:numId w:val="7"/>
        </w:numPr>
      </w:pPr>
      <w:bookmarkStart w:id="93" w:name="_Toc417067735"/>
      <w:r>
        <w:rPr>
          <w:rFonts w:hint="eastAsia"/>
        </w:rPr>
        <w:t>静态手势识别</w:t>
      </w:r>
      <w:bookmarkEnd w:id="93"/>
    </w:p>
    <w:p w:rsidR="00AC184D" w:rsidRDefault="0051782E">
      <w:pPr>
        <w:pStyle w:val="afb"/>
      </w:pPr>
      <w:r>
        <w:rPr>
          <w:rFonts w:hint="eastAsia"/>
        </w:rPr>
        <w:t>静态手势识别指的是根据图像中手的形状和姿势判断手势所属的类别。静态手势识别的过程主要包括手势分割、手势特征提取和手势识别</w:t>
      </w:r>
      <w:r>
        <w:rPr>
          <w:rFonts w:hint="eastAsia"/>
        </w:rPr>
        <w:t>3</w:t>
      </w:r>
      <w:r>
        <w:rPr>
          <w:rFonts w:hint="eastAsia"/>
        </w:rPr>
        <w:t>个步骤。常用的识别算法有神经网络算法、模板匹配算法和检测指尖数量算法等。识别流程图如图所示：</w:t>
      </w:r>
    </w:p>
    <w:p w:rsidR="00AC184D" w:rsidRDefault="00914D35">
      <w:pPr>
        <w:pStyle w:val="afb"/>
        <w:spacing w:line="240" w:lineRule="auto"/>
        <w:jc w:val="center"/>
      </w:pPr>
      <w:r>
        <w:rPr>
          <w:noProof/>
        </w:rPr>
        <w:drawing>
          <wp:inline distT="0" distB="0" distL="0" distR="0">
            <wp:extent cx="4438650" cy="14763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srcRect/>
                    <a:stretch>
                      <a:fillRect/>
                    </a:stretch>
                  </pic:blipFill>
                  <pic:spPr bwMode="auto">
                    <a:xfrm>
                      <a:off x="0" y="0"/>
                      <a:ext cx="4438650" cy="1476375"/>
                    </a:xfrm>
                    <a:prstGeom prst="rect">
                      <a:avLst/>
                    </a:prstGeom>
                    <a:noFill/>
                    <a:ln w="9525">
                      <a:noFill/>
                      <a:miter lim="800000"/>
                      <a:headEnd/>
                      <a:tailEnd/>
                    </a:ln>
                  </pic:spPr>
                </pic:pic>
              </a:graphicData>
            </a:graphic>
          </wp:inline>
        </w:drawing>
      </w:r>
    </w:p>
    <w:p w:rsidR="00AC184D" w:rsidRDefault="0051782E">
      <w:pPr>
        <w:pStyle w:val="afb"/>
        <w:spacing w:line="240" w:lineRule="auto"/>
        <w:jc w:val="center"/>
      </w:pPr>
      <w:r>
        <w:rPr>
          <w:rFonts w:hint="eastAsia"/>
        </w:rPr>
        <w:lastRenderedPageBreak/>
        <w:t>【模板流程图】</w:t>
      </w:r>
    </w:p>
    <w:p w:rsidR="00AC184D" w:rsidRDefault="0051782E">
      <w:pPr>
        <w:pStyle w:val="afb"/>
        <w:numPr>
          <w:ilvl w:val="0"/>
          <w:numId w:val="8"/>
        </w:numPr>
        <w:ind w:firstLineChars="0"/>
      </w:pPr>
      <w:r>
        <w:rPr>
          <w:rFonts w:hint="eastAsia"/>
        </w:rPr>
        <w:t>模板匹配法</w:t>
      </w:r>
    </w:p>
    <w:p w:rsidR="00AC184D" w:rsidRDefault="0051782E">
      <w:pPr>
        <w:pStyle w:val="afb"/>
      </w:pPr>
      <w:r>
        <w:rPr>
          <w:rFonts w:hint="eastAsia"/>
        </w:rPr>
        <w:t>模板匹配法在数字图像处理中使用的很广泛，是模式识别领域比较简单同时比较重要的算法。模板匹配法就是根据一幅图像中的对象，计算它与另一幅或多幅图像中对象的相似度，从而找到相匹配的目标图像</w:t>
      </w:r>
      <w:r>
        <w:rPr>
          <w:rFonts w:hint="eastAsia"/>
          <w:vertAlign w:val="superscript"/>
        </w:rPr>
        <w:t xml:space="preserve"> [23]</w:t>
      </w:r>
      <w:r>
        <w:rPr>
          <w:rFonts w:hint="eastAsia"/>
        </w:rPr>
        <w:t>。</w:t>
      </w:r>
    </w:p>
    <w:p w:rsidR="00AC184D" w:rsidRDefault="0051782E">
      <w:pPr>
        <w:pStyle w:val="afb"/>
      </w:pPr>
      <w:r>
        <w:rPr>
          <w:rFonts w:hint="eastAsia"/>
        </w:rPr>
        <w:t>模板匹配法的优点就是模板建立起来简单方便，适用于识别的目标较少的情况。计算简单、速度快的特点</w:t>
      </w:r>
      <w:r>
        <w:rPr>
          <w:rFonts w:hint="eastAsia"/>
        </w:rPr>
        <w:t>,</w:t>
      </w:r>
      <w:r>
        <w:rPr>
          <w:rFonts w:hint="eastAsia"/>
        </w:rPr>
        <w:t>在静态手势识别方面应用较多</w:t>
      </w:r>
      <w:r>
        <w:rPr>
          <w:rFonts w:hint="eastAsia"/>
        </w:rPr>
        <w:t>,</w:t>
      </w:r>
      <w:r>
        <w:rPr>
          <w:rFonts w:hint="eastAsia"/>
        </w:rPr>
        <w:t>例如通过计算预处理后的输入图像与标准模板库中图像的</w:t>
      </w:r>
      <w:r>
        <w:rPr>
          <w:rFonts w:hint="eastAsia"/>
        </w:rPr>
        <w:t>Hausdorff</w:t>
      </w:r>
      <w:r>
        <w:rPr>
          <w:rFonts w:hint="eastAsia"/>
        </w:rPr>
        <w:t>距离来判断手势识别的结果</w:t>
      </w:r>
      <w:r>
        <w:rPr>
          <w:rFonts w:hint="eastAsia"/>
        </w:rPr>
        <w:t>[49]</w:t>
      </w:r>
      <w:r>
        <w:rPr>
          <w:rFonts w:hint="eastAsia"/>
        </w:rPr>
        <w:t>但是当识别的目标较多时，识别率较低。</w:t>
      </w:r>
    </w:p>
    <w:p w:rsidR="00AC184D" w:rsidRDefault="0051782E">
      <w:pPr>
        <w:pStyle w:val="afb"/>
        <w:numPr>
          <w:ilvl w:val="0"/>
          <w:numId w:val="8"/>
        </w:numPr>
        <w:ind w:firstLineChars="0"/>
      </w:pPr>
      <w:r>
        <w:rPr>
          <w:rFonts w:hint="eastAsia"/>
        </w:rPr>
        <w:t>人工神经网络</w:t>
      </w:r>
    </w:p>
    <w:p w:rsidR="00AC184D" w:rsidRDefault="0051782E">
      <w:pPr>
        <w:pStyle w:val="afb"/>
        <w:ind w:firstLineChars="0"/>
      </w:pPr>
      <w:r>
        <w:rPr>
          <w:rFonts w:hint="eastAsia"/>
        </w:rPr>
        <w:t>人工神经网络是一种模仿人类的大脑神经网络的结构和信息处理方式的模式识别算法。它将大脑的神经网络用数学模型表示出来，通过一个个简单的神经元之间相互连接、彼此传输信息、相互作用产生复杂的神经网络。这些神经元在不同的情况会处于不同的状态，并且是非线性变化。它们的这种结构使信息离散的存储起来。当神经网络局部出现问题时，其他部分并不受到影响，提高了算法的鲁棒性。同时，人工神经网络算法是按层分布的，每层独立的分部若干个神经元，它们之间可同步工作，使信息能够并行协同处理。</w:t>
      </w:r>
      <w:r>
        <w:rPr>
          <w:rFonts w:hint="eastAsia"/>
        </w:rPr>
        <w:t xml:space="preserve"> </w:t>
      </w:r>
    </w:p>
    <w:p w:rsidR="00AC184D" w:rsidRDefault="0051782E">
      <w:pPr>
        <w:pStyle w:val="afb"/>
      </w:pPr>
      <w:r>
        <w:rPr>
          <w:rFonts w:hint="eastAsia"/>
        </w:rPr>
        <w:t>在神经网络中，算法的学习能力并不是由局部的神经元决定的，它取决于各个神经元间的相互作用。当神经网络中有大量的神经元时，其性能和功能也随之变得强大起来，能够处理多种复杂的问题。</w:t>
      </w:r>
    </w:p>
    <w:p w:rsidR="00AC184D" w:rsidRDefault="0051782E">
      <w:pPr>
        <w:pStyle w:val="afb"/>
      </w:pPr>
      <w:r>
        <w:rPr>
          <w:rFonts w:hint="eastAsia"/>
        </w:rPr>
        <w:t>不仅如此，神经网络的神经元之间连接强度会通过使用的权值决定，随着对算法的不断训练和优化，相应的权值同样会不断的调整，从而提高算法的灵活性。</w:t>
      </w:r>
    </w:p>
    <w:p w:rsidR="00AC184D" w:rsidRDefault="0051782E">
      <w:pPr>
        <w:pStyle w:val="afb"/>
        <w:numPr>
          <w:ilvl w:val="0"/>
          <w:numId w:val="8"/>
        </w:numPr>
        <w:ind w:firstLineChars="0"/>
      </w:pPr>
      <w:r>
        <w:rPr>
          <w:rFonts w:hint="eastAsia"/>
        </w:rPr>
        <w:t>检测指尖数量【增加</w:t>
      </w:r>
      <w:r>
        <w:rPr>
          <w:rFonts w:hint="eastAsia"/>
        </w:rPr>
        <w:t>K</w:t>
      </w:r>
      <w:r>
        <w:rPr>
          <w:rFonts w:hint="eastAsia"/>
        </w:rPr>
        <w:t>曲率算法描述，在手势轮廓近似时，需要进行比较】</w:t>
      </w:r>
    </w:p>
    <w:p w:rsidR="00AC184D" w:rsidRDefault="0051782E">
      <w:pPr>
        <w:pStyle w:val="afb"/>
      </w:pPr>
      <w:r>
        <w:rPr>
          <w:rFonts w:hint="eastAsia"/>
        </w:rPr>
        <w:t>手指指尖的定位是更为通用和可靠的识别方法</w:t>
      </w:r>
      <w:r>
        <w:rPr>
          <w:rFonts w:hint="eastAsia"/>
        </w:rPr>
        <w:t>,</w:t>
      </w:r>
      <w:r>
        <w:rPr>
          <w:rFonts w:hint="eastAsia"/>
        </w:rPr>
        <w:t>通常一些静态手势可以通过检测指尖的个数、方向和位置等识别出来。常用的方法有基于区域分析的指尖检测和基于轮廓的指尖检测。</w:t>
      </w:r>
    </w:p>
    <w:p w:rsidR="00AC184D" w:rsidRDefault="0051782E">
      <w:pPr>
        <w:pStyle w:val="afb"/>
      </w:pPr>
      <w:r>
        <w:rPr>
          <w:rFonts w:hint="eastAsia"/>
        </w:rPr>
        <w:t>基于区域的方法利用的是手势形状的全部区域</w:t>
      </w:r>
      <w:r>
        <w:rPr>
          <w:rFonts w:hint="eastAsia"/>
        </w:rPr>
        <w:t>,</w:t>
      </w:r>
      <w:r>
        <w:rPr>
          <w:rFonts w:hint="eastAsia"/>
        </w:rPr>
        <w:t>其区域特征参数是针对区域内所有像素点计算的。简单的区域参数有区域面积、圆形度、矩形度、凹度等</w:t>
      </w:r>
      <w:r>
        <w:rPr>
          <w:rFonts w:hint="eastAsia"/>
        </w:rPr>
        <w:t>,</w:t>
      </w:r>
      <w:r>
        <w:rPr>
          <w:rFonts w:hint="eastAsia"/>
        </w:rPr>
        <w:t>比较复杂的参数有</w:t>
      </w:r>
      <w:r>
        <w:rPr>
          <w:rFonts w:hint="eastAsia"/>
        </w:rPr>
        <w:t>7</w:t>
      </w:r>
      <w:r>
        <w:rPr>
          <w:rFonts w:hint="eastAsia"/>
        </w:rPr>
        <w:t>个不变矩和</w:t>
      </w:r>
      <w:r>
        <w:rPr>
          <w:rFonts w:hint="eastAsia"/>
        </w:rPr>
        <w:t>Zemike</w:t>
      </w:r>
      <w:r>
        <w:rPr>
          <w:rFonts w:hint="eastAsia"/>
        </w:rPr>
        <w:t>矩等</w:t>
      </w:r>
      <w:r>
        <w:rPr>
          <w:rFonts w:hint="eastAsia"/>
        </w:rPr>
        <w:t>[59]</w:t>
      </w:r>
      <w:r>
        <w:rPr>
          <w:rFonts w:hint="eastAsia"/>
        </w:rPr>
        <w:t>。</w:t>
      </w:r>
    </w:p>
    <w:p w:rsidR="00AC184D" w:rsidRDefault="0051782E">
      <w:pPr>
        <w:pStyle w:val="afb"/>
      </w:pPr>
      <w:r>
        <w:rPr>
          <w:rFonts w:hint="eastAsia"/>
        </w:rPr>
        <w:t>基于轮廓的方法主要利用手势形状的外部边缘</w:t>
      </w:r>
      <w:r>
        <w:rPr>
          <w:rFonts w:hint="eastAsia"/>
        </w:rPr>
        <w:t>,</w:t>
      </w:r>
      <w:r>
        <w:rPr>
          <w:rFonts w:hint="eastAsia"/>
        </w:rPr>
        <w:t>通过对边界特征点的描述来获取目标区域的形状参数</w:t>
      </w:r>
      <w:r>
        <w:rPr>
          <w:rFonts w:hint="eastAsia"/>
        </w:rPr>
        <w:t>,</w:t>
      </w:r>
      <w:r>
        <w:rPr>
          <w:rFonts w:hint="eastAsia"/>
        </w:rPr>
        <w:t>其流程如图</w:t>
      </w:r>
      <w:r>
        <w:rPr>
          <w:rFonts w:hint="eastAsia"/>
        </w:rPr>
        <w:t>2-6</w:t>
      </w:r>
      <w:r>
        <w:rPr>
          <w:rFonts w:hint="eastAsia"/>
        </w:rPr>
        <w:t>所示。这些特征点能够代表曲线特征</w:t>
      </w:r>
      <w:r>
        <w:rPr>
          <w:rFonts w:hint="eastAsia"/>
        </w:rPr>
        <w:t>,</w:t>
      </w:r>
      <w:r>
        <w:rPr>
          <w:rFonts w:hint="eastAsia"/>
        </w:rPr>
        <w:t>反映目标轮廓曲线的形状。所以特征点是判断图像的关键</w:t>
      </w:r>
      <w:r>
        <w:rPr>
          <w:rFonts w:hint="eastAsia"/>
        </w:rPr>
        <w:t>,</w:t>
      </w:r>
      <w:r>
        <w:rPr>
          <w:rFonts w:hint="eastAsia"/>
        </w:rPr>
        <w:t>而提取特征点的关键在于边缘检测。常用来描述边缘特征的有曲率、几何常量和傅里叶算子等。</w:t>
      </w:r>
    </w:p>
    <w:p w:rsidR="00AC184D" w:rsidRDefault="00914D35">
      <w:pPr>
        <w:pStyle w:val="afb"/>
        <w:spacing w:line="240" w:lineRule="auto"/>
        <w:ind w:firstLineChars="0" w:firstLine="0"/>
      </w:pPr>
      <w:r>
        <w:rPr>
          <w:noProof/>
        </w:rPr>
        <w:lastRenderedPageBreak/>
        <w:drawing>
          <wp:inline distT="0" distB="0" distL="0" distR="0">
            <wp:extent cx="5686425" cy="12763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5"/>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AC184D" w:rsidRDefault="00AC184D">
      <w:pPr>
        <w:pStyle w:val="afb"/>
        <w:spacing w:line="240" w:lineRule="auto"/>
        <w:ind w:firstLineChars="0" w:firstLine="0"/>
      </w:pPr>
    </w:p>
    <w:p w:rsidR="00AC184D" w:rsidRDefault="0051782E">
      <w:pPr>
        <w:pStyle w:val="3"/>
        <w:numPr>
          <w:ilvl w:val="0"/>
          <w:numId w:val="7"/>
        </w:numPr>
      </w:pPr>
      <w:bookmarkStart w:id="94" w:name="_Toc417067736"/>
      <w:r>
        <w:rPr>
          <w:rFonts w:hint="eastAsia"/>
        </w:rPr>
        <w:t>动态手势识别</w:t>
      </w:r>
      <w:bookmarkEnd w:id="94"/>
    </w:p>
    <w:p w:rsidR="00AC184D" w:rsidRDefault="0051782E">
      <w:pPr>
        <w:pStyle w:val="afb"/>
      </w:pPr>
      <w:r>
        <w:rPr>
          <w:rFonts w:hint="eastAsia"/>
        </w:rPr>
        <w:t>动态手势是指手的形状或位置能随时间发生变化的手势</w:t>
      </w:r>
      <w:r>
        <w:rPr>
          <w:rFonts w:hint="eastAsia"/>
        </w:rPr>
        <w:t>,</w:t>
      </w:r>
      <w:r>
        <w:rPr>
          <w:rFonts w:hint="eastAsia"/>
        </w:rPr>
        <w:t>它能够更加丰富和准确地表达操作者的意图。动态手势的识别与静态手势识别的不同之处在于它是指对一系列连续的手势动作进行识别</w:t>
      </w:r>
      <w:r>
        <w:rPr>
          <w:rFonts w:hint="eastAsia"/>
        </w:rPr>
        <w:t>,</w:t>
      </w:r>
      <w:r>
        <w:rPr>
          <w:rFonts w:hint="eastAsia"/>
        </w:rPr>
        <w:t>包括手的形变、手的运动轨迹识别</w:t>
      </w:r>
      <w:r>
        <w:rPr>
          <w:rFonts w:hint="eastAsia"/>
        </w:rPr>
        <w:t>,</w:t>
      </w:r>
      <w:r>
        <w:rPr>
          <w:rFonts w:hint="eastAsia"/>
        </w:rPr>
        <w:t>一般的流程如图</w:t>
      </w:r>
      <w:r>
        <w:rPr>
          <w:rFonts w:hint="eastAsia"/>
        </w:rPr>
        <w:t>2-7</w:t>
      </w:r>
      <w:r>
        <w:rPr>
          <w:rFonts w:hint="eastAsia"/>
        </w:rPr>
        <w:t>所示。</w:t>
      </w:r>
    </w:p>
    <w:p w:rsidR="00AC184D" w:rsidRDefault="00AC184D">
      <w:pPr>
        <w:pStyle w:val="afb"/>
        <w:spacing w:line="240" w:lineRule="auto"/>
        <w:ind w:firstLineChars="0" w:firstLine="420"/>
      </w:pPr>
      <w:r w:rsidRPr="00AC184D">
        <w:rPr>
          <w:rFonts w:hint="eastAsia"/>
        </w:rPr>
        <w:object w:dxaOrig="10410" w:dyaOrig="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5" type="#_x0000_t75" style="width:447.75pt;height:125.25pt" o:ole="">
            <v:imagedata r:id="rId26" o:title=""/>
          </v:shape>
          <o:OLEObject Type="Embed" ProgID="Equation.3" ShapeID="图片 6" DrawAspect="Content" ObjectID="_1490812452" r:id="rId27"/>
        </w:object>
      </w:r>
    </w:p>
    <w:p w:rsidR="00AC184D" w:rsidRDefault="0051782E">
      <w:pPr>
        <w:pStyle w:val="afb"/>
        <w:spacing w:line="240" w:lineRule="auto"/>
        <w:ind w:firstLineChars="0" w:firstLine="420"/>
      </w:pPr>
      <w:r>
        <w:rPr>
          <w:rFonts w:hint="eastAsia"/>
        </w:rPr>
        <w:t>动态手势识别常用的算法主要分为基于统计、基于模板、基于语法三种方法。</w:t>
      </w:r>
    </w:p>
    <w:p w:rsidR="00AC184D" w:rsidRDefault="00914D35">
      <w:pPr>
        <w:pStyle w:val="afb"/>
        <w:spacing w:line="240" w:lineRule="auto"/>
        <w:ind w:firstLineChars="0" w:firstLine="420"/>
        <w:jc w:val="center"/>
      </w:pPr>
      <w:r>
        <w:rPr>
          <w:noProof/>
        </w:rPr>
        <w:drawing>
          <wp:inline distT="0" distB="0" distL="0" distR="0">
            <wp:extent cx="3571875" cy="17240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8"/>
                    <a:srcRect/>
                    <a:stretch>
                      <a:fillRect/>
                    </a:stretch>
                  </pic:blipFill>
                  <pic:spPr bwMode="auto">
                    <a:xfrm>
                      <a:off x="0" y="0"/>
                      <a:ext cx="3571875" cy="1724025"/>
                    </a:xfrm>
                    <a:prstGeom prst="rect">
                      <a:avLst/>
                    </a:prstGeom>
                    <a:noFill/>
                    <a:ln w="9525">
                      <a:noFill/>
                      <a:miter lim="800000"/>
                      <a:headEnd/>
                      <a:tailEnd/>
                    </a:ln>
                  </pic:spPr>
                </pic:pic>
              </a:graphicData>
            </a:graphic>
          </wp:inline>
        </w:drawing>
      </w:r>
    </w:p>
    <w:p w:rsidR="00AC184D" w:rsidRDefault="0051782E">
      <w:pPr>
        <w:pStyle w:val="afb"/>
        <w:ind w:firstLineChars="0" w:firstLine="420"/>
      </w:pPr>
      <w:r>
        <w:rPr>
          <w:rFonts w:hint="eastAsia"/>
        </w:rPr>
        <w:t>（</w:t>
      </w:r>
      <w:r>
        <w:rPr>
          <w:rFonts w:hint="eastAsia"/>
        </w:rPr>
        <w:t>1</w:t>
      </w:r>
      <w:r>
        <w:rPr>
          <w:rFonts w:hint="eastAsia"/>
        </w:rPr>
        <w:t>）基于统计的方法</w:t>
      </w:r>
    </w:p>
    <w:p w:rsidR="00AC184D" w:rsidRDefault="0051782E">
      <w:pPr>
        <w:pStyle w:val="afb"/>
      </w:pPr>
      <w:r>
        <w:rPr>
          <w:rFonts w:hint="eastAsia"/>
        </w:rPr>
        <w:t>目前手势识别主要釆用基于统计的方法</w:t>
      </w:r>
      <w:r>
        <w:rPr>
          <w:rFonts w:hint="eastAsia"/>
        </w:rPr>
        <w:t>,</w:t>
      </w:r>
      <w:r>
        <w:rPr>
          <w:rFonts w:hint="eastAsia"/>
        </w:rPr>
        <w:t>常用的方法有</w:t>
      </w:r>
      <w:r>
        <w:rPr>
          <w:rFonts w:hint="eastAsia"/>
        </w:rPr>
        <w:t>DBN</w:t>
      </w:r>
      <w:r>
        <w:rPr>
          <w:rFonts w:hint="eastAsia"/>
        </w:rPr>
        <w:t>和</w:t>
      </w:r>
      <w:r>
        <w:rPr>
          <w:rFonts w:hint="eastAsia"/>
        </w:rPr>
        <w:t>HMM</w:t>
      </w:r>
      <w:r>
        <w:rPr>
          <w:rFonts w:hint="eastAsia"/>
        </w:rPr>
        <w:t>。</w:t>
      </w:r>
      <w:r>
        <w:rPr>
          <w:rFonts w:hint="eastAsia"/>
        </w:rPr>
        <w:t>DBN</w:t>
      </w:r>
      <w:r>
        <w:rPr>
          <w:rFonts w:hint="eastAsia"/>
        </w:rPr>
        <w:t>具有灵活性和较强的扩展性</w:t>
      </w:r>
      <w:r>
        <w:rPr>
          <w:rFonts w:hint="eastAsia"/>
        </w:rPr>
        <w:t>,</w:t>
      </w:r>
      <w:r>
        <w:rPr>
          <w:rFonts w:hint="eastAsia"/>
        </w:rPr>
        <w:t>能够有效地融合推理多信息、识别多物体动态系统</w:t>
      </w:r>
      <w:r>
        <w:rPr>
          <w:rFonts w:hint="eastAsia"/>
        </w:rPr>
        <w:t>,</w:t>
      </w:r>
      <w:r>
        <w:rPr>
          <w:rFonts w:hint="eastAsia"/>
        </w:rPr>
        <w:t>主要用在复杂的、多目标动态系统的分析和识别上。由于</w:t>
      </w:r>
      <w:r>
        <w:rPr>
          <w:rFonts w:hint="eastAsia"/>
        </w:rPr>
        <w:t>DBN</w:t>
      </w:r>
      <w:r>
        <w:rPr>
          <w:rFonts w:hint="eastAsia"/>
        </w:rPr>
        <w:t>复杂的模板结构</w:t>
      </w:r>
      <w:r>
        <w:rPr>
          <w:rFonts w:hint="eastAsia"/>
        </w:rPr>
        <w:t>,</w:t>
      </w:r>
      <w:r>
        <w:rPr>
          <w:rFonts w:hint="eastAsia"/>
        </w:rPr>
        <w:t>以及过多的配置参数</w:t>
      </w:r>
      <w:r>
        <w:rPr>
          <w:rFonts w:hint="eastAsia"/>
        </w:rPr>
        <w:t>,</w:t>
      </w:r>
      <w:r>
        <w:rPr>
          <w:rFonts w:hint="eastAsia"/>
        </w:rPr>
        <w:t>所以在实际中很少直接应用于手势识别。</w:t>
      </w:r>
      <w:r>
        <w:rPr>
          <w:rFonts w:hint="eastAsia"/>
        </w:rPr>
        <w:t>HMM</w:t>
      </w:r>
      <w:r>
        <w:rPr>
          <w:rFonts w:hint="eastAsia"/>
        </w:rPr>
        <w:t>已经在手势识别方面有了比较广泛的应用</w:t>
      </w:r>
      <w:r>
        <w:rPr>
          <w:rFonts w:hint="eastAsia"/>
        </w:rPr>
        <w:t>,</w:t>
      </w:r>
      <w:r>
        <w:rPr>
          <w:rFonts w:hint="eastAsia"/>
        </w:rPr>
        <w:t>例如</w:t>
      </w:r>
      <w:r>
        <w:rPr>
          <w:rFonts w:hint="eastAsia"/>
        </w:rPr>
        <w:t>J.Schlenzig</w:t>
      </w:r>
      <w:r>
        <w:rPr>
          <w:rFonts w:hint="eastAsia"/>
        </w:rPr>
        <w:t>等人在处理基于视觉的手势识别中</w:t>
      </w:r>
      <w:r>
        <w:rPr>
          <w:rFonts w:hint="eastAsia"/>
        </w:rPr>
        <w:t>,</w:t>
      </w:r>
      <w:r>
        <w:rPr>
          <w:rFonts w:hint="eastAsia"/>
        </w:rPr>
        <w:t>为每个手势都定义了一个</w:t>
      </w:r>
      <w:r>
        <w:rPr>
          <w:rFonts w:hint="eastAsia"/>
        </w:rPr>
        <w:t>HMM[56]</w:t>
      </w:r>
      <w:r>
        <w:rPr>
          <w:rFonts w:hint="eastAsia"/>
        </w:rPr>
        <w:t>。该研究表明了</w:t>
      </w:r>
      <w:r>
        <w:rPr>
          <w:rFonts w:hint="eastAsia"/>
        </w:rPr>
        <w:t>HMM</w:t>
      </w:r>
      <w:r>
        <w:rPr>
          <w:rFonts w:hint="eastAsia"/>
        </w:rPr>
        <w:t>在连续手势识别中应用的能力。但是隐马尔可夫模型的训练计算过程复杂</w:t>
      </w:r>
      <w:r>
        <w:rPr>
          <w:rFonts w:hint="eastAsia"/>
        </w:rPr>
        <w:t>,</w:t>
      </w:r>
      <w:r>
        <w:rPr>
          <w:rFonts w:hint="eastAsia"/>
        </w:rPr>
        <w:t>不适用与大规模灵活多变的手势识别场景。同时</w:t>
      </w:r>
      <w:r>
        <w:rPr>
          <w:rFonts w:hint="eastAsia"/>
        </w:rPr>
        <w:t>,</w:t>
      </w:r>
      <w:r>
        <w:rPr>
          <w:rFonts w:hint="eastAsia"/>
        </w:rPr>
        <w:t>对于每一个新</w:t>
      </w:r>
      <w:r>
        <w:rPr>
          <w:rFonts w:hint="eastAsia"/>
        </w:rPr>
        <w:lastRenderedPageBreak/>
        <w:t>增的手势都需要设计对应的模型</w:t>
      </w:r>
      <w:r>
        <w:rPr>
          <w:rFonts w:hint="eastAsia"/>
        </w:rPr>
        <w:t>,</w:t>
      </w:r>
      <w:r>
        <w:rPr>
          <w:rFonts w:hint="eastAsia"/>
        </w:rPr>
        <w:t>并从大量训练样本中得出模型参数</w:t>
      </w:r>
      <w:r>
        <w:rPr>
          <w:rFonts w:hint="eastAsia"/>
        </w:rPr>
        <w:t>,</w:t>
      </w:r>
      <w:r>
        <w:rPr>
          <w:rFonts w:hint="eastAsia"/>
        </w:rPr>
        <w:t>不够灵活。</w:t>
      </w:r>
    </w:p>
    <w:p w:rsidR="00AC184D" w:rsidRDefault="00AC184D"/>
    <w:p w:rsidR="00AC184D" w:rsidRDefault="0051782E">
      <w:pPr>
        <w:pStyle w:val="afb"/>
      </w:pPr>
      <w:r>
        <w:rPr>
          <w:rFonts w:hint="eastAsia"/>
        </w:rPr>
        <w:t>（</w:t>
      </w:r>
      <w:r>
        <w:rPr>
          <w:rFonts w:hint="eastAsia"/>
        </w:rPr>
        <w:t>2</w:t>
      </w:r>
      <w:r>
        <w:rPr>
          <w:rFonts w:hint="eastAsia"/>
        </w:rPr>
        <w:t>）基于模板的方法</w:t>
      </w:r>
    </w:p>
    <w:p w:rsidR="00AC184D" w:rsidRDefault="0051782E">
      <w:pPr>
        <w:pStyle w:val="afb"/>
      </w:pPr>
      <w:r>
        <w:rPr>
          <w:rFonts w:hint="eastAsia"/>
        </w:rPr>
        <w:t>基于模板的方法主要包含动态时空规整、动态规划算法和模板匹配方法。模板匹配算法是其中最为简单的实现</w:t>
      </w:r>
      <w:r>
        <w:rPr>
          <w:rFonts w:hint="eastAsia"/>
        </w:rPr>
        <w:t>,</w:t>
      </w:r>
      <w:r>
        <w:rPr>
          <w:rFonts w:hint="eastAsia"/>
        </w:rPr>
        <w:t>即将已经建好的模板与每个动作的特征数据进行比较</w:t>
      </w:r>
      <w:r>
        <w:rPr>
          <w:rFonts w:hint="eastAsia"/>
        </w:rPr>
        <w:t>,</w:t>
      </w:r>
      <w:r>
        <w:rPr>
          <w:rFonts w:hint="eastAsia"/>
        </w:rPr>
        <w:t>根据两者的相似度来判别手势。计算代价低是模板匹配算法的优点</w:t>
      </w:r>
      <w:r>
        <w:rPr>
          <w:rFonts w:hint="eastAsia"/>
        </w:rPr>
        <w:t>,</w:t>
      </w:r>
      <w:r>
        <w:rPr>
          <w:rFonts w:hint="eastAsia"/>
        </w:rPr>
        <w:t>其缺点是容易受到时间间隔变化的影响</w:t>
      </w:r>
      <w:r>
        <w:rPr>
          <w:rFonts w:hint="eastAsia"/>
        </w:rPr>
        <w:t>[16]</w:t>
      </w:r>
      <w:r>
        <w:rPr>
          <w:rFonts w:hint="eastAsia"/>
        </w:rPr>
        <w:t>。</w:t>
      </w:r>
    </w:p>
    <w:p w:rsidR="00AC184D" w:rsidRDefault="0051782E">
      <w:pPr>
        <w:pStyle w:val="afb"/>
      </w:pPr>
      <w:r>
        <w:rPr>
          <w:rFonts w:hint="eastAsia"/>
        </w:rPr>
        <w:t>DTW</w:t>
      </w:r>
      <w:r>
        <w:rPr>
          <w:rFonts w:hint="eastAsia"/>
        </w:rPr>
        <w:t>是在动态规划基础上发展起来的一种很好的非线性时间规整方法。它具有非线性归一化效果的模式匹配算法</w:t>
      </w:r>
      <w:r>
        <w:rPr>
          <w:rFonts w:hint="eastAsia"/>
        </w:rPr>
        <w:t>,</w:t>
      </w:r>
      <w:r>
        <w:rPr>
          <w:rFonts w:hint="eastAsia"/>
        </w:rPr>
        <w:t>釆用对特征信号进行伸长或缩短直至与标准模式的长度一致</w:t>
      </w:r>
      <w:r>
        <w:rPr>
          <w:rFonts w:hint="eastAsia"/>
        </w:rPr>
        <w:t>,</w:t>
      </w:r>
      <w:r>
        <w:rPr>
          <w:rFonts w:hint="eastAsia"/>
        </w:rPr>
        <w:t>以使得与模板更好的匹配。其优点是步骤简单</w:t>
      </w:r>
      <w:r>
        <w:rPr>
          <w:rFonts w:hint="eastAsia"/>
        </w:rPr>
        <w:t>,</w:t>
      </w:r>
      <w:r>
        <w:rPr>
          <w:rFonts w:hint="eastAsia"/>
        </w:rPr>
        <w:t>计算量少</w:t>
      </w:r>
      <w:r>
        <w:rPr>
          <w:rFonts w:hint="eastAsia"/>
        </w:rPr>
        <w:t>,</w:t>
      </w:r>
      <w:r>
        <w:rPr>
          <w:rFonts w:hint="eastAsia"/>
        </w:rPr>
        <w:t>对于单一动作序列的识别比较出色。缺点是只能做些简单固定的识别</w:t>
      </w:r>
      <w:r>
        <w:rPr>
          <w:rFonts w:hint="eastAsia"/>
        </w:rPr>
        <w:t>,</w:t>
      </w:r>
      <w:r>
        <w:rPr>
          <w:rFonts w:hint="eastAsia"/>
        </w:rPr>
        <w:t>同时无法真正反映动态系统</w:t>
      </w:r>
      <w:r>
        <w:rPr>
          <w:rFonts w:hint="eastAsia"/>
        </w:rPr>
        <w:t>[17]</w:t>
      </w:r>
      <w:r>
        <w:rPr>
          <w:rFonts w:hint="eastAsia"/>
        </w:rPr>
        <w:t>。</w:t>
      </w:r>
    </w:p>
    <w:p w:rsidR="00AC184D" w:rsidRDefault="0051782E">
      <w:pPr>
        <w:pStyle w:val="afb"/>
      </w:pPr>
      <w:r>
        <w:rPr>
          <w:rFonts w:hint="eastAsia"/>
        </w:rPr>
        <w:t>动态规划算法研究的是一个多阶段最优化问题。在算法实施的过程中</w:t>
      </w:r>
      <w:r>
        <w:rPr>
          <w:rFonts w:hint="eastAsia"/>
        </w:rPr>
        <w:t>,</w:t>
      </w:r>
      <w:r>
        <w:rPr>
          <w:rFonts w:hint="eastAsia"/>
        </w:rPr>
        <w:t>时间对样本模板和待测模板不产生影响</w:t>
      </w:r>
      <w:r>
        <w:rPr>
          <w:rFonts w:hint="eastAsia"/>
        </w:rPr>
        <w:t>,</w:t>
      </w:r>
      <w:r>
        <w:rPr>
          <w:rFonts w:hint="eastAsia"/>
        </w:rPr>
        <w:t>当待测模板中每个时刻的特征能够和样本模板中任意时刻的特征匹配时</w:t>
      </w:r>
      <w:r>
        <w:rPr>
          <w:rFonts w:hint="eastAsia"/>
        </w:rPr>
        <w:t>,</w:t>
      </w:r>
      <w:r>
        <w:rPr>
          <w:rFonts w:hint="eastAsia"/>
        </w:rPr>
        <w:t>可搜索出两个模板最优的匹配路径。动态规划算法的主要缺点是需要将样本模板和训练样本进行一一匹配</w:t>
      </w:r>
      <w:r>
        <w:rPr>
          <w:rFonts w:hint="eastAsia"/>
        </w:rPr>
        <w:t>,</w:t>
      </w:r>
      <w:r>
        <w:rPr>
          <w:rFonts w:hint="eastAsia"/>
        </w:rPr>
        <w:t>容易受到噪声影响</w:t>
      </w:r>
      <w:r>
        <w:rPr>
          <w:rFonts w:hint="eastAsia"/>
        </w:rPr>
        <w:t>,</w:t>
      </w:r>
      <w:r>
        <w:rPr>
          <w:rFonts w:hint="eastAsia"/>
        </w:rPr>
        <w:t>并且计算量会随着训练样本的增多而增加</w:t>
      </w:r>
      <w:r>
        <w:rPr>
          <w:rFonts w:hint="eastAsia"/>
        </w:rPr>
        <w:t>[18]</w:t>
      </w:r>
    </w:p>
    <w:p w:rsidR="00AC184D" w:rsidRDefault="0051782E">
      <w:pPr>
        <w:pStyle w:val="a"/>
        <w:numPr>
          <w:ilvl w:val="0"/>
          <w:numId w:val="6"/>
        </w:numPr>
      </w:pPr>
      <w:bookmarkStart w:id="95" w:name="_Toc417067737"/>
      <w:r>
        <w:rPr>
          <w:rFonts w:hint="eastAsia"/>
        </w:rPr>
        <w:t>OpenCV简介</w:t>
      </w:r>
      <w:bookmarkEnd w:id="95"/>
    </w:p>
    <w:p w:rsidR="00AC184D" w:rsidRDefault="0051782E">
      <w:pPr>
        <w:pStyle w:val="afb"/>
        <w:ind w:firstLineChars="0"/>
        <w:rPr>
          <w:color w:val="FF0000"/>
        </w:rPr>
      </w:pPr>
      <w:r>
        <w:rPr>
          <w:rFonts w:hint="eastAsia"/>
          <w:color w:val="FF0000"/>
        </w:rPr>
        <w:t>在进行实现手势识别相关算法时，通常使用</w:t>
      </w:r>
      <w:r>
        <w:rPr>
          <w:rFonts w:hint="eastAsia"/>
          <w:color w:val="FF0000"/>
        </w:rPr>
        <w:t>OpenCV</w:t>
      </w:r>
      <w:r>
        <w:rPr>
          <w:rFonts w:hint="eastAsia"/>
          <w:color w:val="FF0000"/>
        </w:rPr>
        <w:t>提供的一些基础算法。由于本文的实验环境基于</w:t>
      </w:r>
      <w:r>
        <w:rPr>
          <w:rFonts w:hint="eastAsia"/>
          <w:color w:val="FF0000"/>
        </w:rPr>
        <w:t>WPF</w:t>
      </w:r>
      <w:r>
        <w:rPr>
          <w:rFonts w:hint="eastAsia"/>
          <w:color w:val="FF0000"/>
        </w:rPr>
        <w:t>编程框架，因此，本文采用了对</w:t>
      </w:r>
      <w:r>
        <w:rPr>
          <w:rFonts w:hint="eastAsia"/>
          <w:color w:val="FF0000"/>
        </w:rPr>
        <w:t>OpenCV</w:t>
      </w:r>
      <w:r>
        <w:rPr>
          <w:rFonts w:hint="eastAsia"/>
          <w:color w:val="FF0000"/>
        </w:rPr>
        <w:t>使用</w:t>
      </w:r>
      <w:r>
        <w:rPr>
          <w:rFonts w:hint="eastAsia"/>
          <w:color w:val="FF0000"/>
        </w:rPr>
        <w:t>C#</w:t>
      </w:r>
      <w:r>
        <w:rPr>
          <w:rFonts w:hint="eastAsia"/>
          <w:color w:val="FF0000"/>
        </w:rPr>
        <w:t>进行封装的【</w:t>
      </w:r>
      <w:r>
        <w:rPr>
          <w:rFonts w:hint="eastAsia"/>
          <w:color w:val="FF0000"/>
        </w:rPr>
        <w:t>EmguCV</w:t>
      </w:r>
      <w:r>
        <w:rPr>
          <w:rFonts w:hint="eastAsia"/>
          <w:color w:val="FF0000"/>
        </w:rPr>
        <w:t>】。</w:t>
      </w:r>
    </w:p>
    <w:p w:rsidR="00AC184D" w:rsidRDefault="0051782E">
      <w:pPr>
        <w:pStyle w:val="afb"/>
        <w:ind w:firstLineChars="0"/>
        <w:rPr>
          <w:color w:val="000000"/>
        </w:rPr>
      </w:pPr>
      <w:r>
        <w:rPr>
          <w:rFonts w:hint="eastAsia"/>
          <w:color w:val="000000"/>
        </w:rPr>
        <w:t>O</w:t>
      </w:r>
      <w:r>
        <w:rPr>
          <w:color w:val="000000"/>
        </w:rPr>
        <w:t>p</w:t>
      </w:r>
      <w:r>
        <w:rPr>
          <w:rFonts w:hint="eastAsia"/>
          <w:color w:val="000000"/>
        </w:rPr>
        <w:t>enCV</w:t>
      </w:r>
      <w:r>
        <w:rPr>
          <w:rFonts w:hint="eastAsia"/>
          <w:color w:val="000000"/>
        </w:rPr>
        <w:t>全称为</w:t>
      </w:r>
      <w:r>
        <w:rPr>
          <w:rFonts w:hint="eastAsia"/>
          <w:color w:val="000000"/>
        </w:rPr>
        <w:t>Open Source Computer Vision Library</w:t>
      </w:r>
      <w:r>
        <w:rPr>
          <w:rFonts w:hint="eastAsia"/>
          <w:color w:val="000000"/>
        </w:rPr>
        <w:t>，由</w:t>
      </w:r>
      <w:r>
        <w:rPr>
          <w:rFonts w:hint="eastAsia"/>
          <w:color w:val="000000"/>
        </w:rPr>
        <w:t>Intel</w:t>
      </w:r>
      <w:r>
        <w:rPr>
          <w:rFonts w:hint="eastAsia"/>
          <w:color w:val="000000"/>
        </w:rPr>
        <w:t>微处理器研究实验室于</w:t>
      </w:r>
      <w:r>
        <w:rPr>
          <w:rFonts w:hint="eastAsia"/>
          <w:color w:val="000000"/>
        </w:rPr>
        <w:t>1999</w:t>
      </w:r>
      <w:r>
        <w:rPr>
          <w:rFonts w:hint="eastAsia"/>
          <w:color w:val="000000"/>
        </w:rPr>
        <w:t>年建立，是一个开源、跨平台的计算机视觉库。它包含</w:t>
      </w:r>
      <w:r>
        <w:rPr>
          <w:rFonts w:hint="eastAsia"/>
          <w:color w:val="000000"/>
        </w:rPr>
        <w:t>300</w:t>
      </w:r>
      <w:r>
        <w:rPr>
          <w:rFonts w:hint="eastAsia"/>
          <w:color w:val="000000"/>
        </w:rPr>
        <w:t>多个用于图像和视频分析的算法开源库，最初的目标在于建立一个简单易用的计算机视觉框架，帮助广大研发工作群体用于计算机视觉领域的开发。它采用优化的</w:t>
      </w:r>
      <w:r>
        <w:rPr>
          <w:rFonts w:hint="eastAsia"/>
          <w:color w:val="000000"/>
        </w:rPr>
        <w:t>C</w:t>
      </w:r>
      <w:r>
        <w:rPr>
          <w:rFonts w:hint="eastAsia"/>
          <w:color w:val="000000"/>
        </w:rPr>
        <w:t>代码编写，并且充分利用了多核处理器的优点，加快了设计目标的执行速度，提高了系统实时处理能力。</w:t>
      </w:r>
      <w:r>
        <w:rPr>
          <w:rFonts w:hint="eastAsia"/>
          <w:color w:val="000000"/>
          <w:vertAlign w:val="superscript"/>
        </w:rPr>
        <w:t>[29]</w:t>
      </w:r>
    </w:p>
    <w:p w:rsidR="00AC184D" w:rsidRDefault="0051782E">
      <w:pPr>
        <w:pStyle w:val="afb"/>
        <w:ind w:firstLineChars="0"/>
        <w:rPr>
          <w:color w:val="000000"/>
        </w:rPr>
      </w:pPr>
      <w:r>
        <w:rPr>
          <w:rFonts w:hint="eastAsia"/>
          <w:color w:val="000000"/>
        </w:rPr>
        <w:t>OpenCV</w:t>
      </w:r>
      <w:r>
        <w:rPr>
          <w:rFonts w:hint="eastAsia"/>
          <w:color w:val="000000"/>
        </w:rPr>
        <w:t>应用在许多计算机视觉的相关领域。包括计算机视觉监控、信息安全、网络图像和视频、游戏界面、无人飞行器等。由于计算机视觉很多涉及到模式识别算法、机器学习等内容，因此</w:t>
      </w:r>
      <w:r>
        <w:rPr>
          <w:rFonts w:hint="eastAsia"/>
          <w:color w:val="000000"/>
        </w:rPr>
        <w:t>OpenCV</w:t>
      </w:r>
      <w:r>
        <w:rPr>
          <w:rFonts w:hint="eastAsia"/>
          <w:color w:val="000000"/>
        </w:rPr>
        <w:t>提供了机器学习库</w:t>
      </w:r>
      <w:r>
        <w:rPr>
          <w:rFonts w:hint="eastAsia"/>
          <w:color w:val="000000"/>
        </w:rPr>
        <w:t>MLL(Machine Learning Library)</w:t>
      </w:r>
      <w:r>
        <w:rPr>
          <w:rFonts w:hint="eastAsia"/>
          <w:color w:val="000000"/>
        </w:rPr>
        <w:t>来方便开发者进行模式分类等操作。该机器学习库主要涉及到模式识别和聚类两方面，其开发领域十分广泛和灵活，不仅包括计算机视觉，还可以应用于其他使用机器学习的场合。</w:t>
      </w:r>
    </w:p>
    <w:p w:rsidR="00AC184D" w:rsidRDefault="0051782E">
      <w:pPr>
        <w:pStyle w:val="afb"/>
        <w:ind w:firstLineChars="0"/>
        <w:rPr>
          <w:color w:val="000000"/>
        </w:rPr>
      </w:pPr>
      <w:r>
        <w:rPr>
          <w:rFonts w:hint="eastAsia"/>
          <w:color w:val="000000"/>
        </w:rPr>
        <w:t>通过</w:t>
      </w:r>
      <w:r>
        <w:rPr>
          <w:rFonts w:hint="eastAsia"/>
          <w:color w:val="000000"/>
        </w:rPr>
        <w:t>OpenCV</w:t>
      </w:r>
      <w:r>
        <w:rPr>
          <w:rFonts w:hint="eastAsia"/>
          <w:color w:val="000000"/>
        </w:rPr>
        <w:t>开发的程序不需要更改代码，可以在多个平台间使用，如</w:t>
      </w:r>
      <w:r>
        <w:rPr>
          <w:rFonts w:hint="eastAsia"/>
          <w:color w:val="000000"/>
        </w:rPr>
        <w:t>Windows</w:t>
      </w:r>
      <w:r>
        <w:rPr>
          <w:rFonts w:hint="eastAsia"/>
          <w:color w:val="000000"/>
        </w:rPr>
        <w:t>、</w:t>
      </w:r>
      <w:r>
        <w:rPr>
          <w:rFonts w:hint="eastAsia"/>
          <w:color w:val="000000"/>
        </w:rPr>
        <w:t>Unix</w:t>
      </w:r>
      <w:r>
        <w:rPr>
          <w:rFonts w:hint="eastAsia"/>
          <w:color w:val="000000"/>
        </w:rPr>
        <w:t>、</w:t>
      </w:r>
      <w:r>
        <w:rPr>
          <w:rFonts w:hint="eastAsia"/>
          <w:color w:val="000000"/>
        </w:rPr>
        <w:t>Linux</w:t>
      </w:r>
      <w:r>
        <w:rPr>
          <w:rFonts w:hint="eastAsia"/>
          <w:color w:val="000000"/>
        </w:rPr>
        <w:t>、</w:t>
      </w:r>
      <w:r>
        <w:rPr>
          <w:rFonts w:hint="eastAsia"/>
          <w:color w:val="000000"/>
        </w:rPr>
        <w:t>MacOSX</w:t>
      </w:r>
      <w:r>
        <w:rPr>
          <w:rFonts w:hint="eastAsia"/>
          <w:color w:val="000000"/>
        </w:rPr>
        <w:t>等。同时，</w:t>
      </w:r>
      <w:r>
        <w:rPr>
          <w:rFonts w:hint="eastAsia"/>
          <w:color w:val="000000"/>
        </w:rPr>
        <w:t>OpenCV</w:t>
      </w:r>
      <w:r>
        <w:rPr>
          <w:rFonts w:hint="eastAsia"/>
          <w:color w:val="000000"/>
        </w:rPr>
        <w:t>提供了不同语言的接口，如</w:t>
      </w:r>
      <w:r>
        <w:rPr>
          <w:rFonts w:hint="eastAsia"/>
          <w:color w:val="000000"/>
        </w:rPr>
        <w:t>Python</w:t>
      </w:r>
      <w:r>
        <w:rPr>
          <w:rFonts w:hint="eastAsia"/>
          <w:color w:val="000000"/>
        </w:rPr>
        <w:t>、</w:t>
      </w:r>
      <w:r>
        <w:rPr>
          <w:rFonts w:hint="eastAsia"/>
          <w:color w:val="000000"/>
        </w:rPr>
        <w:t>MATLAB</w:t>
      </w:r>
      <w:r>
        <w:rPr>
          <w:rFonts w:hint="eastAsia"/>
          <w:color w:val="000000"/>
        </w:rPr>
        <w:t>、</w:t>
      </w:r>
      <w:r>
        <w:rPr>
          <w:rFonts w:hint="eastAsia"/>
          <w:color w:val="000000"/>
        </w:rPr>
        <w:t>Ruby</w:t>
      </w:r>
      <w:r>
        <w:rPr>
          <w:rFonts w:hint="eastAsia"/>
          <w:color w:val="000000"/>
        </w:rPr>
        <w:t>等，能够与不同的软件兼容，使其涉及的图像处理和模式识别相关的算法更加全</w:t>
      </w:r>
      <w:r>
        <w:rPr>
          <w:rFonts w:hint="eastAsia"/>
          <w:color w:val="000000"/>
        </w:rPr>
        <w:lastRenderedPageBreak/>
        <w:t>面。不仅如此，通过</w:t>
      </w:r>
      <w:r>
        <w:rPr>
          <w:rFonts w:hint="eastAsia"/>
          <w:color w:val="000000"/>
        </w:rPr>
        <w:t>OpenCV</w:t>
      </w:r>
      <w:r>
        <w:rPr>
          <w:rFonts w:hint="eastAsia"/>
          <w:color w:val="000000"/>
        </w:rPr>
        <w:t>开发的程序在调试运行时被编译为二进制可执行文件，使程序的运行时间更短，提高了程序的实时性。</w:t>
      </w:r>
      <w:r>
        <w:rPr>
          <w:rFonts w:hint="eastAsia"/>
          <w:color w:val="000000"/>
        </w:rPr>
        <w:t xml:space="preserve"> </w:t>
      </w:r>
    </w:p>
    <w:p w:rsidR="00AC184D" w:rsidRDefault="0051782E">
      <w:pPr>
        <w:pStyle w:val="afb"/>
        <w:ind w:firstLineChars="0"/>
        <w:rPr>
          <w:color w:val="000000"/>
          <w:vertAlign w:val="superscript"/>
        </w:rPr>
      </w:pPr>
      <w:r>
        <w:rPr>
          <w:rFonts w:hint="eastAsia"/>
          <w:color w:val="000000"/>
        </w:rPr>
        <w:t>OpenCV</w:t>
      </w:r>
      <w:r>
        <w:rPr>
          <w:rFonts w:hint="eastAsia"/>
          <w:color w:val="000000"/>
        </w:rPr>
        <w:t>的主体一共分为</w:t>
      </w:r>
      <w:r>
        <w:rPr>
          <w:rFonts w:hint="eastAsia"/>
          <w:color w:val="000000"/>
        </w:rPr>
        <w:t>5</w:t>
      </w:r>
      <w:r>
        <w:rPr>
          <w:rFonts w:hint="eastAsia"/>
          <w:color w:val="000000"/>
        </w:rPr>
        <w:t>部分，包括</w:t>
      </w:r>
      <w:r>
        <w:rPr>
          <w:rFonts w:hint="eastAsia"/>
          <w:color w:val="000000"/>
        </w:rPr>
        <w:t>HighGUI</w:t>
      </w:r>
      <w:r>
        <w:rPr>
          <w:rFonts w:hint="eastAsia"/>
          <w:color w:val="000000"/>
        </w:rPr>
        <w:t>、</w:t>
      </w:r>
      <w:r>
        <w:rPr>
          <w:rFonts w:hint="eastAsia"/>
          <w:color w:val="000000"/>
        </w:rPr>
        <w:t>CxCore</w:t>
      </w:r>
      <w:r>
        <w:rPr>
          <w:rFonts w:hint="eastAsia"/>
          <w:color w:val="000000"/>
        </w:rPr>
        <w:t>、</w:t>
      </w:r>
      <w:r>
        <w:rPr>
          <w:rFonts w:hint="eastAsia"/>
          <w:color w:val="000000"/>
        </w:rPr>
        <w:t>Cv</w:t>
      </w:r>
      <w:r>
        <w:rPr>
          <w:rFonts w:hint="eastAsia"/>
          <w:color w:val="000000"/>
        </w:rPr>
        <w:t>、</w:t>
      </w:r>
      <w:r>
        <w:rPr>
          <w:rFonts w:hint="eastAsia"/>
          <w:color w:val="000000"/>
        </w:rPr>
        <w:t>ML</w:t>
      </w:r>
      <w:r>
        <w:rPr>
          <w:rFonts w:hint="eastAsia"/>
          <w:color w:val="000000"/>
        </w:rPr>
        <w:t>、</w:t>
      </w:r>
      <w:r>
        <w:rPr>
          <w:rFonts w:hint="eastAsia"/>
          <w:color w:val="000000"/>
        </w:rPr>
        <w:t>CxAux</w:t>
      </w:r>
      <w:r>
        <w:rPr>
          <w:rFonts w:hint="eastAsia"/>
          <w:color w:val="000000"/>
        </w:rPr>
        <w:t>。其中，</w:t>
      </w:r>
      <w:r>
        <w:rPr>
          <w:rFonts w:hint="eastAsia"/>
          <w:color w:val="000000"/>
        </w:rPr>
        <w:t>HighGUI</w:t>
      </w:r>
      <w:r>
        <w:rPr>
          <w:rFonts w:hint="eastAsia"/>
          <w:color w:val="000000"/>
        </w:rPr>
        <w:t>包含用户交互及图像和视频的输入输出函数；</w:t>
      </w:r>
      <w:r>
        <w:rPr>
          <w:rFonts w:hint="eastAsia"/>
          <w:color w:val="000000"/>
        </w:rPr>
        <w:t>CxCore</w:t>
      </w:r>
      <w:r>
        <w:rPr>
          <w:rFonts w:hint="eastAsia"/>
          <w:color w:val="000000"/>
        </w:rPr>
        <w:t>是</w:t>
      </w:r>
      <w:r>
        <w:rPr>
          <w:rFonts w:hint="eastAsia"/>
          <w:color w:val="000000"/>
        </w:rPr>
        <w:t>OpenCV</w:t>
      </w:r>
      <w:r>
        <w:rPr>
          <w:rFonts w:hint="eastAsia"/>
          <w:color w:val="000000"/>
        </w:rPr>
        <w:t>最重要的一个库，它提供了最基本的数据结构和函数，包括数组、矩阵等的基本运算，出错处理函数等。核心函数库</w:t>
      </w:r>
      <w:r>
        <w:rPr>
          <w:rFonts w:hint="eastAsia"/>
          <w:color w:val="000000"/>
        </w:rPr>
        <w:t>Cv</w:t>
      </w:r>
      <w:r>
        <w:rPr>
          <w:rFonts w:hint="eastAsia"/>
          <w:color w:val="000000"/>
        </w:rPr>
        <w:t>包含了图像处理方法和一些计算机视觉算法。</w:t>
      </w:r>
      <w:r>
        <w:rPr>
          <w:rFonts w:hint="eastAsia"/>
          <w:color w:val="000000"/>
        </w:rPr>
        <w:t>ML</w:t>
      </w:r>
      <w:r>
        <w:rPr>
          <w:rFonts w:hint="eastAsia"/>
          <w:color w:val="000000"/>
        </w:rPr>
        <w:t>是机器学习库，包含大多数的函数和工具用于统计分类和聚类。</w:t>
      </w:r>
      <w:r>
        <w:rPr>
          <w:rFonts w:hint="eastAsia"/>
          <w:color w:val="000000"/>
        </w:rPr>
        <w:t>CxAux</w:t>
      </w:r>
      <w:r>
        <w:rPr>
          <w:rFonts w:hint="eastAsia"/>
          <w:color w:val="000000"/>
        </w:rPr>
        <w:t>是用来存储即将淘汰的和最新更新的函数和算法。</w:t>
      </w:r>
      <w:r>
        <w:rPr>
          <w:rFonts w:hint="eastAsia"/>
          <w:color w:val="000000"/>
        </w:rPr>
        <w:t>OpenCV</w:t>
      </w:r>
      <w:r>
        <w:rPr>
          <w:rFonts w:hint="eastAsia"/>
          <w:color w:val="000000"/>
        </w:rPr>
        <w:t>其中四个的基本结构如图</w:t>
      </w:r>
      <w:r>
        <w:rPr>
          <w:rFonts w:hint="eastAsia"/>
          <w:color w:val="000000"/>
        </w:rPr>
        <w:t>2-7</w:t>
      </w:r>
      <w:r>
        <w:rPr>
          <w:rFonts w:hint="eastAsia"/>
          <w:color w:val="000000"/>
        </w:rPr>
        <w:t>所示</w:t>
      </w:r>
      <w:r>
        <w:rPr>
          <w:rFonts w:hint="eastAsia"/>
          <w:color w:val="000000"/>
          <w:vertAlign w:val="superscript"/>
        </w:rPr>
        <w:t>[29]</w:t>
      </w:r>
      <w:r>
        <w:rPr>
          <w:rFonts w:hint="eastAsia"/>
          <w:color w:val="000000"/>
        </w:rPr>
        <w:t>。</w:t>
      </w:r>
    </w:p>
    <w:p w:rsidR="00AC184D" w:rsidRDefault="00AC184D">
      <w:pPr>
        <w:pStyle w:val="aff7"/>
        <w:spacing w:after="120"/>
      </w:pPr>
      <w:r w:rsidRPr="00AC184D">
        <w:object w:dxaOrig="4137" w:dyaOrig="1784">
          <v:shape id="Picture 11" o:spid="_x0000_i1026" type="#_x0000_t75" style="width:281.25pt;height:121.5pt" o:ole="">
            <v:imagedata r:id="rId29" o:title=""/>
          </v:shape>
          <o:OLEObject Type="Embed" ProgID="Equation.3" ShapeID="Picture 11" DrawAspect="Content" ObjectID="_1490812453" r:id="rId30"/>
        </w:object>
      </w:r>
    </w:p>
    <w:p w:rsidR="00AC184D" w:rsidRDefault="0051782E">
      <w:pPr>
        <w:pStyle w:val="aff7"/>
        <w:spacing w:after="120"/>
      </w:pPr>
      <w:r>
        <w:rPr>
          <w:rFonts w:hint="eastAsia"/>
        </w:rPr>
        <w:t>图</w:t>
      </w:r>
      <w:r>
        <w:rPr>
          <w:rFonts w:hint="eastAsia"/>
        </w:rPr>
        <w:t>2-7 OpenCV</w:t>
      </w:r>
      <w:r>
        <w:rPr>
          <w:rFonts w:hint="eastAsia"/>
        </w:rPr>
        <w:t>结构图</w:t>
      </w:r>
    </w:p>
    <w:p w:rsidR="00AC184D" w:rsidRDefault="0051782E">
      <w:pPr>
        <w:pStyle w:val="a"/>
        <w:numPr>
          <w:ilvl w:val="0"/>
          <w:numId w:val="6"/>
        </w:numPr>
      </w:pPr>
      <w:bookmarkStart w:id="96" w:name="_Toc417067738"/>
      <w:r>
        <w:rPr>
          <w:rFonts w:hint="eastAsia"/>
        </w:rPr>
        <w:t>智能电视交互场景下的手势</w:t>
      </w:r>
      <w:bookmarkEnd w:id="96"/>
    </w:p>
    <w:p w:rsidR="00AC184D" w:rsidRDefault="0051782E">
      <w:pPr>
        <w:numPr>
          <w:ilvl w:val="0"/>
          <w:numId w:val="9"/>
        </w:numPr>
      </w:pPr>
      <w:r>
        <w:rPr>
          <w:rFonts w:hint="eastAsia"/>
        </w:rPr>
        <w:t>本文中，静态手势和动态手势之间的区别和联系。</w:t>
      </w:r>
    </w:p>
    <w:p w:rsidR="00AC184D" w:rsidRDefault="0051782E">
      <w:pPr>
        <w:numPr>
          <w:ilvl w:val="0"/>
          <w:numId w:val="9"/>
        </w:numPr>
      </w:pPr>
      <w:r>
        <w:rPr>
          <w:rFonts w:hint="eastAsia"/>
        </w:rPr>
        <w:t>根据智能电视的场景，确定本文需要涉及的静态和动态手势。</w:t>
      </w:r>
    </w:p>
    <w:p w:rsidR="00AC184D" w:rsidRDefault="00AC184D"/>
    <w:p w:rsidR="00AC184D" w:rsidRDefault="0051782E">
      <w:pPr>
        <w:jc w:val="center"/>
      </w:pPr>
      <w:r>
        <w:rPr>
          <w:rFonts w:hint="eastAsia"/>
        </w:rPr>
        <w:t>插入【</w:t>
      </w:r>
      <w:r>
        <w:rPr>
          <w:rFonts w:hint="eastAsia"/>
        </w:rPr>
        <w:t>GUI</w:t>
      </w:r>
      <w:r>
        <w:rPr>
          <w:rFonts w:hint="eastAsia"/>
        </w:rPr>
        <w:t>界面的截图】</w:t>
      </w:r>
    </w:p>
    <w:p w:rsidR="00AC184D" w:rsidRDefault="0051782E">
      <w:pPr>
        <w:pStyle w:val="a"/>
        <w:numPr>
          <w:ilvl w:val="0"/>
          <w:numId w:val="6"/>
        </w:numPr>
      </w:pPr>
      <w:bookmarkStart w:id="97" w:name="_Toc417067739"/>
      <w:r>
        <w:rPr>
          <w:rFonts w:hint="eastAsia"/>
        </w:rPr>
        <w:t>本章小结</w:t>
      </w:r>
      <w:bookmarkEnd w:id="97"/>
    </w:p>
    <w:p w:rsidR="00AC184D" w:rsidRDefault="0051782E">
      <w:pPr>
        <w:pStyle w:val="afb"/>
        <w:rPr>
          <w:color w:val="000000"/>
        </w:rPr>
      </w:pPr>
      <w:r>
        <w:rPr>
          <w:rFonts w:hint="eastAsia"/>
          <w:color w:val="000000"/>
        </w:rPr>
        <w:t>本章首先根据手势识别研究方向的分类</w:t>
      </w:r>
      <w:r>
        <w:rPr>
          <w:rFonts w:hint="eastAsia"/>
          <w:color w:val="000000"/>
        </w:rPr>
        <w:t>,</w:t>
      </w:r>
      <w:r>
        <w:rPr>
          <w:rFonts w:hint="eastAsia"/>
          <w:color w:val="000000"/>
        </w:rPr>
        <w:t>分别介绍两种不同的手势识别</w:t>
      </w:r>
      <w:r>
        <w:rPr>
          <w:rFonts w:hint="eastAsia"/>
          <w:color w:val="000000"/>
        </w:rPr>
        <w:t>,</w:t>
      </w:r>
      <w:r>
        <w:rPr>
          <w:rFonts w:hint="eastAsia"/>
          <w:color w:val="000000"/>
        </w:rPr>
        <w:t>对静态手势与动态手势识别的一般流程进行了综述。最后调研了常用的静态手势与动态手势识别算法</w:t>
      </w:r>
      <w:r>
        <w:rPr>
          <w:rFonts w:hint="eastAsia"/>
          <w:color w:val="000000"/>
        </w:rPr>
        <w:t>,</w:t>
      </w:r>
      <w:r>
        <w:rPr>
          <w:rFonts w:hint="eastAsia"/>
          <w:color w:val="000000"/>
        </w:rPr>
        <w:t>并进行了概括与总结。</w:t>
      </w:r>
    </w:p>
    <w:p w:rsidR="00AC184D" w:rsidRDefault="0051782E">
      <w:pPr>
        <w:pStyle w:val="aff5"/>
        <w:numPr>
          <w:ilvl w:val="0"/>
          <w:numId w:val="2"/>
        </w:numPr>
        <w:rPr>
          <w:b w:val="0"/>
        </w:rPr>
      </w:pPr>
      <w:bookmarkStart w:id="98" w:name="_Toc417067740"/>
      <w:bookmarkEnd w:id="76"/>
      <w:r>
        <w:rPr>
          <w:rFonts w:hint="eastAsia"/>
        </w:rPr>
        <w:lastRenderedPageBreak/>
        <w:t>基于深度图像的静态手势识别</w:t>
      </w:r>
      <w:bookmarkEnd w:id="98"/>
    </w:p>
    <w:p w:rsidR="00AC184D" w:rsidRDefault="0051782E">
      <w:pPr>
        <w:pStyle w:val="afb"/>
      </w:pPr>
      <w:r>
        <w:rPr>
          <w:rFonts w:hint="eastAsia"/>
        </w:rPr>
        <w:t>本章描述了一套能够从深度图像中提取手势区域，并在此基础上通过识别手指点个数，完成静态手势识别的算法框架。基于</w:t>
      </w:r>
      <w:r>
        <w:rPr>
          <w:rFonts w:hint="eastAsia"/>
        </w:rPr>
        <w:t>Kinect</w:t>
      </w:r>
      <w:r>
        <w:rPr>
          <w:rFonts w:hint="eastAsia"/>
        </w:rPr>
        <w:t>的静态手势识别的算法流程如图</w:t>
      </w:r>
      <w:r>
        <w:rPr>
          <w:rFonts w:hint="eastAsia"/>
        </w:rPr>
        <w:t>3-1</w:t>
      </w:r>
      <w:r>
        <w:rPr>
          <w:rFonts w:hint="eastAsia"/>
        </w:rPr>
        <w:t>所示。</w:t>
      </w:r>
    </w:p>
    <w:p w:rsidR="00AC184D" w:rsidRDefault="0051782E">
      <w:pPr>
        <w:pStyle w:val="afb"/>
      </w:pPr>
      <w:r>
        <w:rPr>
          <w:rFonts w:hint="eastAsia"/>
        </w:rPr>
        <w:t>为了识别静态手势，我们首先要从深度图像中，提取出手势区域。本文考虑到算法通用性，没有使用</w:t>
      </w:r>
      <w:r>
        <w:rPr>
          <w:rFonts w:hint="eastAsia"/>
        </w:rPr>
        <w:t>Windows Kinect SDK</w:t>
      </w:r>
      <w:r>
        <w:rPr>
          <w:rFonts w:hint="eastAsia"/>
        </w:rPr>
        <w:t>自带的骨骼模型来定位手的位置，而是采用深度值阈值限定在</w:t>
      </w:r>
      <w:r>
        <w:rPr>
          <w:rFonts w:hint="eastAsia"/>
        </w:rPr>
        <w:t>Kinect</w:t>
      </w:r>
      <w:r w:rsidR="00533FAD">
        <w:rPr>
          <w:rFonts w:hint="eastAsia"/>
        </w:rPr>
        <w:t>摄像平面</w:t>
      </w:r>
      <w:r>
        <w:rPr>
          <w:rFonts w:hint="eastAsia"/>
        </w:rPr>
        <w:t>前的指定区域提取手势区域。由于得到的手势区域包含的像素点数量太多，不可能逐一判断所有的像素点是否是手指点，因此，本文采用手势轮廓对手势区域进行近似描述，并且在手势轮廓上寻找手指点。根据手指点的数量，划分静态手势。</w:t>
      </w:r>
    </w:p>
    <w:p w:rsidR="00AC184D" w:rsidRDefault="00914D35">
      <w:pPr>
        <w:pStyle w:val="afb"/>
        <w:spacing w:line="240" w:lineRule="auto"/>
        <w:ind w:firstLineChars="0" w:firstLine="0"/>
      </w:pPr>
      <w:r>
        <w:rPr>
          <w:noProof/>
        </w:rPr>
        <w:drawing>
          <wp:inline distT="0" distB="0" distL="0" distR="0">
            <wp:extent cx="5686425" cy="523875"/>
            <wp:effectExtent l="19050" t="0" r="9525" b="0"/>
            <wp:docPr id="9"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5"/>
                    <pic:cNvPicPr>
                      <a:picLocks noChangeAspect="1" noChangeArrowheads="1"/>
                    </pic:cNvPicPr>
                  </pic:nvPicPr>
                  <pic:blipFill>
                    <a:blip r:embed="rId31"/>
                    <a:srcRect/>
                    <a:stretch>
                      <a:fillRect/>
                    </a:stretch>
                  </pic:blipFill>
                  <pic:spPr bwMode="auto">
                    <a:xfrm>
                      <a:off x="0" y="0"/>
                      <a:ext cx="5686425" cy="523875"/>
                    </a:xfrm>
                    <a:prstGeom prst="rect">
                      <a:avLst/>
                    </a:prstGeom>
                    <a:noFill/>
                    <a:ln w="9525">
                      <a:noFill/>
                      <a:miter lim="800000"/>
                      <a:headEnd/>
                      <a:tailEnd/>
                    </a:ln>
                  </pic:spPr>
                </pic:pic>
              </a:graphicData>
            </a:graphic>
          </wp:inline>
        </w:drawing>
      </w:r>
    </w:p>
    <w:p w:rsidR="00AC184D" w:rsidRDefault="0051782E">
      <w:pPr>
        <w:pStyle w:val="afb"/>
        <w:ind w:firstLineChars="1450" w:firstLine="3045"/>
      </w:pPr>
      <w:r>
        <w:rPr>
          <w:rFonts w:hint="eastAsia"/>
          <w:sz w:val="21"/>
          <w:szCs w:val="21"/>
        </w:rPr>
        <w:t>图</w:t>
      </w:r>
      <w:r>
        <w:rPr>
          <w:rFonts w:hint="eastAsia"/>
          <w:sz w:val="21"/>
          <w:szCs w:val="21"/>
        </w:rPr>
        <w:t xml:space="preserve">3-1 </w:t>
      </w:r>
      <w:r>
        <w:rPr>
          <w:rFonts w:hint="eastAsia"/>
          <w:sz w:val="21"/>
          <w:szCs w:val="21"/>
        </w:rPr>
        <w:t>静态手势识别算法流程</w:t>
      </w:r>
    </w:p>
    <w:p w:rsidR="00AC184D" w:rsidRDefault="0051782E">
      <w:pPr>
        <w:pStyle w:val="a"/>
        <w:numPr>
          <w:ilvl w:val="0"/>
          <w:numId w:val="10"/>
        </w:numPr>
        <w:rPr>
          <w:rFonts w:ascii="Times New Roman"/>
        </w:rPr>
      </w:pPr>
      <w:bookmarkStart w:id="99" w:name="_Toc417067741"/>
      <w:r>
        <w:rPr>
          <w:rFonts w:ascii="Times New Roman" w:hint="eastAsia"/>
        </w:rPr>
        <w:t>基于阈值的手势分割</w:t>
      </w:r>
      <w:bookmarkEnd w:id="99"/>
    </w:p>
    <w:p w:rsidR="00AC184D" w:rsidRDefault="0051782E">
      <w:pPr>
        <w:pStyle w:val="afb"/>
      </w:pPr>
      <w:r>
        <w:rPr>
          <w:rFonts w:hint="eastAsia"/>
        </w:rPr>
        <w:t>通过</w:t>
      </w:r>
      <w:r>
        <w:rPr>
          <w:rFonts w:hint="eastAsia"/>
        </w:rPr>
        <w:t>Kinect</w:t>
      </w:r>
      <w:r>
        <w:rPr>
          <w:rFonts w:hint="eastAsia"/>
        </w:rPr>
        <w:t>深度摄像头得到的深度图像，除了手势，还有身体的其他部分、周围的物品等无关的背景冗杂。为了准确地识别手势，我们需要利用</w:t>
      </w:r>
      <w:r>
        <w:rPr>
          <w:rFonts w:hint="eastAsia"/>
        </w:rPr>
        <w:t>Kinect</w:t>
      </w:r>
      <w:r>
        <w:rPr>
          <w:rFonts w:hint="eastAsia"/>
        </w:rPr>
        <w:t>深度传感器的特性，去除这些冗杂区域，从而获取比较精确的手势区域。如图所示。</w:t>
      </w:r>
    </w:p>
    <w:p w:rsidR="00AC184D" w:rsidRDefault="00AC184D">
      <w:pPr>
        <w:pStyle w:val="afb"/>
        <w:spacing w:line="240" w:lineRule="auto"/>
        <w:ind w:firstLineChars="0" w:firstLine="0"/>
        <w:sectPr w:rsidR="00AC184D">
          <w:pgSz w:w="11906" w:h="16838"/>
          <w:pgMar w:top="1440" w:right="1474" w:bottom="1440" w:left="1474" w:header="851" w:footer="992" w:gutter="0"/>
          <w:cols w:space="720"/>
          <w:docGrid w:linePitch="312"/>
        </w:sectPr>
      </w:pPr>
    </w:p>
    <w:p w:rsidR="00AC184D" w:rsidRDefault="00914D35">
      <w:pPr>
        <w:pStyle w:val="afb"/>
        <w:spacing w:line="240" w:lineRule="auto"/>
        <w:ind w:firstLineChars="0" w:firstLine="0"/>
        <w:jc w:val="center"/>
      </w:pPr>
      <w:r>
        <w:rPr>
          <w:noProof/>
        </w:rPr>
        <w:lastRenderedPageBreak/>
        <w:drawing>
          <wp:inline distT="0" distB="0" distL="0" distR="0">
            <wp:extent cx="4352925" cy="19621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2"/>
                    <a:srcRect/>
                    <a:stretch>
                      <a:fillRect/>
                    </a:stretch>
                  </pic:blipFill>
                  <pic:spPr bwMode="auto">
                    <a:xfrm>
                      <a:off x="0" y="0"/>
                      <a:ext cx="4352925" cy="1962150"/>
                    </a:xfrm>
                    <a:prstGeom prst="rect">
                      <a:avLst/>
                    </a:prstGeom>
                    <a:noFill/>
                    <a:ln w="9525">
                      <a:noFill/>
                      <a:miter lim="800000"/>
                      <a:headEnd/>
                      <a:tailEnd/>
                    </a:ln>
                  </pic:spPr>
                </pic:pic>
              </a:graphicData>
            </a:graphic>
          </wp:inline>
        </w:drawing>
      </w:r>
    </w:p>
    <w:p w:rsidR="00AC184D" w:rsidRDefault="0051782E">
      <w:pPr>
        <w:pStyle w:val="afb"/>
        <w:ind w:firstLineChars="0" w:firstLine="0"/>
        <w:jc w:val="center"/>
        <w:rPr>
          <w:sz w:val="21"/>
          <w:szCs w:val="21"/>
        </w:rPr>
      </w:pPr>
      <w:r>
        <w:rPr>
          <w:rFonts w:hint="eastAsia"/>
          <w:sz w:val="21"/>
          <w:szCs w:val="21"/>
        </w:rPr>
        <w:t>图</w:t>
      </w:r>
      <w:r>
        <w:rPr>
          <w:rFonts w:hint="eastAsia"/>
          <w:sz w:val="21"/>
          <w:szCs w:val="21"/>
        </w:rPr>
        <w:t xml:space="preserve">3-2 </w:t>
      </w:r>
      <w:r>
        <w:rPr>
          <w:rFonts w:hint="eastAsia"/>
          <w:sz w:val="21"/>
          <w:szCs w:val="21"/>
        </w:rPr>
        <w:t>深度图像（左）和分割后的手势区域（右）</w:t>
      </w:r>
    </w:p>
    <w:p w:rsidR="00AC184D" w:rsidRDefault="00AC184D">
      <w:pPr>
        <w:pStyle w:val="afb"/>
        <w:spacing w:line="240" w:lineRule="auto"/>
        <w:ind w:firstLineChars="0" w:firstLine="0"/>
        <w:jc w:val="left"/>
      </w:pPr>
    </w:p>
    <w:p w:rsidR="00AC184D" w:rsidRDefault="00AC184D">
      <w:pPr>
        <w:pStyle w:val="afb"/>
        <w:spacing w:line="240" w:lineRule="auto"/>
        <w:ind w:firstLineChars="0" w:firstLine="0"/>
        <w:jc w:val="left"/>
        <w:sectPr w:rsidR="00AC184D">
          <w:type w:val="continuous"/>
          <w:pgSz w:w="11906" w:h="16838"/>
          <w:pgMar w:top="1440" w:right="1474" w:bottom="1440" w:left="1474" w:header="851" w:footer="992" w:gutter="0"/>
          <w:cols w:space="720"/>
          <w:docGrid w:linePitch="312"/>
        </w:sectPr>
      </w:pPr>
    </w:p>
    <w:p w:rsidR="00AC184D" w:rsidRDefault="0051782E">
      <w:pPr>
        <w:pStyle w:val="aff9"/>
        <w:numPr>
          <w:ilvl w:val="0"/>
          <w:numId w:val="11"/>
        </w:numPr>
      </w:pPr>
      <w:bookmarkStart w:id="100" w:name="_Toc417067742"/>
      <w:r>
        <w:rPr>
          <w:rFonts w:hint="eastAsia"/>
        </w:rPr>
        <w:lastRenderedPageBreak/>
        <w:t>Kinect</w:t>
      </w:r>
      <w:r>
        <w:rPr>
          <w:rFonts w:hint="eastAsia"/>
        </w:rPr>
        <w:t>深度传感器</w:t>
      </w:r>
      <w:bookmarkEnd w:id="100"/>
    </w:p>
    <w:p w:rsidR="00AC184D" w:rsidRDefault="0051782E">
      <w:pPr>
        <w:pStyle w:val="afb"/>
      </w:pPr>
      <w:r>
        <w:rPr>
          <w:rFonts w:hint="eastAsia"/>
        </w:rPr>
        <w:t>通过实验发现，当用户与</w:t>
      </w:r>
      <w:r>
        <w:rPr>
          <w:rFonts w:hint="eastAsia"/>
        </w:rPr>
        <w:t>Kinect</w:t>
      </w:r>
      <w:r>
        <w:rPr>
          <w:rFonts w:hint="eastAsia"/>
        </w:rPr>
        <w:t>距离过远时，单位面积内，</w:t>
      </w:r>
      <w:r>
        <w:rPr>
          <w:rFonts w:hint="eastAsia"/>
        </w:rPr>
        <w:t>Kinect</w:t>
      </w:r>
      <w:r>
        <w:rPr>
          <w:rFonts w:hint="eastAsia"/>
        </w:rPr>
        <w:t>深度传感器投射到手指上的定位点太少，导致深度图像中，手势区域变得非常模糊甚至消失。这种现象会严重影响后续的指尖识别算法的准确率。如图所示。</w:t>
      </w:r>
    </w:p>
    <w:p w:rsidR="00AC184D" w:rsidRDefault="0051782E">
      <w:pPr>
        <w:pStyle w:val="afb"/>
        <w:ind w:firstLineChars="0" w:firstLine="0"/>
        <w:jc w:val="center"/>
      </w:pPr>
      <w:r>
        <w:rPr>
          <w:rFonts w:hint="eastAsia"/>
        </w:rPr>
        <w:lastRenderedPageBreak/>
        <w:t>【拓展部分：不同距离，手势的图样】</w:t>
      </w:r>
    </w:p>
    <w:p w:rsidR="00AC184D" w:rsidRDefault="0051782E">
      <w:pPr>
        <w:pStyle w:val="afb"/>
        <w:ind w:firstLineChars="0" w:firstLine="0"/>
        <w:jc w:val="center"/>
        <w:rPr>
          <w:sz w:val="21"/>
          <w:szCs w:val="21"/>
        </w:rPr>
      </w:pPr>
      <w:r>
        <w:rPr>
          <w:rFonts w:hint="eastAsia"/>
          <w:sz w:val="21"/>
          <w:szCs w:val="21"/>
        </w:rPr>
        <w:t>图</w:t>
      </w:r>
      <w:r>
        <w:rPr>
          <w:rFonts w:hint="eastAsia"/>
          <w:sz w:val="21"/>
          <w:szCs w:val="21"/>
        </w:rPr>
        <w:t>3-3</w:t>
      </w:r>
      <w:r>
        <w:rPr>
          <w:rFonts w:hint="eastAsia"/>
          <w:sz w:val="21"/>
          <w:szCs w:val="21"/>
        </w:rPr>
        <w:t>手势区域随距离增加的改变（依次为：）</w:t>
      </w:r>
    </w:p>
    <w:p w:rsidR="00AC184D" w:rsidRDefault="0051782E">
      <w:pPr>
        <w:pStyle w:val="afb"/>
      </w:pPr>
      <w:r>
        <w:rPr>
          <w:rFonts w:hint="eastAsia"/>
        </w:rPr>
        <w:t>当用户与</w:t>
      </w:r>
      <w:r>
        <w:rPr>
          <w:rFonts w:hint="eastAsia"/>
        </w:rPr>
        <w:t>Kinect</w:t>
      </w:r>
      <w:r>
        <w:rPr>
          <w:rFonts w:hint="eastAsia"/>
        </w:rPr>
        <w:t>距离太近时，手势区域所占据整个深度图像比例过大，无法为后续的动态手势识别（尤其是书写轨迹识别）提供完整有效的数据。</w:t>
      </w:r>
    </w:p>
    <w:p w:rsidR="00AC184D" w:rsidRDefault="0051782E">
      <w:pPr>
        <w:pStyle w:val="aff9"/>
        <w:numPr>
          <w:ilvl w:val="0"/>
          <w:numId w:val="11"/>
        </w:numPr>
      </w:pPr>
      <w:bookmarkStart w:id="101" w:name="_Toc417067743"/>
      <w:r>
        <w:rPr>
          <w:rFonts w:hint="eastAsia"/>
        </w:rPr>
        <w:t>阈值的确定</w:t>
      </w:r>
      <w:bookmarkEnd w:id="101"/>
    </w:p>
    <w:p w:rsidR="00AC184D" w:rsidRDefault="0051782E">
      <w:pPr>
        <w:rPr>
          <w:sz w:val="24"/>
        </w:rPr>
      </w:pPr>
      <w:r>
        <w:rPr>
          <w:rFonts w:hint="eastAsia"/>
          <w:sz w:val="24"/>
        </w:rPr>
        <w:tab/>
      </w:r>
      <w:r>
        <w:rPr>
          <w:rFonts w:hint="eastAsia"/>
          <w:sz w:val="24"/>
        </w:rPr>
        <w:t>为了避免</w:t>
      </w:r>
      <w:r>
        <w:rPr>
          <w:rFonts w:hint="eastAsia"/>
          <w:sz w:val="24"/>
        </w:rPr>
        <w:t>3.1.1</w:t>
      </w:r>
      <w:r>
        <w:rPr>
          <w:rFonts w:hint="eastAsia"/>
          <w:sz w:val="24"/>
        </w:rPr>
        <w:t>中出现的情况，保证手指点识别的准确率，本节通过实验，确定手指点识别率随距离的变化趋势，从而确定手势区域的深度值阈值的最优取值范围。</w:t>
      </w:r>
    </w:p>
    <w:p w:rsidR="00AC184D" w:rsidRDefault="00914D35">
      <w:pPr>
        <w:jc w:val="center"/>
      </w:pPr>
      <w:r>
        <w:rPr>
          <w:noProof/>
        </w:rPr>
        <w:drawing>
          <wp:inline distT="0" distB="0" distL="0" distR="0">
            <wp:extent cx="4305300" cy="2533650"/>
            <wp:effectExtent l="19050" t="0" r="0" b="0"/>
            <wp:docPr id="11"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2"/>
                    <pic:cNvPicPr>
                      <a:picLocks noChangeAspect="1" noChangeArrowheads="1"/>
                    </pic:cNvPicPr>
                  </pic:nvPicPr>
                  <pic:blipFill>
                    <a:blip r:embed="rId33"/>
                    <a:srcRect/>
                    <a:stretch>
                      <a:fillRect/>
                    </a:stretch>
                  </pic:blipFill>
                  <pic:spPr bwMode="auto">
                    <a:xfrm>
                      <a:off x="0" y="0"/>
                      <a:ext cx="4305300" cy="2533650"/>
                    </a:xfrm>
                    <a:prstGeom prst="rect">
                      <a:avLst/>
                    </a:prstGeom>
                    <a:noFill/>
                    <a:ln w="9525">
                      <a:noFill/>
                      <a:miter lim="800000"/>
                      <a:headEnd/>
                      <a:tailEnd/>
                    </a:ln>
                  </pic:spPr>
                </pic:pic>
              </a:graphicData>
            </a:graphic>
          </wp:inline>
        </w:drawing>
      </w:r>
    </w:p>
    <w:p w:rsidR="00AC184D" w:rsidRDefault="0051782E">
      <w:pPr>
        <w:pStyle w:val="afb"/>
        <w:ind w:firstLine="420"/>
        <w:jc w:val="center"/>
        <w:rPr>
          <w:sz w:val="21"/>
          <w:szCs w:val="21"/>
        </w:rPr>
      </w:pPr>
      <w:r>
        <w:rPr>
          <w:rFonts w:hint="eastAsia"/>
          <w:sz w:val="21"/>
          <w:szCs w:val="21"/>
        </w:rPr>
        <w:t>图</w:t>
      </w:r>
      <w:r>
        <w:rPr>
          <w:rFonts w:hint="eastAsia"/>
          <w:sz w:val="21"/>
          <w:szCs w:val="21"/>
        </w:rPr>
        <w:t xml:space="preserve">3-4 </w:t>
      </w:r>
      <w:r>
        <w:rPr>
          <w:rFonts w:hint="eastAsia"/>
          <w:sz w:val="21"/>
          <w:szCs w:val="21"/>
        </w:rPr>
        <w:t>手指点识别率与距离的关系</w:t>
      </w:r>
    </w:p>
    <w:p w:rsidR="00AC184D" w:rsidRDefault="0051782E">
      <w:pPr>
        <w:pStyle w:val="afb"/>
      </w:pPr>
      <w:r>
        <w:rPr>
          <w:rFonts w:hint="eastAsia"/>
        </w:rPr>
        <w:t>手指点识别率与距离的关系如图所示。通过实验发现：</w:t>
      </w:r>
    </w:p>
    <w:p w:rsidR="00AC184D" w:rsidRDefault="0051782E">
      <w:pPr>
        <w:pStyle w:val="afb"/>
        <w:numPr>
          <w:ilvl w:val="0"/>
          <w:numId w:val="12"/>
        </w:numPr>
      </w:pPr>
      <w:r>
        <w:rPr>
          <w:rFonts w:hint="eastAsia"/>
        </w:rPr>
        <w:t>当距离在</w:t>
      </w:r>
      <w:r>
        <w:rPr>
          <w:rFonts w:hint="eastAsia"/>
        </w:rPr>
        <w:t>0.3~0.7</w:t>
      </w:r>
      <w:r>
        <w:rPr>
          <w:rFonts w:hint="eastAsia"/>
        </w:rPr>
        <w:t>米时，识别率逐步提高。在</w:t>
      </w:r>
      <w:r>
        <w:rPr>
          <w:rFonts w:hint="eastAsia"/>
        </w:rPr>
        <w:t>0.7</w:t>
      </w:r>
      <w:r>
        <w:rPr>
          <w:rFonts w:hint="eastAsia"/>
        </w:rPr>
        <w:t>米之后，识别率逐步降低。</w:t>
      </w:r>
    </w:p>
    <w:p w:rsidR="00AC184D" w:rsidRDefault="0051782E">
      <w:pPr>
        <w:pStyle w:val="afb"/>
        <w:numPr>
          <w:ilvl w:val="0"/>
          <w:numId w:val="12"/>
        </w:numPr>
      </w:pPr>
      <w:r>
        <w:rPr>
          <w:rFonts w:hint="eastAsia"/>
        </w:rPr>
        <w:t>当距离在</w:t>
      </w:r>
      <w:r>
        <w:rPr>
          <w:rFonts w:hint="eastAsia"/>
        </w:rPr>
        <w:t>0.6~0.8</w:t>
      </w:r>
      <w:r>
        <w:rPr>
          <w:rFonts w:hint="eastAsia"/>
        </w:rPr>
        <w:t>的区间内时，平均识别率在</w:t>
      </w:r>
      <w:r>
        <w:rPr>
          <w:rFonts w:hint="eastAsia"/>
        </w:rPr>
        <w:t>94%</w:t>
      </w:r>
      <w:r>
        <w:rPr>
          <w:rFonts w:hint="eastAsia"/>
        </w:rPr>
        <w:t>以上。</w:t>
      </w:r>
    </w:p>
    <w:p w:rsidR="00AC184D" w:rsidRDefault="0051782E">
      <w:pPr>
        <w:pStyle w:val="afb"/>
        <w:numPr>
          <w:ilvl w:val="0"/>
          <w:numId w:val="12"/>
        </w:numPr>
      </w:pPr>
      <w:r>
        <w:rPr>
          <w:rFonts w:hint="eastAsia"/>
        </w:rPr>
        <w:t>当超过</w:t>
      </w:r>
      <w:r>
        <w:rPr>
          <w:rFonts w:hint="eastAsia"/>
        </w:rPr>
        <w:t>0.8</w:t>
      </w:r>
      <w:r>
        <w:rPr>
          <w:rFonts w:hint="eastAsia"/>
        </w:rPr>
        <w:t>米时，随着距离的增加，识别率急剧下降。在</w:t>
      </w:r>
      <w:r>
        <w:rPr>
          <w:rFonts w:hint="eastAsia"/>
        </w:rPr>
        <w:t>0.9</w:t>
      </w:r>
      <w:r>
        <w:rPr>
          <w:rFonts w:hint="eastAsia"/>
        </w:rPr>
        <w:t>米的识别率为</w:t>
      </w:r>
      <w:r>
        <w:rPr>
          <w:rFonts w:hint="eastAsia"/>
        </w:rPr>
        <w:t>80%</w:t>
      </w:r>
      <w:r>
        <w:rPr>
          <w:rFonts w:hint="eastAsia"/>
        </w:rPr>
        <w:t>。</w:t>
      </w:r>
    </w:p>
    <w:p w:rsidR="00AC184D" w:rsidRDefault="0051782E">
      <w:pPr>
        <w:pStyle w:val="afb"/>
        <w:ind w:firstLineChars="0" w:firstLine="420"/>
      </w:pPr>
      <w:r>
        <w:rPr>
          <w:rFonts w:hint="eastAsia"/>
        </w:rPr>
        <w:t>考虑到用户在作动态手势时，手与</w:t>
      </w:r>
      <w:r>
        <w:rPr>
          <w:rFonts w:hint="eastAsia"/>
        </w:rPr>
        <w:t>Kinect</w:t>
      </w:r>
      <w:r>
        <w:rPr>
          <w:rFonts w:hint="eastAsia"/>
        </w:rPr>
        <w:t>的距离会因为手的移动，发生一定的变化，因此，为了既满足较高的手指点识别率，又给予足够的距离变动空间，本文确定</w:t>
      </w:r>
      <w:r>
        <w:rPr>
          <w:rFonts w:hint="eastAsia"/>
        </w:rPr>
        <w:t>0.6~0.8</w:t>
      </w:r>
      <w:r>
        <w:rPr>
          <w:rFonts w:hint="eastAsia"/>
        </w:rPr>
        <w:t>米为深度值阈值范围。</w:t>
      </w:r>
    </w:p>
    <w:p w:rsidR="00AC184D" w:rsidRDefault="0051782E">
      <w:pPr>
        <w:pStyle w:val="afb"/>
        <w:ind w:firstLineChars="0" w:firstLine="420"/>
        <w:jc w:val="center"/>
      </w:pPr>
      <w:r>
        <w:rPr>
          <w:rFonts w:hint="eastAsia"/>
        </w:rPr>
        <w:t>【拓展部分：图形描述</w:t>
      </w:r>
      <w:r>
        <w:rPr>
          <w:rFonts w:hint="eastAsia"/>
        </w:rPr>
        <w:t>Kinect</w:t>
      </w:r>
      <w:r>
        <w:rPr>
          <w:rFonts w:hint="eastAsia"/>
        </w:rPr>
        <w:t>可视范围和“截取区域”】</w:t>
      </w:r>
    </w:p>
    <w:p w:rsidR="00AC184D" w:rsidRDefault="0051782E">
      <w:pPr>
        <w:pStyle w:val="afb"/>
        <w:ind w:firstLine="420"/>
        <w:jc w:val="center"/>
        <w:rPr>
          <w:sz w:val="21"/>
          <w:szCs w:val="21"/>
        </w:rPr>
      </w:pPr>
      <w:r>
        <w:rPr>
          <w:rFonts w:hint="eastAsia"/>
          <w:sz w:val="21"/>
          <w:szCs w:val="21"/>
        </w:rPr>
        <w:t>图</w:t>
      </w:r>
      <w:r>
        <w:rPr>
          <w:rFonts w:hint="eastAsia"/>
          <w:sz w:val="21"/>
          <w:szCs w:val="21"/>
        </w:rPr>
        <w:t>3-5</w:t>
      </w:r>
      <w:r>
        <w:rPr>
          <w:rFonts w:hint="eastAsia"/>
          <w:sz w:val="21"/>
          <w:szCs w:val="21"/>
        </w:rPr>
        <w:t>用户手势动作空间范围示意图</w:t>
      </w:r>
      <w:r>
        <w:rPr>
          <w:rFonts w:hint="eastAsia"/>
          <w:sz w:val="21"/>
          <w:szCs w:val="21"/>
        </w:rPr>
        <w:t xml:space="preserve"> </w:t>
      </w:r>
    </w:p>
    <w:p w:rsidR="00AC184D" w:rsidRDefault="0051782E">
      <w:pPr>
        <w:pStyle w:val="aff9"/>
        <w:numPr>
          <w:ilvl w:val="0"/>
          <w:numId w:val="11"/>
        </w:numPr>
      </w:pPr>
      <w:bookmarkStart w:id="102" w:name="_Toc417067744"/>
      <w:r>
        <w:rPr>
          <w:rFonts w:hint="eastAsia"/>
        </w:rPr>
        <w:t>K-Means</w:t>
      </w:r>
      <w:r>
        <w:rPr>
          <w:rFonts w:hint="eastAsia"/>
        </w:rPr>
        <w:t>分割手势区域</w:t>
      </w:r>
      <w:bookmarkEnd w:id="102"/>
    </w:p>
    <w:p w:rsidR="00AC184D" w:rsidRDefault="0051782E">
      <w:pPr>
        <w:pStyle w:val="afb"/>
      </w:pPr>
      <w:r>
        <w:rPr>
          <w:rFonts w:hint="eastAsia"/>
        </w:rPr>
        <w:t>通过</w:t>
      </w:r>
      <w:r>
        <w:rPr>
          <w:rFonts w:hint="eastAsia"/>
        </w:rPr>
        <w:t>3.1.2</w:t>
      </w:r>
      <w:r>
        <w:rPr>
          <w:rFonts w:hint="eastAsia"/>
        </w:rPr>
        <w:t>中实验得到的阈值范围，我们将深度图像中，深度值在阈值范围内的像素点提取出来，作为手势区域的候选像素点。这些候选像素点中，仍然包含一些虽然在距离阈值范围内，但不属于手势区域的像素点，比如一些背景中冗杂的像素点、噪</w:t>
      </w:r>
      <w:r>
        <w:rPr>
          <w:rFonts w:hint="eastAsia"/>
        </w:rPr>
        <w:lastRenderedPageBreak/>
        <w:t>声点等等。</w:t>
      </w:r>
    </w:p>
    <w:p w:rsidR="00AC184D" w:rsidRDefault="0051782E">
      <w:pPr>
        <w:pStyle w:val="afb"/>
        <w:jc w:val="center"/>
      </w:pPr>
      <w:r>
        <w:rPr>
          <w:rFonts w:hint="eastAsia"/>
        </w:rPr>
        <w:t>【图</w:t>
      </w:r>
      <w:r>
        <w:rPr>
          <w:rFonts w:hint="eastAsia"/>
        </w:rPr>
        <w:t>2.K-Means</w:t>
      </w:r>
      <w:r>
        <w:rPr>
          <w:rFonts w:hint="eastAsia"/>
        </w:rPr>
        <w:t>聚类：</w:t>
      </w:r>
      <w:r>
        <w:rPr>
          <w:rFonts w:hint="eastAsia"/>
        </w:rPr>
        <w:t>1</w:t>
      </w:r>
      <w:r>
        <w:rPr>
          <w:rFonts w:hint="eastAsia"/>
        </w:rPr>
        <w:t>个手势，</w:t>
      </w:r>
      <w:r>
        <w:rPr>
          <w:rFonts w:hint="eastAsia"/>
        </w:rPr>
        <w:t>2</w:t>
      </w:r>
      <w:r>
        <w:rPr>
          <w:rFonts w:hint="eastAsia"/>
        </w:rPr>
        <w:t>个手势】</w:t>
      </w:r>
    </w:p>
    <w:p w:rsidR="00AC184D" w:rsidRDefault="0051782E">
      <w:pPr>
        <w:pStyle w:val="afb"/>
        <w:ind w:firstLine="420"/>
        <w:jc w:val="center"/>
        <w:rPr>
          <w:sz w:val="21"/>
          <w:szCs w:val="21"/>
        </w:rPr>
      </w:pPr>
      <w:r>
        <w:rPr>
          <w:rFonts w:hint="eastAsia"/>
          <w:sz w:val="21"/>
          <w:szCs w:val="21"/>
        </w:rPr>
        <w:t>图</w:t>
      </w:r>
      <w:r>
        <w:rPr>
          <w:rFonts w:hint="eastAsia"/>
          <w:sz w:val="21"/>
          <w:szCs w:val="21"/>
        </w:rPr>
        <w:t>3-6 K-Means</w:t>
      </w:r>
      <w:r>
        <w:rPr>
          <w:rFonts w:hint="eastAsia"/>
          <w:sz w:val="21"/>
          <w:szCs w:val="21"/>
        </w:rPr>
        <w:t>分割手势（左：</w:t>
      </w:r>
      <w:r>
        <w:rPr>
          <w:rFonts w:hint="eastAsia"/>
          <w:sz w:val="21"/>
          <w:szCs w:val="21"/>
        </w:rPr>
        <w:t>Cluster Count=1</w:t>
      </w:r>
      <w:r>
        <w:rPr>
          <w:rFonts w:hint="eastAsia"/>
          <w:sz w:val="21"/>
          <w:szCs w:val="21"/>
        </w:rPr>
        <w:t>，右</w:t>
      </w:r>
      <w:r>
        <w:rPr>
          <w:rFonts w:hint="eastAsia"/>
          <w:sz w:val="21"/>
          <w:szCs w:val="21"/>
        </w:rPr>
        <w:t>Cluster Count=2</w:t>
      </w:r>
      <w:r>
        <w:rPr>
          <w:rFonts w:hint="eastAsia"/>
          <w:sz w:val="21"/>
          <w:szCs w:val="21"/>
        </w:rPr>
        <w:t>）</w:t>
      </w:r>
    </w:p>
    <w:p w:rsidR="00AC184D" w:rsidRDefault="0051782E">
      <w:pPr>
        <w:pStyle w:val="afb"/>
      </w:pPr>
      <w:r>
        <w:rPr>
          <w:rFonts w:hint="eastAsia"/>
        </w:rPr>
        <w:t>我们通过</w:t>
      </w:r>
      <w:r>
        <w:rPr>
          <w:rFonts w:hint="eastAsia"/>
        </w:rPr>
        <w:t>K-Means</w:t>
      </w:r>
      <w:r>
        <w:rPr>
          <w:rFonts w:hint="eastAsia"/>
        </w:rPr>
        <w:t>算法，对属于手势区域的像素点进行聚类。</w:t>
      </w:r>
      <w:r>
        <w:rPr>
          <w:rFonts w:hint="eastAsia"/>
        </w:rPr>
        <w:t>K-Means</w:t>
      </w:r>
      <w:r>
        <w:rPr>
          <w:rFonts w:hint="eastAsia"/>
        </w:rPr>
        <w:t>算法有如下优点：</w:t>
      </w:r>
    </w:p>
    <w:p w:rsidR="00AC184D" w:rsidRDefault="0051782E">
      <w:pPr>
        <w:pStyle w:val="afb"/>
        <w:numPr>
          <w:ilvl w:val="0"/>
          <w:numId w:val="13"/>
        </w:numPr>
      </w:pPr>
      <w:r>
        <w:rPr>
          <w:rFonts w:hint="eastAsia"/>
        </w:rPr>
        <w:t>通过设置类个数参数，可以支持深度图像中出现</w:t>
      </w:r>
      <w:r>
        <w:rPr>
          <w:rFonts w:hint="eastAsia"/>
        </w:rPr>
        <w:t>1</w:t>
      </w:r>
      <w:r>
        <w:rPr>
          <w:rFonts w:hint="eastAsia"/>
        </w:rPr>
        <w:t>个或多个手势。</w:t>
      </w:r>
    </w:p>
    <w:p w:rsidR="00AC184D" w:rsidRDefault="0051782E">
      <w:pPr>
        <w:pStyle w:val="afb"/>
        <w:numPr>
          <w:ilvl w:val="0"/>
          <w:numId w:val="13"/>
        </w:numPr>
      </w:pPr>
      <w:r>
        <w:rPr>
          <w:rFonts w:hint="eastAsia"/>
        </w:rPr>
        <w:t>聚类过程可以去除背景中冗杂的孤立像素点，只保留区域内连通、深度值相近的像素点。</w:t>
      </w:r>
    </w:p>
    <w:p w:rsidR="00AC184D" w:rsidRDefault="0051782E">
      <w:pPr>
        <w:pStyle w:val="afb"/>
      </w:pPr>
      <w:r>
        <w:rPr>
          <w:rFonts w:hint="eastAsia"/>
        </w:rPr>
        <w:t>K-Means</w:t>
      </w:r>
      <w:r>
        <w:rPr>
          <w:rFonts w:hint="eastAsia"/>
        </w:rPr>
        <w:t>算法实现的过程中，需要实验确定的参数如下：</w:t>
      </w:r>
    </w:p>
    <w:p w:rsidR="00AC184D" w:rsidRDefault="0051782E">
      <w:pPr>
        <w:pStyle w:val="afb"/>
        <w:numPr>
          <w:ilvl w:val="0"/>
          <w:numId w:val="14"/>
        </w:numPr>
      </w:pPr>
      <w:r>
        <w:rPr>
          <w:rFonts w:hint="eastAsia"/>
        </w:rPr>
        <w:t>Cluster Count</w:t>
      </w:r>
      <w:r>
        <w:rPr>
          <w:rFonts w:hint="eastAsia"/>
        </w:rPr>
        <w:t>：需要聚合的类的总数量。当只深度图像中只有一个手势时，设置成</w:t>
      </w:r>
      <w:r>
        <w:rPr>
          <w:rFonts w:hint="eastAsia"/>
        </w:rPr>
        <w:t>1</w:t>
      </w:r>
      <w:r>
        <w:rPr>
          <w:rFonts w:hint="eastAsia"/>
        </w:rPr>
        <w:t>即可。当出现多个手势时，只需要设置成需要支持的手势数量，就能按照设置生成同等数量的类。</w:t>
      </w:r>
    </w:p>
    <w:p w:rsidR="00AC184D" w:rsidRDefault="0051782E">
      <w:pPr>
        <w:pStyle w:val="afb"/>
        <w:numPr>
          <w:ilvl w:val="0"/>
          <w:numId w:val="14"/>
        </w:numPr>
      </w:pPr>
      <w:r>
        <w:rPr>
          <w:rFonts w:hint="eastAsia"/>
        </w:rPr>
        <w:t>Minimum/Maximum Points For Valid Cluster</w:t>
      </w:r>
      <w:r>
        <w:rPr>
          <w:rFonts w:hint="eastAsia"/>
        </w:rPr>
        <w:t>：每个类所拥有的最小</w:t>
      </w:r>
      <w:r>
        <w:rPr>
          <w:rFonts w:hint="eastAsia"/>
        </w:rPr>
        <w:t>/</w:t>
      </w:r>
      <w:r>
        <w:rPr>
          <w:rFonts w:hint="eastAsia"/>
        </w:rPr>
        <w:t>最大像素点的数量。因为每个用户的手势区域的大小（以像素个数衡量）是有上下界的。设定合理的最大、最小值，我们可以排除掉背景中一些明显不属于手势区域的冗杂区域。</w:t>
      </w:r>
    </w:p>
    <w:p w:rsidR="00AC184D" w:rsidRDefault="0051782E">
      <w:pPr>
        <w:pStyle w:val="afb"/>
        <w:numPr>
          <w:ilvl w:val="0"/>
          <w:numId w:val="14"/>
        </w:numPr>
      </w:pPr>
      <w:r>
        <w:rPr>
          <w:rFonts w:hint="eastAsia"/>
        </w:rPr>
        <w:t>Maximum Cluster Center Distances</w:t>
      </w:r>
      <w:r>
        <w:rPr>
          <w:rFonts w:hint="eastAsia"/>
        </w:rPr>
        <w:t>：类中所有像素点到类中心的最大距离（三维）。由于用户手的大小是定值，因此手上各点到手势区域中心的距离具有确定的最大值，通过实验设定合理的最大距离值，我们可以除掉一些不属于手势区域的像素点。</w:t>
      </w:r>
    </w:p>
    <w:p w:rsidR="00AC184D" w:rsidRDefault="0051782E">
      <w:pPr>
        <w:ind w:firstLine="420"/>
        <w:rPr>
          <w:sz w:val="24"/>
        </w:rPr>
      </w:pPr>
      <w:r>
        <w:rPr>
          <w:rFonts w:hint="eastAsia"/>
          <w:sz w:val="24"/>
        </w:rPr>
        <w:t>通过实验，我们确定各个参数的取值如表所示：</w:t>
      </w:r>
    </w:p>
    <w:p w:rsidR="00AC184D" w:rsidRDefault="00AC184D">
      <w:pPr>
        <w:ind w:firstLine="420"/>
        <w:rPr>
          <w:sz w:val="24"/>
        </w:rPr>
      </w:pP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8"/>
        <w:gridCol w:w="1529"/>
        <w:gridCol w:w="1529"/>
        <w:gridCol w:w="3058"/>
      </w:tblGrid>
      <w:tr w:rsidR="00AC184D">
        <w:trPr>
          <w:trHeight w:val="270"/>
        </w:trPr>
        <w:tc>
          <w:tcPr>
            <w:tcW w:w="3058" w:type="dxa"/>
            <w:vMerge w:val="restart"/>
          </w:tcPr>
          <w:p w:rsidR="00AC184D" w:rsidRDefault="0051782E">
            <w:pPr>
              <w:jc w:val="center"/>
              <w:rPr>
                <w:sz w:val="24"/>
              </w:rPr>
            </w:pPr>
            <w:r>
              <w:rPr>
                <w:rFonts w:hint="eastAsia"/>
                <w:sz w:val="24"/>
              </w:rPr>
              <w:t>Cluster Count</w:t>
            </w:r>
          </w:p>
        </w:tc>
        <w:tc>
          <w:tcPr>
            <w:tcW w:w="3058" w:type="dxa"/>
            <w:gridSpan w:val="2"/>
          </w:tcPr>
          <w:p w:rsidR="00AC184D" w:rsidRDefault="0051782E">
            <w:pPr>
              <w:jc w:val="center"/>
              <w:rPr>
                <w:sz w:val="24"/>
              </w:rPr>
            </w:pPr>
            <w:r>
              <w:rPr>
                <w:rFonts w:hint="eastAsia"/>
                <w:sz w:val="24"/>
              </w:rPr>
              <w:t>Points For Valid Cluster</w:t>
            </w:r>
          </w:p>
        </w:tc>
        <w:tc>
          <w:tcPr>
            <w:tcW w:w="3058" w:type="dxa"/>
            <w:vMerge w:val="restart"/>
          </w:tcPr>
          <w:p w:rsidR="00AC184D" w:rsidRDefault="0051782E">
            <w:pPr>
              <w:jc w:val="center"/>
              <w:rPr>
                <w:sz w:val="24"/>
              </w:rPr>
            </w:pPr>
            <w:r>
              <w:rPr>
                <w:rFonts w:hint="eastAsia"/>
                <w:sz w:val="24"/>
              </w:rPr>
              <w:t>Maximum Cluster Center Distances</w:t>
            </w:r>
          </w:p>
        </w:tc>
      </w:tr>
      <w:tr w:rsidR="00AC184D">
        <w:trPr>
          <w:trHeight w:val="270"/>
        </w:trPr>
        <w:tc>
          <w:tcPr>
            <w:tcW w:w="3058" w:type="dxa"/>
            <w:vMerge/>
          </w:tcPr>
          <w:p w:rsidR="00AC184D" w:rsidRDefault="00AC184D">
            <w:pPr>
              <w:jc w:val="center"/>
            </w:pPr>
          </w:p>
        </w:tc>
        <w:tc>
          <w:tcPr>
            <w:tcW w:w="1529" w:type="dxa"/>
          </w:tcPr>
          <w:p w:rsidR="00AC184D" w:rsidRDefault="0051782E">
            <w:pPr>
              <w:jc w:val="center"/>
              <w:rPr>
                <w:sz w:val="24"/>
              </w:rPr>
            </w:pPr>
            <w:r>
              <w:rPr>
                <w:rFonts w:hint="eastAsia"/>
                <w:sz w:val="24"/>
              </w:rPr>
              <w:t>Minimum</w:t>
            </w:r>
          </w:p>
        </w:tc>
        <w:tc>
          <w:tcPr>
            <w:tcW w:w="1529" w:type="dxa"/>
          </w:tcPr>
          <w:p w:rsidR="00AC184D" w:rsidRDefault="0051782E">
            <w:pPr>
              <w:jc w:val="center"/>
              <w:rPr>
                <w:sz w:val="24"/>
              </w:rPr>
            </w:pPr>
            <w:r>
              <w:rPr>
                <w:rFonts w:hint="eastAsia"/>
                <w:sz w:val="24"/>
              </w:rPr>
              <w:t>Maximum</w:t>
            </w:r>
          </w:p>
        </w:tc>
        <w:tc>
          <w:tcPr>
            <w:tcW w:w="3058" w:type="dxa"/>
            <w:vMerge/>
          </w:tcPr>
          <w:p w:rsidR="00AC184D" w:rsidRDefault="00AC184D">
            <w:pPr>
              <w:jc w:val="center"/>
              <w:rPr>
                <w:sz w:val="24"/>
              </w:rPr>
            </w:pPr>
          </w:p>
        </w:tc>
      </w:tr>
      <w:tr w:rsidR="00AC184D">
        <w:tc>
          <w:tcPr>
            <w:tcW w:w="3058" w:type="dxa"/>
          </w:tcPr>
          <w:p w:rsidR="00AC184D" w:rsidRDefault="0051782E">
            <w:pPr>
              <w:jc w:val="center"/>
              <w:rPr>
                <w:sz w:val="24"/>
              </w:rPr>
            </w:pPr>
            <w:r>
              <w:rPr>
                <w:rFonts w:hint="eastAsia"/>
                <w:sz w:val="24"/>
              </w:rPr>
              <w:t>1</w:t>
            </w:r>
          </w:p>
        </w:tc>
        <w:tc>
          <w:tcPr>
            <w:tcW w:w="1529" w:type="dxa"/>
          </w:tcPr>
          <w:p w:rsidR="00AC184D" w:rsidRDefault="0051782E">
            <w:pPr>
              <w:jc w:val="center"/>
              <w:rPr>
                <w:sz w:val="24"/>
              </w:rPr>
            </w:pPr>
            <w:r>
              <w:rPr>
                <w:rFonts w:hint="eastAsia"/>
                <w:sz w:val="24"/>
              </w:rPr>
              <w:t>100</w:t>
            </w:r>
          </w:p>
        </w:tc>
        <w:tc>
          <w:tcPr>
            <w:tcW w:w="1529" w:type="dxa"/>
          </w:tcPr>
          <w:p w:rsidR="00AC184D" w:rsidRDefault="0051782E">
            <w:pPr>
              <w:jc w:val="center"/>
              <w:rPr>
                <w:sz w:val="24"/>
              </w:rPr>
            </w:pPr>
            <w:r>
              <w:rPr>
                <w:rFonts w:hint="eastAsia"/>
                <w:sz w:val="24"/>
              </w:rPr>
              <w:t>1000</w:t>
            </w:r>
          </w:p>
        </w:tc>
        <w:tc>
          <w:tcPr>
            <w:tcW w:w="3058" w:type="dxa"/>
          </w:tcPr>
          <w:p w:rsidR="00AC184D" w:rsidRDefault="0051782E">
            <w:pPr>
              <w:jc w:val="center"/>
              <w:rPr>
                <w:sz w:val="24"/>
              </w:rPr>
            </w:pPr>
            <w:r>
              <w:rPr>
                <w:rFonts w:hint="eastAsia"/>
                <w:sz w:val="24"/>
              </w:rPr>
              <w:t>120</w:t>
            </w:r>
          </w:p>
        </w:tc>
      </w:tr>
    </w:tbl>
    <w:p w:rsidR="00AC184D" w:rsidRDefault="0051782E">
      <w:pPr>
        <w:pStyle w:val="afb"/>
        <w:ind w:firstLine="420"/>
        <w:jc w:val="center"/>
        <w:rPr>
          <w:sz w:val="21"/>
          <w:szCs w:val="21"/>
        </w:rPr>
      </w:pPr>
      <w:r>
        <w:rPr>
          <w:rFonts w:hint="eastAsia"/>
          <w:sz w:val="21"/>
          <w:szCs w:val="21"/>
        </w:rPr>
        <w:t>表</w:t>
      </w:r>
      <w:r>
        <w:rPr>
          <w:rFonts w:hint="eastAsia"/>
          <w:sz w:val="21"/>
          <w:szCs w:val="21"/>
        </w:rPr>
        <w:t>3-1 K-Means</w:t>
      </w:r>
      <w:r>
        <w:rPr>
          <w:rFonts w:hint="eastAsia"/>
          <w:sz w:val="21"/>
          <w:szCs w:val="21"/>
        </w:rPr>
        <w:t>参数设置</w:t>
      </w:r>
    </w:p>
    <w:p w:rsidR="00AC184D" w:rsidRDefault="0051782E">
      <w:pPr>
        <w:pStyle w:val="a"/>
        <w:numPr>
          <w:ilvl w:val="0"/>
          <w:numId w:val="10"/>
        </w:numPr>
        <w:rPr>
          <w:rFonts w:ascii="Times New Roman"/>
        </w:rPr>
      </w:pPr>
      <w:bookmarkStart w:id="103" w:name="_Toc417067745"/>
      <w:r>
        <w:rPr>
          <w:rFonts w:ascii="Times New Roman" w:hint="eastAsia"/>
        </w:rPr>
        <w:t>手势轮廓预处理</w:t>
      </w:r>
      <w:bookmarkEnd w:id="103"/>
    </w:p>
    <w:p w:rsidR="00AC184D" w:rsidRDefault="0051782E">
      <w:pPr>
        <w:pStyle w:val="afb"/>
        <w:ind w:firstLineChars="0" w:firstLine="420"/>
      </w:pPr>
      <w:r>
        <w:rPr>
          <w:rFonts w:hint="eastAsia"/>
        </w:rPr>
        <w:t>在手势分割完成之后，为了迎合后续的手指识别算法的要求，需要对手势轮廓进行预处理。手势轮廓是手势区域与背景区域的边界点组合起来形成的一条封闭曲线。通过预处理，可以得到手指识别算法要求的凸包；同时，降低手指识别算法的计算量，提高算法的实时性。</w:t>
      </w:r>
    </w:p>
    <w:p w:rsidR="00AC184D" w:rsidRDefault="0051782E">
      <w:pPr>
        <w:pStyle w:val="aff9"/>
        <w:numPr>
          <w:ilvl w:val="0"/>
          <w:numId w:val="15"/>
        </w:numPr>
      </w:pPr>
      <w:bookmarkStart w:id="104" w:name="_Toc417067746"/>
      <w:r>
        <w:rPr>
          <w:rFonts w:hint="eastAsia"/>
        </w:rPr>
        <w:t>手势轮廓提取</w:t>
      </w:r>
      <w:bookmarkEnd w:id="104"/>
    </w:p>
    <w:p w:rsidR="00AC184D" w:rsidRDefault="0051782E">
      <w:pPr>
        <w:pStyle w:val="afb"/>
        <w:ind w:firstLineChars="0" w:firstLine="420"/>
      </w:pPr>
      <w:r>
        <w:rPr>
          <w:rFonts w:hint="eastAsia"/>
        </w:rPr>
        <w:t>轮廓提取的主要原理是设定严格的检测标准，在手势区域内查找符合边界点条件的像素点，然后根据这些边缘点的特征寻找相似的点，最后依次连接起来形成轮廓图像。</w:t>
      </w:r>
    </w:p>
    <w:p w:rsidR="00AC184D" w:rsidRDefault="0051782E">
      <w:pPr>
        <w:pStyle w:val="afb"/>
        <w:ind w:firstLineChars="0" w:firstLine="420"/>
      </w:pPr>
      <w:r>
        <w:rPr>
          <w:rFonts w:hint="eastAsia"/>
        </w:rPr>
        <w:t>本文使用边界跟随算法【见</w:t>
      </w:r>
      <w:r>
        <w:rPr>
          <w:rFonts w:hint="eastAsia"/>
        </w:rPr>
        <w:t>StickyNotes</w:t>
      </w:r>
      <w:r>
        <w:rPr>
          <w:rFonts w:hint="eastAsia"/>
        </w:rPr>
        <w:t>】提取手势区域的边界。</w:t>
      </w:r>
      <w:r>
        <w:rPr>
          <w:rFonts w:hint="eastAsia"/>
        </w:rPr>
        <w:t>EmguCV</w:t>
      </w:r>
      <w:r>
        <w:rPr>
          <w:rFonts w:hint="eastAsia"/>
        </w:rPr>
        <w:t>的</w:t>
      </w:r>
      <w:r>
        <w:rPr>
          <w:rFonts w:hint="eastAsia"/>
        </w:rPr>
        <w:lastRenderedPageBreak/>
        <w:t>FindContours</w:t>
      </w:r>
      <w:r>
        <w:rPr>
          <w:rFonts w:hint="eastAsia"/>
        </w:rPr>
        <w:t>函数实现了【这个算法】，因此使用该函数来查找手势轮廓。</w:t>
      </w:r>
    </w:p>
    <w:p w:rsidR="00AC184D" w:rsidRDefault="0051782E">
      <w:pPr>
        <w:pStyle w:val="afb"/>
        <w:ind w:firstLineChars="0" w:firstLine="420"/>
      </w:pPr>
      <w:r>
        <w:rPr>
          <w:rFonts w:hint="eastAsia"/>
        </w:rPr>
        <w:t>通过实验发现，手势轮廓提取的最优结果是，只提取最外层的轮廓和构成这个轮廓的水平、垂直、对角线直线段的端点。这样，构成轮廓的点的数量被减少，更方便后续的处理。提取得到的手势轮廓如图所示。</w:t>
      </w:r>
    </w:p>
    <w:p w:rsidR="00AC184D" w:rsidRDefault="00914D35">
      <w:pPr>
        <w:pStyle w:val="afb"/>
        <w:spacing w:line="240" w:lineRule="auto"/>
        <w:ind w:firstLineChars="0" w:firstLine="420"/>
        <w:jc w:val="center"/>
      </w:pPr>
      <w:r>
        <w:rPr>
          <w:noProof/>
          <w:sz w:val="21"/>
        </w:rPr>
        <w:drawing>
          <wp:inline distT="0" distB="0" distL="0" distR="0">
            <wp:extent cx="2924175" cy="2085975"/>
            <wp:effectExtent l="19050" t="0" r="9525" b="0"/>
            <wp:docPr id="12"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0"/>
                    <pic:cNvPicPr>
                      <a:picLocks noChangeAspect="1" noChangeArrowheads="1"/>
                    </pic:cNvPicPr>
                  </pic:nvPicPr>
                  <pic:blipFill>
                    <a:blip r:embed="rId34"/>
                    <a:srcRect/>
                    <a:stretch>
                      <a:fillRect/>
                    </a:stretch>
                  </pic:blipFill>
                  <pic:spPr bwMode="auto">
                    <a:xfrm>
                      <a:off x="0" y="0"/>
                      <a:ext cx="2924175" cy="2085975"/>
                    </a:xfrm>
                    <a:prstGeom prst="rect">
                      <a:avLst/>
                    </a:prstGeom>
                    <a:noFill/>
                    <a:ln w="9525">
                      <a:noFill/>
                      <a:miter lim="800000"/>
                      <a:headEnd/>
                      <a:tailEnd/>
                    </a:ln>
                  </pic:spPr>
                </pic:pic>
              </a:graphicData>
            </a:graphic>
          </wp:inline>
        </w:drawing>
      </w:r>
    </w:p>
    <w:p w:rsidR="00AC184D" w:rsidRDefault="0051782E">
      <w:pPr>
        <w:pStyle w:val="afb"/>
        <w:ind w:firstLineChars="0" w:firstLine="420"/>
        <w:jc w:val="center"/>
      </w:pPr>
      <w:r>
        <w:rPr>
          <w:rFonts w:hint="eastAsia"/>
          <w:sz w:val="21"/>
          <w:szCs w:val="21"/>
        </w:rPr>
        <w:t>图</w:t>
      </w:r>
      <w:r>
        <w:rPr>
          <w:rFonts w:hint="eastAsia"/>
          <w:sz w:val="21"/>
          <w:szCs w:val="21"/>
        </w:rPr>
        <w:t xml:space="preserve">3-7 </w:t>
      </w:r>
      <w:r>
        <w:rPr>
          <w:rFonts w:hint="eastAsia"/>
          <w:sz w:val="21"/>
          <w:szCs w:val="21"/>
        </w:rPr>
        <w:t>手势区域的轮廓</w:t>
      </w:r>
    </w:p>
    <w:p w:rsidR="00AC184D" w:rsidRDefault="0051782E">
      <w:pPr>
        <w:pStyle w:val="aff9"/>
        <w:numPr>
          <w:ilvl w:val="0"/>
          <w:numId w:val="15"/>
        </w:numPr>
      </w:pPr>
      <w:bookmarkStart w:id="105" w:name="_Toc417067747"/>
      <w:r>
        <w:rPr>
          <w:rFonts w:hint="eastAsia"/>
        </w:rPr>
        <w:t>手势轮廓近似</w:t>
      </w:r>
      <w:bookmarkEnd w:id="105"/>
    </w:p>
    <w:p w:rsidR="00AC184D" w:rsidRDefault="0051782E">
      <w:pPr>
        <w:pStyle w:val="afb"/>
        <w:ind w:firstLineChars="0" w:firstLine="420"/>
      </w:pPr>
      <w:r>
        <w:rPr>
          <w:rFonts w:hint="eastAsia"/>
        </w:rPr>
        <w:t>实验统计表明，在手势分割之后，不同手势轮廓边界点的平均数量在【伪造</w:t>
      </w:r>
      <w:r>
        <w:rPr>
          <w:rFonts w:hint="eastAsia"/>
        </w:rPr>
        <w:t>60~100</w:t>
      </w:r>
      <w:r>
        <w:rPr>
          <w:rFonts w:hint="eastAsia"/>
        </w:rPr>
        <w:t>】。后续的手指点识别算法需要对边界点逐个判定，计算量大。在保证手指识别准确率的前提下，为了进一步减少计算量，使用近似多边形描述手势轮廓，本文使用</w:t>
      </w:r>
      <w:r>
        <w:rPr>
          <w:rFonts w:hint="eastAsia"/>
        </w:rPr>
        <w:t>EmguCV</w:t>
      </w:r>
      <w:r>
        <w:rPr>
          <w:rFonts w:hint="eastAsia"/>
        </w:rPr>
        <w:t>库的</w:t>
      </w:r>
      <w:r>
        <w:rPr>
          <w:rFonts w:hint="eastAsia"/>
        </w:rPr>
        <w:t>ApproxPoly</w:t>
      </w:r>
      <w:r>
        <w:rPr>
          <w:rFonts w:hint="eastAsia"/>
        </w:rPr>
        <w:t>函数对手势轮廓进行处理，如图所示。</w:t>
      </w:r>
    </w:p>
    <w:p w:rsidR="00AC184D" w:rsidRDefault="0051782E">
      <w:pPr>
        <w:pStyle w:val="afb"/>
        <w:ind w:firstLineChars="0" w:firstLine="420"/>
      </w:pPr>
      <w:r>
        <w:rPr>
          <w:rFonts w:hint="eastAsia"/>
        </w:rPr>
        <w:t>近似多边形上的点的数量只有手势轮廓边界点数量的</w:t>
      </w:r>
      <w:r>
        <w:rPr>
          <w:rFonts w:hint="eastAsia"/>
        </w:rPr>
        <w:t>20%</w:t>
      </w:r>
      <w:r>
        <w:rPr>
          <w:rFonts w:hint="eastAsia"/>
        </w:rPr>
        <w:t>左右。通过观察可知，处理得到的近似多边形的角点【</w:t>
      </w:r>
      <w:r>
        <w:rPr>
          <w:rFonts w:hint="eastAsia"/>
        </w:rPr>
        <w:t>A</w:t>
      </w:r>
      <w:r>
        <w:t>’</w:t>
      </w:r>
      <w:r>
        <w:rPr>
          <w:rFonts w:hint="eastAsia"/>
        </w:rPr>
        <w:t>B</w:t>
      </w:r>
      <w:r>
        <w:t>’</w:t>
      </w:r>
      <w:r>
        <w:rPr>
          <w:rFonts w:hint="eastAsia"/>
        </w:rPr>
        <w:t>C</w:t>
      </w:r>
      <w:r>
        <w:t>’</w:t>
      </w:r>
      <w:r>
        <w:rPr>
          <w:rFonts w:hint="eastAsia"/>
        </w:rPr>
        <w:t>D</w:t>
      </w:r>
      <w:r>
        <w:t>’</w:t>
      </w:r>
      <w:r>
        <w:rPr>
          <w:rFonts w:hint="eastAsia"/>
        </w:rPr>
        <w:t>E</w:t>
      </w:r>
      <w:r>
        <w:t>’</w:t>
      </w:r>
      <w:r>
        <w:rPr>
          <w:rFonts w:hint="eastAsia"/>
        </w:rPr>
        <w:t>】与图</w:t>
      </w:r>
      <w:r>
        <w:rPr>
          <w:rFonts w:hint="eastAsia"/>
        </w:rPr>
        <w:t>3-7</w:t>
      </w:r>
      <w:r>
        <w:rPr>
          <w:rFonts w:hint="eastAsia"/>
        </w:rPr>
        <w:t>中的手指点</w:t>
      </w:r>
      <w:r>
        <w:rPr>
          <w:rFonts w:hint="eastAsia"/>
        </w:rPr>
        <w:t>ABCDE</w:t>
      </w:r>
      <w:r>
        <w:rPr>
          <w:rFonts w:hint="eastAsia"/>
        </w:rPr>
        <w:t>在位置上的偏差很少，因此，可以近似地认为是手指点。另外，</w:t>
      </w:r>
      <w:r>
        <w:rPr>
          <w:rFonts w:hint="eastAsia"/>
        </w:rPr>
        <w:t>FGH</w:t>
      </w:r>
      <w:r>
        <w:rPr>
          <w:rFonts w:hint="eastAsia"/>
        </w:rPr>
        <w:t>虽然也是多边形的角点，但从位置上看，显然不是手指点。后续的手指点算法可以区分这样的角点，具体会在</w:t>
      </w:r>
      <w:r>
        <w:rPr>
          <w:rFonts w:hint="eastAsia"/>
        </w:rPr>
        <w:t>3.3.2</w:t>
      </w:r>
      <w:r>
        <w:rPr>
          <w:rFonts w:hint="eastAsia"/>
        </w:rPr>
        <w:t>节手指点识别算法中讨论。综上所述，对手势轮廓采用近似多边形进行描述，对手</w:t>
      </w:r>
      <w:r>
        <w:rPr>
          <w:rFonts w:hint="eastAsia"/>
          <w:color w:val="00B050"/>
        </w:rPr>
        <w:t>指点的识别不会产生影响，同时，减少了计算量，提高了实时性。</w:t>
      </w:r>
    </w:p>
    <w:p w:rsidR="00AC184D" w:rsidRDefault="00914D35">
      <w:pPr>
        <w:pStyle w:val="afb"/>
        <w:spacing w:line="240" w:lineRule="auto"/>
        <w:jc w:val="center"/>
        <w:rPr>
          <w:sz w:val="21"/>
          <w:szCs w:val="21"/>
        </w:rPr>
      </w:pPr>
      <w:r>
        <w:rPr>
          <w:noProof/>
        </w:rPr>
        <w:drawing>
          <wp:inline distT="0" distB="0" distL="0" distR="0">
            <wp:extent cx="2543175" cy="1771650"/>
            <wp:effectExtent l="19050" t="0" r="9525" b="0"/>
            <wp:docPr id="13"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4"/>
                    <pic:cNvPicPr>
                      <a:picLocks noChangeAspect="1" noChangeArrowheads="1"/>
                    </pic:cNvPicPr>
                  </pic:nvPicPr>
                  <pic:blipFill>
                    <a:blip r:embed="rId35"/>
                    <a:srcRect/>
                    <a:stretch>
                      <a:fillRect/>
                    </a:stretch>
                  </pic:blipFill>
                  <pic:spPr bwMode="auto">
                    <a:xfrm>
                      <a:off x="0" y="0"/>
                      <a:ext cx="2543175" cy="1771650"/>
                    </a:xfrm>
                    <a:prstGeom prst="rect">
                      <a:avLst/>
                    </a:prstGeom>
                    <a:noFill/>
                    <a:ln w="9525">
                      <a:noFill/>
                      <a:miter lim="800000"/>
                      <a:headEnd/>
                      <a:tailEnd/>
                    </a:ln>
                  </pic:spPr>
                </pic:pic>
              </a:graphicData>
            </a:graphic>
          </wp:inline>
        </w:drawing>
      </w:r>
    </w:p>
    <w:p w:rsidR="00AC184D" w:rsidRDefault="0051782E">
      <w:pPr>
        <w:pStyle w:val="afb"/>
        <w:spacing w:line="240" w:lineRule="auto"/>
        <w:ind w:firstLine="420"/>
        <w:jc w:val="center"/>
      </w:pPr>
      <w:r>
        <w:rPr>
          <w:rFonts w:hint="eastAsia"/>
          <w:sz w:val="21"/>
          <w:szCs w:val="21"/>
        </w:rPr>
        <w:t>图</w:t>
      </w:r>
      <w:r>
        <w:rPr>
          <w:rFonts w:hint="eastAsia"/>
          <w:sz w:val="21"/>
          <w:szCs w:val="21"/>
        </w:rPr>
        <w:t xml:space="preserve">3-8 </w:t>
      </w:r>
      <w:r>
        <w:rPr>
          <w:rFonts w:hint="eastAsia"/>
          <w:sz w:val="21"/>
          <w:szCs w:val="21"/>
        </w:rPr>
        <w:t>手势轮廓的近似多边形</w:t>
      </w:r>
    </w:p>
    <w:p w:rsidR="00AC184D" w:rsidRDefault="0051782E">
      <w:pPr>
        <w:pStyle w:val="afb"/>
        <w:ind w:firstLineChars="0" w:firstLine="420"/>
        <w:rPr>
          <w:color w:val="00B050"/>
        </w:rPr>
      </w:pPr>
      <w:r>
        <w:rPr>
          <w:rFonts w:hint="eastAsia"/>
          <w:color w:val="00B050"/>
        </w:rPr>
        <w:t>这种方法的另一个好处是，在对边界点逐个判定时，可以减少少数异常的边界点所</w:t>
      </w:r>
      <w:r>
        <w:rPr>
          <w:rFonts w:hint="eastAsia"/>
          <w:color w:val="00B050"/>
        </w:rPr>
        <w:lastRenderedPageBreak/>
        <w:t>带来的干扰。</w:t>
      </w:r>
    </w:p>
    <w:p w:rsidR="00AC184D" w:rsidRDefault="0051782E">
      <w:pPr>
        <w:pStyle w:val="aff9"/>
        <w:numPr>
          <w:ilvl w:val="0"/>
          <w:numId w:val="15"/>
        </w:numPr>
      </w:pPr>
      <w:bookmarkStart w:id="106" w:name="_Toc417067748"/>
      <w:r>
        <w:rPr>
          <w:rFonts w:hint="eastAsia"/>
        </w:rPr>
        <w:t>手势轮廓的最小凸包</w:t>
      </w:r>
      <w:bookmarkEnd w:id="106"/>
    </w:p>
    <w:p w:rsidR="00AC184D" w:rsidRDefault="0051782E">
      <w:pPr>
        <w:pStyle w:val="afb"/>
        <w:ind w:firstLineChars="0" w:firstLine="420"/>
      </w:pPr>
      <w:r>
        <w:rPr>
          <w:rFonts w:hint="eastAsia"/>
        </w:rPr>
        <w:t>因为在第</w:t>
      </w:r>
      <w:r>
        <w:rPr>
          <w:rFonts w:hint="eastAsia"/>
        </w:rPr>
        <w:t>4</w:t>
      </w:r>
      <w:r>
        <w:rPr>
          <w:rFonts w:hint="eastAsia"/>
        </w:rPr>
        <w:t>章动态手势识别的过程中，需要获取手势轮廓的最小凸包，因此，在得到了手势轮廓的近似多边形之后，本文借助</w:t>
      </w:r>
      <w:r>
        <w:rPr>
          <w:rFonts w:hint="eastAsia"/>
        </w:rPr>
        <w:t>Graham Scan</w:t>
      </w:r>
      <w:r>
        <w:rPr>
          <w:rFonts w:hint="eastAsia"/>
        </w:rPr>
        <w:t>算法【算法引用】，计算近似多边形的最小凸包。</w:t>
      </w:r>
      <w:r>
        <w:rPr>
          <w:rFonts w:hint="eastAsia"/>
        </w:rPr>
        <w:t>EmguCV</w:t>
      </w:r>
      <w:r>
        <w:rPr>
          <w:rFonts w:hint="eastAsia"/>
        </w:rPr>
        <w:t>的</w:t>
      </w:r>
      <w:r>
        <w:t>ConvexHul</w:t>
      </w:r>
      <w:r>
        <w:rPr>
          <w:rFonts w:hint="eastAsia"/>
        </w:rPr>
        <w:t>函数已经实现了该算法，因此我们使用这个函数获取手势轮廓似多边形的最小凸包，如图所示。</w:t>
      </w:r>
    </w:p>
    <w:p w:rsidR="00AC184D" w:rsidRDefault="00914D35">
      <w:pPr>
        <w:ind w:firstLine="420"/>
        <w:jc w:val="center"/>
      </w:pPr>
      <w:r>
        <w:rPr>
          <w:noProof/>
        </w:rPr>
        <w:drawing>
          <wp:inline distT="0" distB="0" distL="0" distR="0">
            <wp:extent cx="1666875" cy="1666875"/>
            <wp:effectExtent l="19050" t="0" r="9525" b="0"/>
            <wp:docPr id="14"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
                    <pic:cNvPicPr>
                      <a:picLocks noChangeAspect="1" noChangeArrowheads="1"/>
                    </pic:cNvPicPr>
                  </pic:nvPicPr>
                  <pic:blipFill>
                    <a:blip r:embed="rId36"/>
                    <a:srcRect/>
                    <a:stretch>
                      <a:fillRect/>
                    </a:stretch>
                  </pic:blipFill>
                  <pic:spPr bwMode="auto">
                    <a:xfrm>
                      <a:off x="0" y="0"/>
                      <a:ext cx="1666875" cy="1666875"/>
                    </a:xfrm>
                    <a:prstGeom prst="rect">
                      <a:avLst/>
                    </a:prstGeom>
                    <a:noFill/>
                    <a:ln w="9525">
                      <a:noFill/>
                      <a:miter lim="800000"/>
                      <a:headEnd/>
                      <a:tailEnd/>
                    </a:ln>
                  </pic:spPr>
                </pic:pic>
              </a:graphicData>
            </a:graphic>
          </wp:inline>
        </w:drawing>
      </w:r>
    </w:p>
    <w:p w:rsidR="00AC184D" w:rsidRDefault="0051782E">
      <w:pPr>
        <w:pStyle w:val="afb"/>
        <w:ind w:firstLine="420"/>
        <w:jc w:val="center"/>
        <w:rPr>
          <w:sz w:val="21"/>
          <w:szCs w:val="21"/>
        </w:rPr>
      </w:pPr>
      <w:r>
        <w:rPr>
          <w:rFonts w:hint="eastAsia"/>
          <w:sz w:val="21"/>
          <w:szCs w:val="21"/>
        </w:rPr>
        <w:t>图</w:t>
      </w:r>
      <w:r>
        <w:rPr>
          <w:rFonts w:hint="eastAsia"/>
          <w:sz w:val="21"/>
          <w:szCs w:val="21"/>
        </w:rPr>
        <w:t xml:space="preserve">3-9 </w:t>
      </w:r>
      <w:r>
        <w:rPr>
          <w:rFonts w:hint="eastAsia"/>
          <w:sz w:val="21"/>
          <w:szCs w:val="21"/>
        </w:rPr>
        <w:t>手势轮廓的最小凸包</w:t>
      </w:r>
    </w:p>
    <w:p w:rsidR="00AC184D" w:rsidRDefault="0051782E">
      <w:pPr>
        <w:pStyle w:val="a"/>
        <w:numPr>
          <w:ilvl w:val="0"/>
          <w:numId w:val="10"/>
        </w:numPr>
      </w:pPr>
      <w:bookmarkStart w:id="107" w:name="_Toc417067749"/>
      <w:r>
        <w:rPr>
          <w:rFonts w:ascii="Times New Roman"/>
        </w:rPr>
        <w:t>FT-GB</w:t>
      </w:r>
      <w:r>
        <w:rPr>
          <w:rFonts w:ascii="Times New Roman" w:hint="eastAsia"/>
        </w:rPr>
        <w:t>算法提取手指点</w:t>
      </w:r>
      <w:bookmarkEnd w:id="107"/>
    </w:p>
    <w:p w:rsidR="00AC184D" w:rsidRDefault="0051782E">
      <w:pPr>
        <w:pStyle w:val="afb"/>
        <w:ind w:firstLineChars="0" w:firstLine="420"/>
      </w:pPr>
      <w:r>
        <w:rPr>
          <w:rFonts w:hint="eastAsia"/>
        </w:rPr>
        <w:t>在对手指轮廓进行预处理之后，可以得到了手势区域的近似多边形。通过观察可知，所有近似手指点都是近似多边形边界上的角点。同时，边界上也有一些非手指点的角点。他们之间的区别在于</w:t>
      </w:r>
      <w:r>
        <w:rPr>
          <w:rFonts w:hint="eastAsia"/>
        </w:rPr>
        <w:t>FT-GB</w:t>
      </w:r>
      <w:r>
        <w:rPr>
          <w:rFonts w:hint="eastAsia"/>
        </w:rPr>
        <w:t>算法正是利用了这一个特点，通过手型的几何特征，判断最小凸包上的各个点是否属于手指点。</w:t>
      </w:r>
    </w:p>
    <w:p w:rsidR="00AC184D" w:rsidRDefault="0051782E">
      <w:pPr>
        <w:pStyle w:val="aff9"/>
        <w:numPr>
          <w:ilvl w:val="0"/>
          <w:numId w:val="16"/>
        </w:numPr>
      </w:pPr>
      <w:bookmarkStart w:id="108" w:name="_Toc417067750"/>
      <w:r>
        <w:t>FT-GB</w:t>
      </w:r>
      <w:r>
        <w:rPr>
          <w:rFonts w:hint="eastAsia"/>
        </w:rPr>
        <w:t>算法</w:t>
      </w:r>
      <w:bookmarkEnd w:id="108"/>
    </w:p>
    <w:p w:rsidR="00AC184D" w:rsidRDefault="0051782E">
      <w:pPr>
        <w:pStyle w:val="afb"/>
        <w:ind w:firstLineChars="0" w:firstLine="420"/>
      </w:pPr>
      <w:r>
        <w:rPr>
          <w:rFonts w:hint="eastAsia"/>
        </w:rPr>
        <w:t>假设</w:t>
      </w:r>
      <w:r w:rsidR="00AC184D" w:rsidRPr="00AC184D">
        <w:rPr>
          <w:rFonts w:hint="eastAsia"/>
        </w:rPr>
        <w:object w:dxaOrig="1923" w:dyaOrig="361">
          <v:shape id="图片 174" o:spid="_x0000_i1027" type="#_x0000_t75" style="width:96pt;height:18pt" o:ole="">
            <v:imagedata r:id="rId37" o:title=""/>
          </v:shape>
          <o:OLEObject Type="Embed" ProgID="Equation.3" ShapeID="图片 174" DrawAspect="Content" ObjectID="_1490812454" r:id="rId38"/>
        </w:object>
      </w:r>
      <w:r>
        <w:rPr>
          <w:rFonts w:hint="eastAsia"/>
        </w:rPr>
        <w:t>是构成最小凸包的</w:t>
      </w:r>
      <w:r>
        <w:rPr>
          <w:rFonts w:hint="eastAsia"/>
        </w:rPr>
        <w:t>M</w:t>
      </w:r>
      <w:r>
        <w:rPr>
          <w:rFonts w:hint="eastAsia"/>
        </w:rPr>
        <w:t>个点，</w:t>
      </w:r>
      <w:r w:rsidR="00AC184D" w:rsidRPr="00AC184D">
        <w:rPr>
          <w:rFonts w:hint="eastAsia"/>
        </w:rPr>
        <w:object w:dxaOrig="1722" w:dyaOrig="361">
          <v:shape id="Picture 3" o:spid="_x0000_i1028" type="#_x0000_t75" style="width:86.25pt;height:18pt" o:ole="">
            <v:imagedata r:id="rId39" o:title=""/>
          </v:shape>
          <o:OLEObject Type="Embed" ProgID="Equation.3" ShapeID="Picture 3" DrawAspect="Content" ObjectID="_1490812455" r:id="rId40"/>
        </w:object>
      </w:r>
      <w:r>
        <w:rPr>
          <w:rFonts w:hint="eastAsia"/>
        </w:rPr>
        <w:t>是近似多变形上的</w:t>
      </w:r>
      <w:r>
        <w:rPr>
          <w:rFonts w:hint="eastAsia"/>
        </w:rPr>
        <w:t>N</w:t>
      </w:r>
      <w:r>
        <w:rPr>
          <w:rFonts w:hint="eastAsia"/>
        </w:rPr>
        <w:t>个角点。显然，</w:t>
      </w:r>
      <w:r w:rsidR="00AC184D" w:rsidRPr="00AC184D">
        <w:rPr>
          <w:rFonts w:hint="eastAsia"/>
        </w:rPr>
        <w:object w:dxaOrig="742" w:dyaOrig="280">
          <v:shape id="图片 192" o:spid="_x0000_i1029" type="#_x0000_t75" style="width:36.75pt;height:14.25pt" o:ole="">
            <v:imagedata r:id="rId41" o:title=""/>
          </v:shape>
          <o:OLEObject Type="Embed" ProgID="Equation.3" ShapeID="图片 192" DrawAspect="Content" ObjectID="_1490812456" r:id="rId42"/>
        </w:object>
      </w:r>
      <w:r>
        <w:rPr>
          <w:rFonts w:hint="eastAsia"/>
        </w:rPr>
        <w:t>。</w:t>
      </w:r>
    </w:p>
    <w:p w:rsidR="00AC184D" w:rsidRDefault="0051782E">
      <w:pPr>
        <w:pStyle w:val="afb"/>
        <w:spacing w:line="240" w:lineRule="auto"/>
        <w:ind w:firstLineChars="0" w:firstLine="420"/>
      </w:pPr>
      <w:r>
        <w:rPr>
          <w:rFonts w:hint="eastAsia"/>
        </w:rPr>
        <w:t>FT-GB</w:t>
      </w:r>
      <w:r>
        <w:rPr>
          <w:rFonts w:hint="eastAsia"/>
        </w:rPr>
        <w:t>算法的具体描述如下：</w:t>
      </w:r>
    </w:p>
    <w:p w:rsidR="00AC184D" w:rsidRDefault="0051782E">
      <w:pPr>
        <w:pStyle w:val="afb"/>
        <w:numPr>
          <w:ilvl w:val="0"/>
          <w:numId w:val="17"/>
        </w:numPr>
        <w:ind w:firstLineChars="0" w:firstLine="420"/>
      </w:pPr>
      <w:r>
        <w:rPr>
          <w:rFonts w:hint="eastAsia"/>
        </w:rPr>
        <w:t>对于所有的</w:t>
      </w:r>
      <w:r w:rsidR="00AC184D" w:rsidRPr="00AC184D">
        <w:rPr>
          <w:rFonts w:hint="eastAsia"/>
        </w:rPr>
        <w:object w:dxaOrig="801" w:dyaOrig="360">
          <v:shape id="Picture 5" o:spid="_x0000_i1030" type="#_x0000_t75" style="width:39.75pt;height:18pt" o:ole="">
            <v:imagedata r:id="rId43" o:title=""/>
          </v:shape>
          <o:OLEObject Type="Embed" ProgID="Equation.3" ShapeID="Picture 5" DrawAspect="Content" ObjectID="_1490812457" r:id="rId44"/>
        </w:object>
      </w:r>
      <w:r>
        <w:rPr>
          <w:rFonts w:hint="eastAsia"/>
        </w:rPr>
        <w:t>，我们在</w:t>
      </w:r>
      <w:r>
        <w:rPr>
          <w:rFonts w:hint="eastAsia"/>
        </w:rPr>
        <w:t>C</w:t>
      </w:r>
      <w:r>
        <w:rPr>
          <w:rFonts w:hint="eastAsia"/>
        </w:rPr>
        <w:t>中找到</w:t>
      </w:r>
      <w:r w:rsidR="00AC184D" w:rsidRPr="00AC184D">
        <w:rPr>
          <w:rFonts w:hint="eastAsia"/>
        </w:rPr>
        <w:object w:dxaOrig="322" w:dyaOrig="362">
          <v:shape id="图片 179" o:spid="_x0000_i1031" type="#_x0000_t75" style="width:15.75pt;height:18pt" o:ole="">
            <v:imagedata r:id="rId45" o:title=""/>
          </v:shape>
          <o:OLEObject Type="Embed" ProgID="Equation.3" ShapeID="图片 179" DrawAspect="Content" ObjectID="_1490812458" r:id="rId46"/>
        </w:object>
      </w:r>
      <w:r>
        <w:rPr>
          <w:rFonts w:hint="eastAsia"/>
        </w:rPr>
        <w:t>相邻的两个点</w:t>
      </w:r>
      <w:r w:rsidR="00AC184D" w:rsidRPr="00AC184D">
        <w:rPr>
          <w:rFonts w:hint="eastAsia"/>
        </w:rPr>
        <w:object w:dxaOrig="1001" w:dyaOrig="360">
          <v:shape id="Picture 7" o:spid="_x0000_i1032" type="#_x0000_t75" style="width:50.25pt;height:18pt" o:ole="">
            <v:imagedata r:id="rId47" o:title=""/>
          </v:shape>
          <o:OLEObject Type="Embed" ProgID="Equation.3" ShapeID="Picture 7" DrawAspect="Content" ObjectID="_1490812459" r:id="rId48"/>
        </w:object>
      </w:r>
      <w:r>
        <w:rPr>
          <w:rFonts w:hint="eastAsia"/>
        </w:rPr>
        <w:t>；</w:t>
      </w:r>
    </w:p>
    <w:p w:rsidR="00AC184D" w:rsidRDefault="0051782E">
      <w:pPr>
        <w:pStyle w:val="afb"/>
        <w:numPr>
          <w:ilvl w:val="0"/>
          <w:numId w:val="17"/>
        </w:numPr>
        <w:ind w:firstLineChars="0" w:firstLine="420"/>
      </w:pPr>
      <w:r>
        <w:rPr>
          <w:rFonts w:hint="eastAsia"/>
        </w:rPr>
        <w:t>计算</w:t>
      </w:r>
      <w:r w:rsidR="00AC184D" w:rsidRPr="00AC184D">
        <w:rPr>
          <w:rFonts w:hint="eastAsia"/>
        </w:rPr>
        <w:object w:dxaOrig="582" w:dyaOrig="421">
          <v:shape id="Picture 8" o:spid="_x0000_i1033" type="#_x0000_t75" style="width:29.25pt;height:21pt" o:ole="">
            <v:imagedata r:id="rId49" o:title=""/>
          </v:shape>
          <o:OLEObject Type="Embed" ProgID="Equation.3" ShapeID="Picture 8" DrawAspect="Content" ObjectID="_1490812460" r:id="rId50"/>
        </w:object>
      </w:r>
      <w:r>
        <w:rPr>
          <w:rFonts w:hint="eastAsia"/>
        </w:rPr>
        <w:t>和</w:t>
      </w:r>
      <w:r w:rsidR="00AC184D" w:rsidRPr="00AC184D">
        <w:rPr>
          <w:rFonts w:hint="eastAsia"/>
        </w:rPr>
        <w:object w:dxaOrig="702" w:dyaOrig="421">
          <v:shape id="Picture 9" o:spid="_x0000_i1034" type="#_x0000_t75" style="width:35.25pt;height:21pt" o:ole="">
            <v:imagedata r:id="rId51" o:title=""/>
          </v:shape>
          <o:OLEObject Type="Embed" ProgID="Equation.3" ShapeID="Picture 9" DrawAspect="Content" ObjectID="_1490812461" r:id="rId52"/>
        </w:object>
      </w:r>
      <w:r>
        <w:rPr>
          <w:rFonts w:hint="eastAsia"/>
        </w:rPr>
        <w:t>之间的夹角</w:t>
      </w:r>
      <w:r>
        <w:t>α</w:t>
      </w:r>
      <w:r>
        <w:rPr>
          <w:rFonts w:hint="eastAsia"/>
        </w:rPr>
        <w:t>（下面称指尖点</w:t>
      </w:r>
      <w:r>
        <w:t>α</w:t>
      </w:r>
      <w:r>
        <w:rPr>
          <w:rFonts w:hint="eastAsia"/>
        </w:rPr>
        <w:t>参数），如图所示。</w:t>
      </w:r>
    </w:p>
    <w:p w:rsidR="00AC184D" w:rsidRDefault="0051782E">
      <w:pPr>
        <w:pStyle w:val="afb"/>
        <w:ind w:firstLineChars="0" w:firstLine="420"/>
      </w:pPr>
      <w:r>
        <w:rPr>
          <w:rFonts w:hint="eastAsia"/>
        </w:rPr>
        <w:t>（</w:t>
      </w:r>
      <w:r>
        <w:rPr>
          <w:rFonts w:hint="eastAsia"/>
        </w:rPr>
        <w:t>3</w:t>
      </w:r>
      <w:r>
        <w:rPr>
          <w:rFonts w:hint="eastAsia"/>
        </w:rPr>
        <w:t>）如果</w:t>
      </w:r>
      <w:r>
        <w:rPr>
          <w:rFonts w:hint="eastAsia"/>
        </w:rPr>
        <w:t xml:space="preserve"> </w:t>
      </w:r>
      <w:r>
        <w:t>α≤</w:t>
      </w:r>
      <w:r>
        <w:rPr>
          <w:rFonts w:hint="eastAsia"/>
        </w:rPr>
        <w:t xml:space="preserve"> A_Thres</w:t>
      </w:r>
      <w:r>
        <w:rPr>
          <w:rFonts w:hint="eastAsia"/>
        </w:rPr>
        <w:t>，那么，</w:t>
      </w:r>
      <w:r w:rsidR="00AC184D" w:rsidRPr="00AC184D">
        <w:rPr>
          <w:rFonts w:hint="eastAsia"/>
        </w:rPr>
        <w:object w:dxaOrig="322" w:dyaOrig="362">
          <v:shape id="Picture 10" o:spid="_x0000_i1035" type="#_x0000_t75" style="width:15.75pt;height:18pt" o:ole="">
            <v:imagedata r:id="rId53" o:title=""/>
          </v:shape>
          <o:OLEObject Type="Embed" ProgID="Equation.3" ShapeID="Picture 10" DrawAspect="Content" ObjectID="_1490812462" r:id="rId54"/>
        </w:object>
      </w:r>
      <w:r>
        <w:rPr>
          <w:rFonts w:hint="eastAsia"/>
        </w:rPr>
        <w:t>判定为指尖。</w:t>
      </w:r>
    </w:p>
    <w:p w:rsidR="00AC184D" w:rsidRDefault="00914D35">
      <w:pPr>
        <w:pStyle w:val="afb"/>
        <w:spacing w:line="240" w:lineRule="auto"/>
        <w:ind w:firstLineChars="0" w:firstLine="420"/>
        <w:jc w:val="center"/>
      </w:pPr>
      <w:r>
        <w:rPr>
          <w:noProof/>
        </w:rPr>
        <w:drawing>
          <wp:inline distT="0" distB="0" distL="0" distR="0">
            <wp:extent cx="1657350" cy="809625"/>
            <wp:effectExtent l="19050" t="0" r="0" b="0"/>
            <wp:docPr id="2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9"/>
                    <pic:cNvPicPr>
                      <a:picLocks noChangeAspect="1" noChangeArrowheads="1"/>
                    </pic:cNvPicPr>
                  </pic:nvPicPr>
                  <pic:blipFill>
                    <a:blip r:embed="rId55"/>
                    <a:srcRect/>
                    <a:stretch>
                      <a:fillRect/>
                    </a:stretch>
                  </pic:blipFill>
                  <pic:spPr bwMode="auto">
                    <a:xfrm>
                      <a:off x="0" y="0"/>
                      <a:ext cx="1657350" cy="809625"/>
                    </a:xfrm>
                    <a:prstGeom prst="rect">
                      <a:avLst/>
                    </a:prstGeom>
                    <a:noFill/>
                    <a:ln w="9525">
                      <a:noFill/>
                      <a:miter lim="800000"/>
                      <a:headEnd/>
                      <a:tailEnd/>
                    </a:ln>
                  </pic:spPr>
                </pic:pic>
              </a:graphicData>
            </a:graphic>
          </wp:inline>
        </w:drawing>
      </w:r>
    </w:p>
    <w:p w:rsidR="00AC184D" w:rsidRDefault="0051782E">
      <w:pPr>
        <w:pStyle w:val="afb"/>
        <w:ind w:firstLine="420"/>
        <w:jc w:val="center"/>
        <w:rPr>
          <w:sz w:val="21"/>
          <w:szCs w:val="21"/>
        </w:rPr>
      </w:pPr>
      <w:r>
        <w:rPr>
          <w:rFonts w:hint="eastAsia"/>
          <w:sz w:val="21"/>
          <w:szCs w:val="21"/>
        </w:rPr>
        <w:t>图</w:t>
      </w:r>
      <w:r>
        <w:rPr>
          <w:rFonts w:hint="eastAsia"/>
          <w:sz w:val="21"/>
          <w:szCs w:val="21"/>
        </w:rPr>
        <w:t xml:space="preserve">3-10 </w:t>
      </w:r>
      <w:r>
        <w:rPr>
          <w:rFonts w:hint="eastAsia"/>
          <w:sz w:val="21"/>
          <w:szCs w:val="21"/>
        </w:rPr>
        <w:t>指尖点</w:t>
      </w:r>
      <w:r>
        <w:t>α</w:t>
      </w:r>
      <w:r>
        <w:rPr>
          <w:rFonts w:hint="eastAsia"/>
        </w:rPr>
        <w:t>参数示意图</w:t>
      </w:r>
    </w:p>
    <w:p w:rsidR="00AC184D" w:rsidRDefault="0051782E">
      <w:pPr>
        <w:pStyle w:val="afb"/>
        <w:ind w:firstLineChars="0" w:firstLine="420"/>
      </w:pPr>
      <w:r>
        <w:rPr>
          <w:rFonts w:hint="eastAsia"/>
        </w:rPr>
        <w:lastRenderedPageBreak/>
        <w:t>按照如上所述的算法步骤，可以得到所有的手指点。这种方法的优点在于：</w:t>
      </w:r>
    </w:p>
    <w:p w:rsidR="00AC184D" w:rsidRDefault="0051782E">
      <w:pPr>
        <w:pStyle w:val="afb"/>
        <w:numPr>
          <w:ilvl w:val="0"/>
          <w:numId w:val="18"/>
        </w:numPr>
        <w:ind w:firstLineChars="0" w:firstLine="420"/>
      </w:pPr>
      <w:r>
        <w:rPr>
          <w:rFonts w:hint="eastAsia"/>
        </w:rPr>
        <w:t>只要手指所在平面平行于</w:t>
      </w:r>
      <w:r w:rsidR="00533FAD">
        <w:rPr>
          <w:rFonts w:hint="eastAsia"/>
        </w:rPr>
        <w:t>摄像平面</w:t>
      </w:r>
      <w:r>
        <w:rPr>
          <w:rFonts w:hint="eastAsia"/>
        </w:rPr>
        <w:t>，即使发生旋转，</w:t>
      </w:r>
      <w:r>
        <w:t>α</w:t>
      </w:r>
      <w:r>
        <w:rPr>
          <w:rFonts w:hint="eastAsia"/>
        </w:rPr>
        <w:t>也能够保持不变。</w:t>
      </w:r>
    </w:p>
    <w:p w:rsidR="00AC184D" w:rsidRDefault="0051782E">
      <w:pPr>
        <w:pStyle w:val="afb"/>
        <w:numPr>
          <w:ilvl w:val="0"/>
          <w:numId w:val="18"/>
        </w:numPr>
        <w:ind w:firstLineChars="0" w:firstLine="420"/>
      </w:pPr>
      <w:r>
        <w:rPr>
          <w:rFonts w:hint="eastAsia"/>
        </w:rPr>
        <w:t>相比于其他的手指检测方法【文献】，这种方法只需要对</w:t>
      </w:r>
      <w:r>
        <w:rPr>
          <w:rFonts w:hint="eastAsia"/>
        </w:rPr>
        <w:t>A_Thres</w:t>
      </w:r>
      <w:r>
        <w:rPr>
          <w:rFonts w:hint="eastAsia"/>
        </w:rPr>
        <w:t>参数进行假设或者实验设定。</w:t>
      </w:r>
    </w:p>
    <w:p w:rsidR="00AC184D" w:rsidRDefault="0051782E">
      <w:pPr>
        <w:pStyle w:val="afb"/>
        <w:numPr>
          <w:ilvl w:val="0"/>
          <w:numId w:val="18"/>
        </w:numPr>
        <w:ind w:firstLineChars="0" w:firstLine="420"/>
      </w:pPr>
      <w:r>
        <w:rPr>
          <w:rFonts w:hint="eastAsia"/>
        </w:rPr>
        <w:t>经过实验观测，对于同一个用户的不同手指，</w:t>
      </w:r>
      <w:r>
        <w:rPr>
          <w:rFonts w:hint="eastAsia"/>
        </w:rPr>
        <w:t>A_Thres</w:t>
      </w:r>
      <w:r>
        <w:rPr>
          <w:rFonts w:hint="eastAsia"/>
        </w:rPr>
        <w:t>参数可以认为保持不变。</w:t>
      </w:r>
    </w:p>
    <w:p w:rsidR="00AC184D" w:rsidRDefault="0051782E">
      <w:pPr>
        <w:pStyle w:val="afb"/>
        <w:ind w:left="420" w:firstLineChars="0" w:firstLine="0"/>
        <w:rPr>
          <w:color w:val="00B050"/>
        </w:rPr>
      </w:pPr>
      <w:r>
        <w:rPr>
          <w:rFonts w:hint="eastAsia"/>
          <w:color w:val="00B050"/>
        </w:rPr>
        <w:t>因此，这种算法是易用的、具有一定的鲁棒性。</w:t>
      </w:r>
    </w:p>
    <w:p w:rsidR="00AC184D" w:rsidRDefault="0051782E">
      <w:pPr>
        <w:pStyle w:val="afb"/>
        <w:ind w:firstLineChars="0" w:firstLine="420"/>
        <w:rPr>
          <w:color w:val="00B050"/>
        </w:rPr>
      </w:pPr>
      <w:r>
        <w:rPr>
          <w:rFonts w:hint="eastAsia"/>
          <w:color w:val="00B050"/>
        </w:rPr>
        <w:t>对于</w:t>
      </w:r>
      <w:r>
        <w:rPr>
          <w:rFonts w:hint="eastAsia"/>
          <w:color w:val="00B050"/>
        </w:rPr>
        <w:t>3.2.2</w:t>
      </w:r>
      <w:r>
        <w:rPr>
          <w:rFonts w:hint="eastAsia"/>
          <w:color w:val="00B050"/>
        </w:rPr>
        <w:t>提出的如何区分非手指点的角点这个问题，可以看到图</w:t>
      </w:r>
      <w:r>
        <w:rPr>
          <w:rFonts w:hint="eastAsia"/>
          <w:color w:val="00B050"/>
        </w:rPr>
        <w:t>3-8</w:t>
      </w:r>
      <w:r>
        <w:rPr>
          <w:rFonts w:hint="eastAsia"/>
          <w:color w:val="00B050"/>
        </w:rPr>
        <w:t>中，</w:t>
      </w:r>
      <w:r w:rsidR="00AC184D" w:rsidRPr="00AC184D">
        <w:rPr>
          <w:rFonts w:hint="eastAsia"/>
          <w:color w:val="00B050"/>
        </w:rPr>
        <w:object w:dxaOrig="781" w:dyaOrig="280">
          <v:shape id="图片 62" o:spid="_x0000_i1036" type="#_x0000_t75" style="width:39pt;height:14.25pt" o:ole="">
            <v:imagedata r:id="rId56" o:title=""/>
          </v:shape>
          <o:OLEObject Type="Embed" ProgID="Equation.3" ShapeID="图片 62" DrawAspect="Content" ObjectID="_1490812463" r:id="rId57"/>
        </w:object>
      </w:r>
      <w:r>
        <w:rPr>
          <w:rFonts w:hint="eastAsia"/>
          <w:color w:val="00B050"/>
        </w:rPr>
        <w:t>和</w:t>
      </w:r>
      <w:r w:rsidR="00AC184D" w:rsidRPr="00AC184D">
        <w:rPr>
          <w:rFonts w:hint="eastAsia"/>
          <w:color w:val="00B050"/>
        </w:rPr>
        <w:object w:dxaOrig="761" w:dyaOrig="280">
          <v:shape id="图片 63" o:spid="_x0000_i1037" type="#_x0000_t75" style="width:38.25pt;height:14.25pt" o:ole="">
            <v:imagedata r:id="rId58" o:title=""/>
          </v:shape>
          <o:OLEObject Type="Embed" ProgID="Equation.3" ShapeID="图片 63" DrawAspect="Content" ObjectID="_1490812464" r:id="rId59"/>
        </w:object>
      </w:r>
      <w:r>
        <w:rPr>
          <w:rFonts w:hint="eastAsia"/>
          <w:color w:val="00B050"/>
        </w:rPr>
        <w:t>的角度是比手指点大很多的，因此，只要设定合理的</w:t>
      </w:r>
      <w:r>
        <w:rPr>
          <w:rFonts w:hint="eastAsia"/>
          <w:color w:val="00B050"/>
        </w:rPr>
        <w:t>A_Thres</w:t>
      </w:r>
      <w:r>
        <w:rPr>
          <w:rFonts w:hint="eastAsia"/>
          <w:color w:val="00B050"/>
        </w:rPr>
        <w:t>值，使得的手指点的</w:t>
      </w:r>
      <w:r>
        <w:rPr>
          <w:color w:val="00B050"/>
        </w:rPr>
        <w:t>α</w:t>
      </w:r>
      <w:r>
        <w:rPr>
          <w:rFonts w:hint="eastAsia"/>
          <w:color w:val="00B050"/>
        </w:rPr>
        <w:t>小于</w:t>
      </w:r>
      <w:r>
        <w:rPr>
          <w:rFonts w:hint="eastAsia"/>
          <w:color w:val="00B050"/>
        </w:rPr>
        <w:t>A_Thres</w:t>
      </w:r>
      <w:r>
        <w:rPr>
          <w:rFonts w:hint="eastAsia"/>
          <w:color w:val="00B050"/>
        </w:rPr>
        <w:t>，而非手指点的</w:t>
      </w:r>
      <w:r>
        <w:rPr>
          <w:color w:val="00B050"/>
        </w:rPr>
        <w:t>α</w:t>
      </w:r>
      <w:r>
        <w:rPr>
          <w:rFonts w:hint="eastAsia"/>
          <w:color w:val="00B050"/>
        </w:rPr>
        <w:t>大于</w:t>
      </w:r>
      <w:r>
        <w:rPr>
          <w:rFonts w:hint="eastAsia"/>
          <w:color w:val="00B050"/>
        </w:rPr>
        <w:t>A_Thres</w:t>
      </w:r>
      <w:r>
        <w:rPr>
          <w:rFonts w:hint="eastAsia"/>
          <w:color w:val="00B050"/>
        </w:rPr>
        <w:t>，便可以保证只有真正的手指点得到保留。</w:t>
      </w:r>
    </w:p>
    <w:p w:rsidR="00AC184D" w:rsidRDefault="0051782E">
      <w:pPr>
        <w:pStyle w:val="aff9"/>
        <w:numPr>
          <w:ilvl w:val="0"/>
          <w:numId w:val="16"/>
        </w:numPr>
      </w:pPr>
      <w:bookmarkStart w:id="109" w:name="_Toc417067751"/>
      <w:r>
        <w:rPr>
          <w:rFonts w:hint="eastAsia"/>
        </w:rPr>
        <w:t>A_Thres</w:t>
      </w:r>
      <w:r>
        <w:rPr>
          <w:rFonts w:hint="eastAsia"/>
        </w:rPr>
        <w:t>参数的设定</w:t>
      </w:r>
      <w:bookmarkEnd w:id="109"/>
    </w:p>
    <w:p w:rsidR="00AC184D" w:rsidRDefault="0051782E">
      <w:pPr>
        <w:pStyle w:val="afb"/>
        <w:ind w:firstLineChars="0" w:firstLine="420"/>
      </w:pPr>
      <w:r>
        <w:rPr>
          <w:rFonts w:hint="eastAsia"/>
        </w:rPr>
        <w:t>FT-GB</w:t>
      </w:r>
      <w:r>
        <w:rPr>
          <w:rFonts w:hint="eastAsia"/>
        </w:rPr>
        <w:t>算法中有一个很重要的变量</w:t>
      </w:r>
      <w:r>
        <w:t>α</w:t>
      </w:r>
      <w:r>
        <w:rPr>
          <w:rFonts w:hint="eastAsia"/>
        </w:rPr>
        <w:t>。直观地来讲，</w:t>
      </w:r>
      <w:r>
        <w:t>α</w:t>
      </w:r>
      <w:r>
        <w:rPr>
          <w:rFonts w:hint="eastAsia"/>
        </w:rPr>
        <w:t>是手指根两端，与指尖中心的连线的夹角。两个可能因素会影响</w:t>
      </w:r>
      <w:r>
        <w:t>α</w:t>
      </w:r>
      <w:r>
        <w:rPr>
          <w:rFonts w:hint="eastAsia"/>
        </w:rPr>
        <w:t>：</w:t>
      </w:r>
    </w:p>
    <w:p w:rsidR="00AC184D" w:rsidRDefault="0051782E">
      <w:pPr>
        <w:pStyle w:val="afb"/>
        <w:numPr>
          <w:ilvl w:val="0"/>
          <w:numId w:val="19"/>
        </w:numPr>
        <w:ind w:firstLineChars="0" w:firstLine="420"/>
      </w:pPr>
      <w:r>
        <w:rPr>
          <w:rFonts w:hint="eastAsia"/>
        </w:rPr>
        <w:t>对于不同用户，手指的粗细和长度会发生变化。</w:t>
      </w:r>
    </w:p>
    <w:p w:rsidR="00AC184D" w:rsidRDefault="0051782E">
      <w:pPr>
        <w:pStyle w:val="afb"/>
        <w:numPr>
          <w:ilvl w:val="0"/>
          <w:numId w:val="19"/>
        </w:numPr>
        <w:ind w:firstLineChars="0" w:firstLine="420"/>
      </w:pPr>
      <w:r>
        <w:rPr>
          <w:rFonts w:hint="eastAsia"/>
        </w:rPr>
        <w:t>对于同一个用户，手指发生旋转。</w:t>
      </w:r>
    </w:p>
    <w:p w:rsidR="00AC184D" w:rsidRDefault="0051782E">
      <w:pPr>
        <w:pStyle w:val="afb"/>
        <w:ind w:firstLineChars="0" w:firstLine="420"/>
      </w:pPr>
      <w:r>
        <w:rPr>
          <w:rFonts w:hint="eastAsia"/>
        </w:rPr>
        <w:t>对于第</w:t>
      </w:r>
      <w:r>
        <w:rPr>
          <w:rFonts w:hint="eastAsia"/>
        </w:rPr>
        <w:t>1</w:t>
      </w:r>
      <w:r>
        <w:rPr>
          <w:rFonts w:hint="eastAsia"/>
        </w:rPr>
        <w:t>个因素，本文采集和测量了</w:t>
      </w:r>
      <w:r>
        <w:rPr>
          <w:rFonts w:hint="eastAsia"/>
        </w:rPr>
        <w:t>5</w:t>
      </w:r>
      <w:r>
        <w:rPr>
          <w:rFonts w:hint="eastAsia"/>
        </w:rPr>
        <w:t>位用户【用户改为测试对象】的各根手指的</w:t>
      </w:r>
      <w:r>
        <w:t>α</w:t>
      </w:r>
      <w:r>
        <w:rPr>
          <w:rFonts w:hint="eastAsia"/>
        </w:rPr>
        <w:t>值，发现</w:t>
      </w:r>
      <w:r>
        <w:rPr>
          <w:rFonts w:hint="eastAsia"/>
        </w:rPr>
        <w:t>5</w:t>
      </w:r>
      <w:r>
        <w:rPr>
          <w:rFonts w:hint="eastAsia"/>
        </w:rPr>
        <w:t>位用户的</w:t>
      </w:r>
      <w:r>
        <w:t>α</w:t>
      </w:r>
      <w:r>
        <w:rPr>
          <w:rFonts w:hint="eastAsia"/>
        </w:rPr>
        <w:t>值并没有明显的差异。因此，本文假设第</w:t>
      </w:r>
      <w:r>
        <w:rPr>
          <w:rFonts w:hint="eastAsia"/>
        </w:rPr>
        <w:t>1</w:t>
      </w:r>
      <w:r>
        <w:rPr>
          <w:rFonts w:hint="eastAsia"/>
        </w:rPr>
        <w:t>个因素不影响</w:t>
      </w:r>
      <w:r>
        <w:t>α</w:t>
      </w:r>
      <w:r>
        <w:rPr>
          <w:rFonts w:hint="eastAsia"/>
        </w:rPr>
        <w:t>的选取。</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9"/>
        <w:gridCol w:w="1529"/>
        <w:gridCol w:w="1529"/>
        <w:gridCol w:w="1529"/>
        <w:gridCol w:w="1529"/>
        <w:gridCol w:w="1529"/>
      </w:tblGrid>
      <w:tr w:rsidR="00AC184D">
        <w:tc>
          <w:tcPr>
            <w:tcW w:w="1529" w:type="dxa"/>
          </w:tcPr>
          <w:p w:rsidR="00AC184D" w:rsidRDefault="00AC184D">
            <w:pPr>
              <w:pStyle w:val="afb"/>
              <w:ind w:firstLineChars="0" w:firstLine="0"/>
            </w:pPr>
          </w:p>
        </w:tc>
        <w:tc>
          <w:tcPr>
            <w:tcW w:w="1529" w:type="dxa"/>
          </w:tcPr>
          <w:p w:rsidR="00AC184D" w:rsidRDefault="0051782E">
            <w:pPr>
              <w:pStyle w:val="afb"/>
              <w:ind w:firstLineChars="0" w:firstLine="0"/>
            </w:pPr>
            <w:r>
              <w:rPr>
                <w:rFonts w:hint="eastAsia"/>
              </w:rPr>
              <w:t>用户</w:t>
            </w:r>
            <w:r>
              <w:rPr>
                <w:rFonts w:hint="eastAsia"/>
              </w:rPr>
              <w:t>1</w:t>
            </w:r>
          </w:p>
        </w:tc>
        <w:tc>
          <w:tcPr>
            <w:tcW w:w="1529" w:type="dxa"/>
          </w:tcPr>
          <w:p w:rsidR="00AC184D" w:rsidRDefault="0051782E">
            <w:pPr>
              <w:pStyle w:val="afb"/>
              <w:ind w:firstLineChars="0" w:firstLine="0"/>
            </w:pPr>
            <w:r>
              <w:rPr>
                <w:rFonts w:hint="eastAsia"/>
              </w:rPr>
              <w:t>用户</w:t>
            </w:r>
            <w:r>
              <w:rPr>
                <w:rFonts w:hint="eastAsia"/>
              </w:rPr>
              <w:t>2</w:t>
            </w:r>
          </w:p>
        </w:tc>
        <w:tc>
          <w:tcPr>
            <w:tcW w:w="1529" w:type="dxa"/>
          </w:tcPr>
          <w:p w:rsidR="00AC184D" w:rsidRDefault="0051782E">
            <w:pPr>
              <w:pStyle w:val="afb"/>
              <w:ind w:firstLineChars="0" w:firstLine="0"/>
            </w:pPr>
            <w:r>
              <w:rPr>
                <w:rFonts w:hint="eastAsia"/>
              </w:rPr>
              <w:t>用户</w:t>
            </w:r>
            <w:r>
              <w:rPr>
                <w:rFonts w:hint="eastAsia"/>
              </w:rPr>
              <w:t>3</w:t>
            </w:r>
          </w:p>
        </w:tc>
        <w:tc>
          <w:tcPr>
            <w:tcW w:w="1529" w:type="dxa"/>
          </w:tcPr>
          <w:p w:rsidR="00AC184D" w:rsidRDefault="0051782E">
            <w:pPr>
              <w:pStyle w:val="afb"/>
              <w:ind w:firstLineChars="0" w:firstLine="0"/>
            </w:pPr>
            <w:r>
              <w:rPr>
                <w:rFonts w:hint="eastAsia"/>
              </w:rPr>
              <w:t>用户</w:t>
            </w:r>
            <w:r>
              <w:rPr>
                <w:rFonts w:hint="eastAsia"/>
              </w:rPr>
              <w:t>3</w:t>
            </w:r>
          </w:p>
        </w:tc>
        <w:tc>
          <w:tcPr>
            <w:tcW w:w="1529" w:type="dxa"/>
          </w:tcPr>
          <w:p w:rsidR="00AC184D" w:rsidRDefault="0051782E">
            <w:pPr>
              <w:pStyle w:val="afb"/>
              <w:ind w:firstLineChars="0" w:firstLine="0"/>
            </w:pPr>
            <w:r>
              <w:rPr>
                <w:rFonts w:hint="eastAsia"/>
              </w:rPr>
              <w:t>用户</w:t>
            </w:r>
            <w:r>
              <w:rPr>
                <w:rFonts w:hint="eastAsia"/>
              </w:rPr>
              <w:t>3</w:t>
            </w:r>
          </w:p>
        </w:tc>
      </w:tr>
      <w:tr w:rsidR="00AC184D">
        <w:tc>
          <w:tcPr>
            <w:tcW w:w="1529" w:type="dxa"/>
          </w:tcPr>
          <w:p w:rsidR="00AC184D" w:rsidRDefault="0051782E">
            <w:pPr>
              <w:pStyle w:val="afb"/>
              <w:ind w:firstLineChars="0" w:firstLine="0"/>
            </w:pPr>
            <w:r>
              <w:rPr>
                <w:rFonts w:hint="eastAsia"/>
              </w:rPr>
              <w:t>大拇指</w:t>
            </w:r>
          </w:p>
        </w:tc>
        <w:tc>
          <w:tcPr>
            <w:tcW w:w="1529" w:type="dxa"/>
          </w:tcPr>
          <w:p w:rsidR="00AC184D" w:rsidRDefault="0051782E">
            <w:pPr>
              <w:pStyle w:val="afb"/>
              <w:ind w:firstLineChars="0" w:firstLine="0"/>
            </w:pPr>
            <w:r>
              <w:rPr>
                <w:rFonts w:hint="eastAsia"/>
              </w:rPr>
              <w:t>20</w:t>
            </w:r>
            <w:r>
              <w:rPr>
                <w:rFonts w:ascii="宋体" w:hAnsi="宋体" w:hint="eastAsia"/>
              </w:rPr>
              <w:t>°</w:t>
            </w:r>
          </w:p>
        </w:tc>
        <w:tc>
          <w:tcPr>
            <w:tcW w:w="1529" w:type="dxa"/>
          </w:tcPr>
          <w:p w:rsidR="00AC184D" w:rsidRDefault="0051782E">
            <w:pPr>
              <w:pStyle w:val="afb"/>
              <w:ind w:firstLineChars="0" w:firstLine="0"/>
            </w:pPr>
            <w:r>
              <w:rPr>
                <w:rFonts w:hint="eastAsia"/>
              </w:rPr>
              <w:t>21</w:t>
            </w:r>
            <w:r>
              <w:rPr>
                <w:rFonts w:ascii="宋体" w:hAnsi="宋体" w:hint="eastAsia"/>
              </w:rPr>
              <w:t>°</w:t>
            </w:r>
          </w:p>
        </w:tc>
        <w:tc>
          <w:tcPr>
            <w:tcW w:w="1529" w:type="dxa"/>
          </w:tcPr>
          <w:p w:rsidR="00AC184D" w:rsidRDefault="0051782E">
            <w:pPr>
              <w:pStyle w:val="afb"/>
              <w:ind w:firstLineChars="0" w:firstLine="0"/>
            </w:pPr>
            <w:r>
              <w:rPr>
                <w:rFonts w:hint="eastAsia"/>
              </w:rPr>
              <w:t>20</w:t>
            </w:r>
            <w:r>
              <w:rPr>
                <w:rFonts w:ascii="宋体" w:hAnsi="宋体" w:hint="eastAsia"/>
              </w:rPr>
              <w:t>°</w:t>
            </w:r>
          </w:p>
        </w:tc>
        <w:tc>
          <w:tcPr>
            <w:tcW w:w="1529" w:type="dxa"/>
          </w:tcPr>
          <w:p w:rsidR="00AC184D" w:rsidRDefault="0051782E">
            <w:pPr>
              <w:pStyle w:val="afb"/>
              <w:ind w:firstLineChars="0" w:firstLine="0"/>
            </w:pPr>
            <w:r>
              <w:rPr>
                <w:rFonts w:hint="eastAsia"/>
              </w:rPr>
              <w:t>20</w:t>
            </w:r>
            <w:r>
              <w:rPr>
                <w:rFonts w:ascii="宋体" w:hAnsi="宋体" w:hint="eastAsia"/>
              </w:rPr>
              <w:t>°</w:t>
            </w:r>
          </w:p>
        </w:tc>
        <w:tc>
          <w:tcPr>
            <w:tcW w:w="1529" w:type="dxa"/>
          </w:tcPr>
          <w:p w:rsidR="00AC184D" w:rsidRDefault="0051782E">
            <w:pPr>
              <w:pStyle w:val="afb"/>
              <w:ind w:firstLineChars="0" w:firstLine="0"/>
            </w:pPr>
            <w:r>
              <w:rPr>
                <w:rFonts w:hint="eastAsia"/>
              </w:rPr>
              <w:t>19</w:t>
            </w:r>
            <w:r>
              <w:rPr>
                <w:rFonts w:ascii="宋体" w:hAnsi="宋体" w:hint="eastAsia"/>
              </w:rPr>
              <w:t>°</w:t>
            </w:r>
          </w:p>
        </w:tc>
      </w:tr>
      <w:tr w:rsidR="00AC184D">
        <w:tc>
          <w:tcPr>
            <w:tcW w:w="1529" w:type="dxa"/>
          </w:tcPr>
          <w:p w:rsidR="00AC184D" w:rsidRDefault="0051782E">
            <w:pPr>
              <w:pStyle w:val="afb"/>
              <w:ind w:firstLineChars="0" w:firstLine="0"/>
            </w:pPr>
            <w:r>
              <w:rPr>
                <w:rFonts w:hint="eastAsia"/>
              </w:rPr>
              <w:t>食指</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19</w:t>
            </w:r>
            <w:r>
              <w:rPr>
                <w:rFonts w:ascii="宋体" w:hAnsi="宋体" w:hint="eastAsia"/>
              </w:rPr>
              <w:t>°</w:t>
            </w:r>
          </w:p>
        </w:tc>
      </w:tr>
      <w:tr w:rsidR="00AC184D">
        <w:tc>
          <w:tcPr>
            <w:tcW w:w="1529" w:type="dxa"/>
          </w:tcPr>
          <w:p w:rsidR="00AC184D" w:rsidRDefault="0051782E">
            <w:pPr>
              <w:pStyle w:val="afb"/>
              <w:ind w:firstLineChars="0" w:firstLine="0"/>
            </w:pPr>
            <w:r>
              <w:rPr>
                <w:rFonts w:hint="eastAsia"/>
              </w:rPr>
              <w:t>中指</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r>
      <w:tr w:rsidR="00AC184D">
        <w:tc>
          <w:tcPr>
            <w:tcW w:w="1529" w:type="dxa"/>
          </w:tcPr>
          <w:p w:rsidR="00AC184D" w:rsidRDefault="0051782E">
            <w:pPr>
              <w:pStyle w:val="afb"/>
              <w:ind w:firstLineChars="0" w:firstLine="0"/>
            </w:pPr>
            <w:r>
              <w:rPr>
                <w:rFonts w:hint="eastAsia"/>
              </w:rPr>
              <w:t>无名指</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r>
      <w:tr w:rsidR="00AC184D">
        <w:tc>
          <w:tcPr>
            <w:tcW w:w="1529" w:type="dxa"/>
          </w:tcPr>
          <w:p w:rsidR="00AC184D" w:rsidRDefault="0051782E">
            <w:pPr>
              <w:pStyle w:val="afb"/>
              <w:ind w:firstLineChars="0" w:firstLine="0"/>
            </w:pPr>
            <w:r>
              <w:rPr>
                <w:rFonts w:hint="eastAsia"/>
              </w:rPr>
              <w:t>小拇指</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19</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c>
          <w:tcPr>
            <w:tcW w:w="1529" w:type="dxa"/>
          </w:tcPr>
          <w:p w:rsidR="00AC184D" w:rsidRDefault="0051782E">
            <w:pPr>
              <w:pStyle w:val="afb"/>
              <w:ind w:firstLineChars="0" w:firstLine="0"/>
            </w:pPr>
            <w:r>
              <w:rPr>
                <w:rFonts w:hint="eastAsia"/>
              </w:rPr>
              <w:t>18</w:t>
            </w:r>
            <w:r>
              <w:rPr>
                <w:rFonts w:ascii="宋体" w:hAnsi="宋体" w:hint="eastAsia"/>
              </w:rPr>
              <w:t>°</w:t>
            </w:r>
          </w:p>
        </w:tc>
      </w:tr>
    </w:tbl>
    <w:p w:rsidR="00AC184D" w:rsidRDefault="0051782E">
      <w:pPr>
        <w:pStyle w:val="afb"/>
        <w:ind w:firstLine="420"/>
        <w:jc w:val="center"/>
        <w:rPr>
          <w:sz w:val="21"/>
          <w:szCs w:val="21"/>
        </w:rPr>
      </w:pPr>
      <w:r>
        <w:rPr>
          <w:rFonts w:hint="eastAsia"/>
          <w:sz w:val="21"/>
          <w:szCs w:val="21"/>
        </w:rPr>
        <w:t>表</w:t>
      </w:r>
      <w:r>
        <w:rPr>
          <w:rFonts w:hint="eastAsia"/>
          <w:sz w:val="21"/>
          <w:szCs w:val="21"/>
        </w:rPr>
        <w:t xml:space="preserve">3-2 </w:t>
      </w:r>
      <w:r>
        <w:rPr>
          <w:rFonts w:hint="eastAsia"/>
          <w:sz w:val="21"/>
          <w:szCs w:val="21"/>
        </w:rPr>
        <w:t>用户手指点</w:t>
      </w:r>
      <w:r>
        <w:rPr>
          <w:sz w:val="21"/>
          <w:szCs w:val="21"/>
        </w:rPr>
        <w:t>α</w:t>
      </w:r>
      <w:r>
        <w:rPr>
          <w:rFonts w:hint="eastAsia"/>
          <w:sz w:val="21"/>
          <w:szCs w:val="21"/>
        </w:rPr>
        <w:t>参数调查</w:t>
      </w:r>
    </w:p>
    <w:p w:rsidR="00AC184D" w:rsidRDefault="0051782E">
      <w:pPr>
        <w:pStyle w:val="afb"/>
        <w:ind w:firstLineChars="0" w:firstLine="420"/>
      </w:pPr>
      <w:r>
        <w:rPr>
          <w:rFonts w:hint="eastAsia"/>
        </w:rPr>
        <w:t>由于第</w:t>
      </w:r>
      <w:r>
        <w:rPr>
          <w:rFonts w:hint="eastAsia"/>
        </w:rPr>
        <w:t>2</w:t>
      </w:r>
      <w:r>
        <w:rPr>
          <w:rFonts w:hint="eastAsia"/>
        </w:rPr>
        <w:t>个因素涉及的情况复杂，本文没有对这个因素进行讨论，而是假设手指所在的直线始终与</w:t>
      </w:r>
      <w:r w:rsidR="00533FAD">
        <w:rPr>
          <w:rFonts w:hint="eastAsia"/>
        </w:rPr>
        <w:t>摄像平面</w:t>
      </w:r>
      <w:r>
        <w:rPr>
          <w:rFonts w:hint="eastAsia"/>
        </w:rPr>
        <w:t>平行。这样，由于手指可以近似看作是圆柱体，无论手掌如何旋转，</w:t>
      </w:r>
      <w:r>
        <w:t>α</w:t>
      </w:r>
      <w:r>
        <w:rPr>
          <w:rFonts w:hint="eastAsia"/>
        </w:rPr>
        <w:t>都基本保持不变。</w:t>
      </w:r>
    </w:p>
    <w:p w:rsidR="00AC184D" w:rsidRDefault="0051782E">
      <w:pPr>
        <w:pStyle w:val="afb"/>
        <w:ind w:firstLineChars="0" w:firstLine="420"/>
      </w:pPr>
      <w:r>
        <w:rPr>
          <w:rFonts w:hint="eastAsia"/>
        </w:rPr>
        <w:t>一方面，如若阈值参数</w:t>
      </w:r>
      <w:r>
        <w:rPr>
          <w:rFonts w:hint="eastAsia"/>
        </w:rPr>
        <w:t>A_Thres</w:t>
      </w:r>
      <w:r>
        <w:rPr>
          <w:rFonts w:hint="eastAsia"/>
        </w:rPr>
        <w:t>设置得太大</w:t>
      </w:r>
      <w:r>
        <w:rPr>
          <w:rFonts w:hint="eastAsia"/>
        </w:rPr>
        <w:t>,</w:t>
      </w:r>
      <w:r>
        <w:rPr>
          <w:rFonts w:hint="eastAsia"/>
        </w:rPr>
        <w:t>可能会将手腕处那一段（可以构成一个钝角）误认为为指尖；另一方面，当手指较短时或者由于离</w:t>
      </w:r>
      <w:r>
        <w:rPr>
          <w:rFonts w:hint="eastAsia"/>
        </w:rPr>
        <w:t>Kinect</w:t>
      </w:r>
      <w:r>
        <w:rPr>
          <w:rFonts w:hint="eastAsia"/>
        </w:rPr>
        <w:t>较远，造成截取图片中手指较短时，测出的角度会很大，如若</w:t>
      </w:r>
      <w:r>
        <w:rPr>
          <w:rFonts w:hint="eastAsia"/>
        </w:rPr>
        <w:t>A_thres</w:t>
      </w:r>
      <w:r>
        <w:rPr>
          <w:rFonts w:hint="eastAsia"/>
        </w:rPr>
        <w:t>度太小，就无法识别出指尖。</w:t>
      </w:r>
    </w:p>
    <w:p w:rsidR="00AC184D" w:rsidRDefault="0051782E">
      <w:pPr>
        <w:pStyle w:val="afb"/>
        <w:ind w:firstLineChars="0" w:firstLine="420"/>
      </w:pPr>
      <w:r>
        <w:rPr>
          <w:rFonts w:hint="eastAsia"/>
        </w:rPr>
        <w:t>通过实验，我们最终确定</w:t>
      </w:r>
      <w:r>
        <w:rPr>
          <w:rFonts w:hint="eastAsia"/>
        </w:rPr>
        <w:t>A_Thres</w:t>
      </w:r>
      <w:r>
        <w:rPr>
          <w:rFonts w:hint="eastAsia"/>
        </w:rPr>
        <w:t>的取值为</w:t>
      </w:r>
      <w:r>
        <w:rPr>
          <w:rFonts w:hint="eastAsia"/>
        </w:rPr>
        <w:t>30</w:t>
      </w:r>
      <w:r>
        <w:rPr>
          <w:rFonts w:hint="eastAsia"/>
        </w:rPr>
        <w:t>。</w:t>
      </w:r>
    </w:p>
    <w:p w:rsidR="00AC184D" w:rsidRDefault="0051782E">
      <w:pPr>
        <w:pStyle w:val="a"/>
        <w:numPr>
          <w:ilvl w:val="0"/>
          <w:numId w:val="10"/>
        </w:numPr>
        <w:rPr>
          <w:rFonts w:ascii="Times New Roman"/>
        </w:rPr>
      </w:pPr>
      <w:bookmarkStart w:id="110" w:name="_Toc417067752"/>
      <w:r>
        <w:rPr>
          <w:rFonts w:ascii="Times New Roman" w:hint="eastAsia"/>
        </w:rPr>
        <w:lastRenderedPageBreak/>
        <w:t>静态手势的识别</w:t>
      </w:r>
      <w:bookmarkEnd w:id="110"/>
    </w:p>
    <w:p w:rsidR="00AC184D" w:rsidRDefault="0051782E">
      <w:pPr>
        <w:ind w:firstLine="420"/>
        <w:rPr>
          <w:sz w:val="24"/>
        </w:rPr>
      </w:pPr>
      <w:r>
        <w:rPr>
          <w:rFonts w:hint="eastAsia"/>
          <w:sz w:val="24"/>
        </w:rPr>
        <w:t>通过</w:t>
      </w:r>
      <w:r>
        <w:rPr>
          <w:rFonts w:hint="eastAsia"/>
          <w:sz w:val="24"/>
        </w:rPr>
        <w:t>FT-GB</w:t>
      </w:r>
      <w:r>
        <w:rPr>
          <w:rFonts w:hint="eastAsia"/>
          <w:sz w:val="24"/>
        </w:rPr>
        <w:t>算法，可以得到每一帧深度图像中的手指点个数。本节首先定义静态手势，接着介绍了如何通过</w:t>
      </w:r>
      <w:r>
        <w:rPr>
          <w:rFonts w:hint="eastAsia"/>
          <w:sz w:val="24"/>
        </w:rPr>
        <w:t>FT-GB</w:t>
      </w:r>
      <w:r>
        <w:rPr>
          <w:rFonts w:hint="eastAsia"/>
          <w:sz w:val="24"/>
        </w:rPr>
        <w:t>算法识别静态手势。</w:t>
      </w:r>
    </w:p>
    <w:p w:rsidR="00AC184D" w:rsidRDefault="0051782E">
      <w:pPr>
        <w:pStyle w:val="aff9"/>
        <w:numPr>
          <w:ilvl w:val="0"/>
          <w:numId w:val="20"/>
        </w:numPr>
      </w:pPr>
      <w:bookmarkStart w:id="111" w:name="_Toc417067753"/>
      <w:r>
        <w:rPr>
          <w:rFonts w:hint="eastAsia"/>
        </w:rPr>
        <w:t>静态手势的定义</w:t>
      </w:r>
      <w:bookmarkEnd w:id="111"/>
    </w:p>
    <w:p w:rsidR="00AC184D" w:rsidRDefault="0051782E">
      <w:pPr>
        <w:ind w:firstLine="420"/>
        <w:rPr>
          <w:sz w:val="24"/>
        </w:rPr>
      </w:pPr>
      <w:r>
        <w:rPr>
          <w:rFonts w:hint="eastAsia"/>
          <w:sz w:val="24"/>
        </w:rPr>
        <w:t>本研究工作预定义了如下几个静态手势：</w:t>
      </w:r>
    </w:p>
    <w:p w:rsidR="00AC184D" w:rsidRDefault="0051782E">
      <w:pPr>
        <w:numPr>
          <w:ilvl w:val="1"/>
          <w:numId w:val="10"/>
        </w:numPr>
        <w:rPr>
          <w:sz w:val="24"/>
        </w:rPr>
      </w:pPr>
      <w:r>
        <w:rPr>
          <w:rFonts w:hint="eastAsia"/>
          <w:sz w:val="24"/>
        </w:rPr>
        <w:t>停止手势：如图所示。表示一个静态</w:t>
      </w:r>
      <w:r>
        <w:rPr>
          <w:rFonts w:hint="eastAsia"/>
          <w:sz w:val="24"/>
        </w:rPr>
        <w:t>/</w:t>
      </w:r>
      <w:r>
        <w:rPr>
          <w:rFonts w:hint="eastAsia"/>
          <w:sz w:val="24"/>
        </w:rPr>
        <w:t>动态手势已经做完。保持手势期间，系统不识别任何的手势。</w:t>
      </w:r>
    </w:p>
    <w:p w:rsidR="00AC184D" w:rsidRDefault="0051782E">
      <w:pPr>
        <w:jc w:val="center"/>
      </w:pPr>
      <w:r>
        <w:rPr>
          <w:rFonts w:hint="eastAsia"/>
        </w:rPr>
        <w:t>【图</w:t>
      </w:r>
      <w:r>
        <w:rPr>
          <w:rFonts w:hint="eastAsia"/>
        </w:rPr>
        <w:t>3-11</w:t>
      </w:r>
      <w:r>
        <w:rPr>
          <w:rFonts w:hint="eastAsia"/>
        </w:rPr>
        <w:t>】</w:t>
      </w:r>
    </w:p>
    <w:p w:rsidR="00AC184D" w:rsidRDefault="0051782E">
      <w:pPr>
        <w:numPr>
          <w:ilvl w:val="1"/>
          <w:numId w:val="10"/>
        </w:numPr>
        <w:rPr>
          <w:sz w:val="24"/>
        </w:rPr>
      </w:pPr>
      <w:r>
        <w:rPr>
          <w:rFonts w:hint="eastAsia"/>
          <w:sz w:val="24"/>
        </w:rPr>
        <w:t>光标移动手势（静态）</w:t>
      </w:r>
      <w:r>
        <w:rPr>
          <w:rFonts w:hint="eastAsia"/>
          <w:sz w:val="24"/>
        </w:rPr>
        <w:t>/</w:t>
      </w:r>
      <w:r>
        <w:rPr>
          <w:rFonts w:hint="eastAsia"/>
          <w:sz w:val="24"/>
        </w:rPr>
        <w:t>轨迹书写手势（静态）：如图所示。</w:t>
      </w:r>
    </w:p>
    <w:p w:rsidR="00AC184D" w:rsidRDefault="0051782E">
      <w:pPr>
        <w:numPr>
          <w:ilvl w:val="2"/>
          <w:numId w:val="10"/>
        </w:numPr>
      </w:pPr>
      <w:r>
        <w:rPr>
          <w:rFonts w:hint="eastAsia"/>
          <w:sz w:val="24"/>
        </w:rPr>
        <w:t>当处于非书写状态时，表示控制</w:t>
      </w:r>
      <w:r>
        <w:rPr>
          <w:rFonts w:hint="eastAsia"/>
          <w:sz w:val="24"/>
        </w:rPr>
        <w:t>GUI</w:t>
      </w:r>
      <w:r>
        <w:rPr>
          <w:rFonts w:hint="eastAsia"/>
          <w:sz w:val="24"/>
        </w:rPr>
        <w:t>的光标，通过手的移动，控制光标的移动。保持手势期间，始终对</w:t>
      </w:r>
      <w:r>
        <w:rPr>
          <w:rFonts w:hint="eastAsia"/>
          <w:sz w:val="24"/>
        </w:rPr>
        <w:t>GUI</w:t>
      </w:r>
      <w:r>
        <w:rPr>
          <w:rFonts w:hint="eastAsia"/>
          <w:sz w:val="24"/>
        </w:rPr>
        <w:t>的光标保持控制。</w:t>
      </w:r>
    </w:p>
    <w:p w:rsidR="00AC184D" w:rsidRDefault="0051782E">
      <w:pPr>
        <w:numPr>
          <w:ilvl w:val="2"/>
          <w:numId w:val="10"/>
        </w:numPr>
      </w:pPr>
      <w:r>
        <w:rPr>
          <w:rFonts w:hint="eastAsia"/>
          <w:sz w:val="24"/>
        </w:rPr>
        <w:t>当处于书写状态时，表示控制了虚拟书写笔触，通过手的移动，控制笔触的移动，生成书写轨迹。保持手势期间，始终对虚拟书写笔触保持控制。</w:t>
      </w:r>
    </w:p>
    <w:p w:rsidR="00AC184D" w:rsidRDefault="0051782E">
      <w:pPr>
        <w:jc w:val="center"/>
      </w:pPr>
      <w:r>
        <w:rPr>
          <w:rFonts w:hint="eastAsia"/>
        </w:rPr>
        <w:t>【图</w:t>
      </w:r>
      <w:r>
        <w:rPr>
          <w:rFonts w:hint="eastAsia"/>
        </w:rPr>
        <w:t>3-12</w:t>
      </w:r>
      <w:r>
        <w:rPr>
          <w:rFonts w:hint="eastAsia"/>
        </w:rPr>
        <w:t>】</w:t>
      </w:r>
    </w:p>
    <w:p w:rsidR="00AC184D" w:rsidRDefault="0051782E">
      <w:pPr>
        <w:numPr>
          <w:ilvl w:val="1"/>
          <w:numId w:val="10"/>
        </w:numPr>
        <w:rPr>
          <w:sz w:val="24"/>
        </w:rPr>
      </w:pPr>
      <w:r>
        <w:rPr>
          <w:rFonts w:hint="eastAsia"/>
          <w:sz w:val="24"/>
        </w:rPr>
        <w:t>抓取手势</w:t>
      </w:r>
      <w:r>
        <w:rPr>
          <w:rFonts w:hint="eastAsia"/>
          <w:sz w:val="24"/>
        </w:rPr>
        <w:t>-</w:t>
      </w:r>
      <w:r>
        <w:rPr>
          <w:rFonts w:hint="eastAsia"/>
          <w:sz w:val="24"/>
        </w:rPr>
        <w:t>开始手势：如图所示。表示进入抓取等待状态，准备抓取拖动</w:t>
      </w:r>
      <w:r>
        <w:rPr>
          <w:rFonts w:hint="eastAsia"/>
          <w:sz w:val="24"/>
        </w:rPr>
        <w:t>GUI</w:t>
      </w:r>
      <w:r>
        <w:rPr>
          <w:rFonts w:hint="eastAsia"/>
          <w:sz w:val="24"/>
        </w:rPr>
        <w:t>滚动条滑块。保持手势期间，维持抓取等待状态</w:t>
      </w:r>
    </w:p>
    <w:p w:rsidR="00AC184D" w:rsidRDefault="0051782E">
      <w:pPr>
        <w:jc w:val="center"/>
      </w:pPr>
      <w:r>
        <w:rPr>
          <w:rFonts w:hint="eastAsia"/>
        </w:rPr>
        <w:t>【图</w:t>
      </w:r>
      <w:r>
        <w:rPr>
          <w:rFonts w:hint="eastAsia"/>
        </w:rPr>
        <w:t>3-13</w:t>
      </w:r>
      <w:r>
        <w:rPr>
          <w:rFonts w:hint="eastAsia"/>
        </w:rPr>
        <w:t>】</w:t>
      </w:r>
    </w:p>
    <w:p w:rsidR="00AC184D" w:rsidRDefault="0051782E">
      <w:pPr>
        <w:numPr>
          <w:ilvl w:val="1"/>
          <w:numId w:val="10"/>
        </w:numPr>
        <w:rPr>
          <w:sz w:val="24"/>
        </w:rPr>
      </w:pPr>
      <w:r>
        <w:rPr>
          <w:rFonts w:hint="eastAsia"/>
          <w:sz w:val="24"/>
        </w:rPr>
        <w:t>抓取手势</w:t>
      </w:r>
      <w:r>
        <w:rPr>
          <w:rFonts w:hint="eastAsia"/>
          <w:sz w:val="24"/>
        </w:rPr>
        <w:t>-</w:t>
      </w:r>
      <w:r>
        <w:rPr>
          <w:rFonts w:hint="eastAsia"/>
          <w:sz w:val="24"/>
        </w:rPr>
        <w:t>拖动手势：如图所示。表示已经抓取</w:t>
      </w:r>
      <w:r>
        <w:rPr>
          <w:rFonts w:hint="eastAsia"/>
          <w:sz w:val="24"/>
        </w:rPr>
        <w:t>GUI</w:t>
      </w:r>
      <w:r>
        <w:rPr>
          <w:rFonts w:hint="eastAsia"/>
          <w:sz w:val="24"/>
        </w:rPr>
        <w:t>滚动条滑块，正在沿着滚动条拖动滑块。</w:t>
      </w:r>
    </w:p>
    <w:p w:rsidR="00AC184D" w:rsidRDefault="0051782E">
      <w:pPr>
        <w:jc w:val="center"/>
      </w:pPr>
      <w:r>
        <w:rPr>
          <w:rFonts w:hint="eastAsia"/>
        </w:rPr>
        <w:t>【图</w:t>
      </w:r>
      <w:r>
        <w:rPr>
          <w:rFonts w:hint="eastAsia"/>
        </w:rPr>
        <w:t>3-14</w:t>
      </w:r>
      <w:r>
        <w:rPr>
          <w:rFonts w:hint="eastAsia"/>
        </w:rPr>
        <w:t>】</w:t>
      </w:r>
    </w:p>
    <w:p w:rsidR="00AC184D" w:rsidRDefault="0051782E">
      <w:pPr>
        <w:pStyle w:val="aff9"/>
        <w:numPr>
          <w:ilvl w:val="0"/>
          <w:numId w:val="20"/>
        </w:numPr>
      </w:pPr>
      <w:bookmarkStart w:id="112" w:name="_Toc417067754"/>
      <w:r>
        <w:rPr>
          <w:rFonts w:hint="eastAsia"/>
        </w:rPr>
        <w:t>静态手势的识别</w:t>
      </w:r>
      <w:bookmarkEnd w:id="112"/>
    </w:p>
    <w:p w:rsidR="00AC184D" w:rsidRDefault="0051782E">
      <w:pPr>
        <w:ind w:firstLine="420"/>
        <w:rPr>
          <w:sz w:val="24"/>
        </w:rPr>
      </w:pPr>
      <w:r>
        <w:rPr>
          <w:rFonts w:hint="eastAsia"/>
          <w:sz w:val="24"/>
        </w:rPr>
        <w:t>通过之前的算法步骤，各个静态手势的手指点示意图如图所示。由于本研究工作中的定义的手势数量少，通过手指点的数量就可以识别不同的手势。除了手指点的数量，还可以结合手势轮廓，对仅仅通过手指点数量无法区分的手势进行识别。</w:t>
      </w:r>
    </w:p>
    <w:p w:rsidR="00AC184D" w:rsidRDefault="00914D35">
      <w:pPr>
        <w:ind w:firstLine="420"/>
        <w:jc w:val="center"/>
      </w:pPr>
      <w:r>
        <w:rPr>
          <w:noProof/>
        </w:rPr>
        <w:drawing>
          <wp:inline distT="0" distB="0" distL="0" distR="0">
            <wp:extent cx="2419350" cy="1847850"/>
            <wp:effectExtent l="19050" t="0" r="0" b="0"/>
            <wp:docPr id="27"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3"/>
                    <pic:cNvPicPr>
                      <a:picLocks noChangeAspect="1" noChangeArrowheads="1"/>
                    </pic:cNvPicPr>
                  </pic:nvPicPr>
                  <pic:blipFill>
                    <a:blip r:embed="rId60"/>
                    <a:srcRect/>
                    <a:stretch>
                      <a:fillRect/>
                    </a:stretch>
                  </pic:blipFill>
                  <pic:spPr bwMode="auto">
                    <a:xfrm>
                      <a:off x="0" y="0"/>
                      <a:ext cx="2419350" cy="1847850"/>
                    </a:xfrm>
                    <a:prstGeom prst="rect">
                      <a:avLst/>
                    </a:prstGeom>
                    <a:noFill/>
                    <a:ln w="9525">
                      <a:noFill/>
                      <a:miter lim="800000"/>
                      <a:headEnd/>
                      <a:tailEnd/>
                    </a:ln>
                  </pic:spPr>
                </pic:pic>
              </a:graphicData>
            </a:graphic>
          </wp:inline>
        </w:drawing>
      </w:r>
    </w:p>
    <w:p w:rsidR="00AC184D" w:rsidRDefault="0051782E">
      <w:pPr>
        <w:pStyle w:val="afb"/>
        <w:ind w:firstLine="420"/>
        <w:jc w:val="center"/>
        <w:rPr>
          <w:sz w:val="21"/>
          <w:szCs w:val="21"/>
        </w:rPr>
      </w:pPr>
      <w:r>
        <w:rPr>
          <w:rFonts w:hint="eastAsia"/>
          <w:sz w:val="21"/>
          <w:szCs w:val="21"/>
        </w:rPr>
        <w:t>图</w:t>
      </w:r>
      <w:r>
        <w:rPr>
          <w:rFonts w:hint="eastAsia"/>
          <w:sz w:val="21"/>
          <w:szCs w:val="21"/>
        </w:rPr>
        <w:t xml:space="preserve">3-15 </w:t>
      </w:r>
      <w:r>
        <w:rPr>
          <w:rFonts w:hint="eastAsia"/>
          <w:sz w:val="21"/>
          <w:szCs w:val="21"/>
        </w:rPr>
        <w:t>不同静态手势的手指点</w:t>
      </w:r>
    </w:p>
    <w:p w:rsidR="00AC184D" w:rsidRDefault="0051782E">
      <w:pPr>
        <w:pStyle w:val="a"/>
        <w:numPr>
          <w:ilvl w:val="0"/>
          <w:numId w:val="10"/>
        </w:numPr>
        <w:rPr>
          <w:rFonts w:ascii="Times New Roman"/>
        </w:rPr>
      </w:pPr>
      <w:bookmarkStart w:id="113" w:name="_Toc417067755"/>
      <w:r>
        <w:rPr>
          <w:rFonts w:ascii="Times New Roman" w:hint="eastAsia"/>
        </w:rPr>
        <w:lastRenderedPageBreak/>
        <w:t>本章小结</w:t>
      </w:r>
      <w:bookmarkEnd w:id="113"/>
    </w:p>
    <w:p w:rsidR="00AC184D" w:rsidRDefault="0051782E">
      <w:pPr>
        <w:pStyle w:val="afb"/>
      </w:pPr>
      <w:r>
        <w:rPr>
          <w:rFonts w:hint="eastAsia"/>
        </w:rPr>
        <w:t>本章首先通过实验，确定能够为手指点检测算法提供有效手势区域的深度值范围；接着，利用</w:t>
      </w:r>
      <w:r>
        <w:rPr>
          <w:rFonts w:hint="eastAsia"/>
        </w:rPr>
        <w:t>K-Means</w:t>
      </w:r>
      <w:r>
        <w:rPr>
          <w:rFonts w:hint="eastAsia"/>
        </w:rPr>
        <w:t>算法对深度值范围内的深度图像区域进行手势分割；其次，使用</w:t>
      </w:r>
      <w:r>
        <w:rPr>
          <w:rFonts w:hint="eastAsia"/>
        </w:rPr>
        <w:t>EmguCV</w:t>
      </w:r>
      <w:r>
        <w:rPr>
          <w:rFonts w:hint="eastAsia"/>
        </w:rPr>
        <w:t>的轮廓提取和近似多边形算法，对手势轮廓使用近似多边形进行描述，并使用</w:t>
      </w:r>
      <w:r>
        <w:rPr>
          <w:rFonts w:hint="eastAsia"/>
        </w:rPr>
        <w:t>Graham Scan</w:t>
      </w:r>
      <w:r>
        <w:rPr>
          <w:rFonts w:hint="eastAsia"/>
        </w:rPr>
        <w:t>算法，求出近似多变形的最小凸包。最后，借助</w:t>
      </w:r>
      <w:r>
        <w:rPr>
          <w:rFonts w:hint="eastAsia"/>
        </w:rPr>
        <w:t>FT-GB</w:t>
      </w:r>
      <w:r>
        <w:rPr>
          <w:rFonts w:hint="eastAsia"/>
        </w:rPr>
        <w:t>算法，逐个判断近似多边形的边界点是否为指尖点，然后根据指尖的数量识别定义的静态手势。</w:t>
      </w:r>
    </w:p>
    <w:p w:rsidR="00AC184D" w:rsidRDefault="0051782E">
      <w:pPr>
        <w:pStyle w:val="aff5"/>
        <w:numPr>
          <w:ilvl w:val="0"/>
          <w:numId w:val="2"/>
        </w:numPr>
        <w:rPr>
          <w:b w:val="0"/>
        </w:rPr>
      </w:pPr>
      <w:bookmarkStart w:id="114" w:name="_Toc417067756"/>
      <w:r>
        <w:rPr>
          <w:rFonts w:hint="eastAsia"/>
          <w:b w:val="0"/>
        </w:rPr>
        <w:lastRenderedPageBreak/>
        <w:t>动态手势识别</w:t>
      </w:r>
      <w:bookmarkEnd w:id="114"/>
    </w:p>
    <w:p w:rsidR="00AC184D" w:rsidRDefault="0051782E">
      <w:pPr>
        <w:pStyle w:val="afb"/>
      </w:pPr>
      <w:r>
        <w:rPr>
          <w:rFonts w:hint="eastAsia"/>
        </w:rPr>
        <w:t>动态手势由静态手势组合用户动作序列组合而成。比如点击手势，是由点击静态手势加上“点击”动作构成。本研究工作主要实现了抓取、光标移动、英文字母书写</w:t>
      </w:r>
      <w:r>
        <w:rPr>
          <w:rFonts w:hint="eastAsia"/>
          <w:u w:val="single"/>
        </w:rPr>
        <w:t>这</w:t>
      </w:r>
      <w:r>
        <w:rPr>
          <w:rFonts w:hint="eastAsia"/>
          <w:u w:val="single"/>
        </w:rPr>
        <w:t>3</w:t>
      </w:r>
      <w:r>
        <w:rPr>
          <w:rFonts w:hint="eastAsia"/>
          <w:u w:val="single"/>
        </w:rPr>
        <w:t>个在人机交互中，作为基础功能的动态手势</w:t>
      </w:r>
      <w:r>
        <w:rPr>
          <w:rFonts w:hint="eastAsia"/>
        </w:rPr>
        <w:t>。本章首先介绍了动态手势的功能、定义（动作序列）以及相应识别算法。本章余下的部分着重介绍了英文字母凌空书写手势的识别算法。为了提高书写轨迹的识别率，本文提出了一种针对</w:t>
      </w:r>
      <w:r>
        <w:rPr>
          <w:rFonts w:hint="eastAsia"/>
        </w:rPr>
        <w:t>DTW</w:t>
      </w:r>
      <w:r>
        <w:rPr>
          <w:rFonts w:hint="eastAsia"/>
        </w:rPr>
        <w:t>算法进行改进的，基于位置相似性的轨迹特征。</w:t>
      </w:r>
    </w:p>
    <w:p w:rsidR="00AC184D" w:rsidRDefault="00914D35">
      <w:pPr>
        <w:jc w:val="center"/>
        <w:rPr>
          <w:rFonts w:ascii="宋体" w:hAnsi="宋体"/>
          <w:sz w:val="24"/>
        </w:rPr>
      </w:pPr>
      <w:r>
        <w:rPr>
          <w:rFonts w:ascii="宋体" w:hAnsi="宋体"/>
          <w:noProof/>
          <w:sz w:val="24"/>
        </w:rPr>
        <w:drawing>
          <wp:inline distT="0" distB="0" distL="0" distR="0">
            <wp:extent cx="3552825" cy="2038350"/>
            <wp:effectExtent l="19050" t="0" r="9525" b="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61"/>
                    <a:srcRect/>
                    <a:stretch>
                      <a:fillRect/>
                    </a:stretch>
                  </pic:blipFill>
                  <pic:spPr bwMode="auto">
                    <a:xfrm>
                      <a:off x="0" y="0"/>
                      <a:ext cx="3552825" cy="2038350"/>
                    </a:xfrm>
                    <a:prstGeom prst="rect">
                      <a:avLst/>
                    </a:prstGeom>
                    <a:noFill/>
                    <a:ln w="9525">
                      <a:noFill/>
                      <a:miter lim="800000"/>
                      <a:headEnd/>
                      <a:tailEnd/>
                    </a:ln>
                  </pic:spPr>
                </pic:pic>
              </a:graphicData>
            </a:graphic>
          </wp:inline>
        </w:drawing>
      </w:r>
    </w:p>
    <w:p w:rsidR="00AC184D" w:rsidRDefault="0051782E">
      <w:pPr>
        <w:pStyle w:val="a7"/>
        <w:spacing w:after="120"/>
      </w:pPr>
      <w:r>
        <w:rPr>
          <w:rFonts w:hint="eastAsia"/>
        </w:rPr>
        <w:t>图</w:t>
      </w:r>
      <w:r>
        <w:rPr>
          <w:rFonts w:hint="eastAsia"/>
        </w:rPr>
        <w:t xml:space="preserve">4-1 </w:t>
      </w:r>
      <w:r>
        <w:rPr>
          <w:rFonts w:hint="eastAsia"/>
        </w:rPr>
        <w:t>动态手势判定决策树</w:t>
      </w:r>
    </w:p>
    <w:p w:rsidR="00AC184D" w:rsidRDefault="0051782E">
      <w:pPr>
        <w:pStyle w:val="a"/>
        <w:numPr>
          <w:ilvl w:val="0"/>
          <w:numId w:val="21"/>
        </w:numPr>
        <w:rPr>
          <w:rFonts w:hAnsi="黑体"/>
          <w:szCs w:val="30"/>
        </w:rPr>
      </w:pPr>
      <w:bookmarkStart w:id="115" w:name="_Toc417067757"/>
      <w:r>
        <w:rPr>
          <w:rFonts w:hAnsi="黑体" w:hint="eastAsia"/>
          <w:szCs w:val="30"/>
        </w:rPr>
        <w:t>抓取手势</w:t>
      </w:r>
      <w:bookmarkEnd w:id="115"/>
    </w:p>
    <w:p w:rsidR="00AC184D" w:rsidRDefault="0051782E">
      <w:pPr>
        <w:pStyle w:val="afb"/>
      </w:pPr>
      <w:r>
        <w:rPr>
          <w:rFonts w:hint="eastAsia"/>
        </w:rPr>
        <w:t>抓取手势的功能是抓取用户界面的滚动条、滑动块等</w:t>
      </w:r>
      <w:r>
        <w:rPr>
          <w:rFonts w:hint="eastAsia"/>
        </w:rPr>
        <w:t>GUI</w:t>
      </w:r>
      <w:r>
        <w:rPr>
          <w:rFonts w:hint="eastAsia"/>
        </w:rPr>
        <w:t>控件。抓取手势的动作序列如图所示。</w:t>
      </w:r>
    </w:p>
    <w:p w:rsidR="00AC184D" w:rsidRDefault="0051782E">
      <w:pPr>
        <w:pStyle w:val="afb"/>
      </w:pPr>
      <w:r>
        <w:rPr>
          <w:rFonts w:hint="eastAsia"/>
        </w:rPr>
        <w:t>手势序列由开始、拖动、结束</w:t>
      </w:r>
      <w:r>
        <w:rPr>
          <w:rFonts w:hint="eastAsia"/>
        </w:rPr>
        <w:t>3</w:t>
      </w:r>
      <w:r>
        <w:rPr>
          <w:rFonts w:hint="eastAsia"/>
        </w:rPr>
        <w:t>个动作构成：</w:t>
      </w:r>
    </w:p>
    <w:p w:rsidR="00AC184D" w:rsidRDefault="0051782E">
      <w:pPr>
        <w:pStyle w:val="afb"/>
        <w:numPr>
          <w:ilvl w:val="1"/>
          <w:numId w:val="10"/>
        </w:numPr>
        <w:ind w:firstLineChars="0"/>
      </w:pPr>
      <w:r>
        <w:rPr>
          <w:rFonts w:hint="eastAsia"/>
        </w:rPr>
        <w:t>开始动作：手势保持“抓取</w:t>
      </w:r>
      <w:r>
        <w:rPr>
          <w:rFonts w:hint="eastAsia"/>
        </w:rPr>
        <w:t>-</w:t>
      </w:r>
      <w:r>
        <w:rPr>
          <w:rFonts w:hint="eastAsia"/>
        </w:rPr>
        <w:t>开始”静态手势。</w:t>
      </w:r>
    </w:p>
    <w:p w:rsidR="00AC184D" w:rsidRDefault="0051782E">
      <w:pPr>
        <w:pStyle w:val="afb"/>
        <w:numPr>
          <w:ilvl w:val="1"/>
          <w:numId w:val="10"/>
        </w:numPr>
        <w:ind w:firstLineChars="0"/>
      </w:pPr>
      <w:r>
        <w:rPr>
          <w:rFonts w:hint="eastAsia"/>
        </w:rPr>
        <w:t>拖动动作：首先，</w:t>
      </w:r>
      <w:r>
        <w:rPr>
          <w:rFonts w:hint="eastAsia"/>
        </w:rPr>
        <w:t>2</w:t>
      </w:r>
      <w:r>
        <w:rPr>
          <w:rFonts w:hint="eastAsia"/>
        </w:rPr>
        <w:t>指合拢呈“抓取</w:t>
      </w:r>
      <w:r>
        <w:rPr>
          <w:rFonts w:hint="eastAsia"/>
        </w:rPr>
        <w:t>-</w:t>
      </w:r>
      <w:r>
        <w:rPr>
          <w:rFonts w:hint="eastAsia"/>
        </w:rPr>
        <w:t>拖动”静态手势；接着，水平左右平移。</w:t>
      </w:r>
    </w:p>
    <w:p w:rsidR="00AC184D" w:rsidRDefault="0051782E">
      <w:pPr>
        <w:pStyle w:val="afb"/>
        <w:numPr>
          <w:ilvl w:val="1"/>
          <w:numId w:val="10"/>
        </w:numPr>
        <w:ind w:firstLineChars="0"/>
      </w:pPr>
      <w:r>
        <w:rPr>
          <w:rFonts w:hint="eastAsia"/>
        </w:rPr>
        <w:t>结束动作：展开</w:t>
      </w:r>
      <w:r>
        <w:rPr>
          <w:rFonts w:hint="eastAsia"/>
        </w:rPr>
        <w:t>5</w:t>
      </w:r>
      <w:r>
        <w:rPr>
          <w:rFonts w:hint="eastAsia"/>
        </w:rPr>
        <w:t>指，手势保持“停止”静态手势。</w:t>
      </w:r>
    </w:p>
    <w:p w:rsidR="00AC184D" w:rsidRDefault="00914D35">
      <w:pPr>
        <w:ind w:left="420"/>
        <w:jc w:val="center"/>
        <w:rPr>
          <w:rFonts w:hAnsi="黑体"/>
          <w:szCs w:val="30"/>
        </w:rPr>
      </w:pPr>
      <w:r>
        <w:rPr>
          <w:rFonts w:hAnsi="黑体"/>
          <w:noProof/>
          <w:szCs w:val="30"/>
        </w:rPr>
        <w:drawing>
          <wp:inline distT="0" distB="0" distL="0" distR="0">
            <wp:extent cx="4381500" cy="1943100"/>
            <wp:effectExtent l="19050" t="0" r="0"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62"/>
                    <a:srcRect/>
                    <a:stretch>
                      <a:fillRect/>
                    </a:stretch>
                  </pic:blipFill>
                  <pic:spPr bwMode="auto">
                    <a:xfrm>
                      <a:off x="0" y="0"/>
                      <a:ext cx="4381500" cy="1943100"/>
                    </a:xfrm>
                    <a:prstGeom prst="rect">
                      <a:avLst/>
                    </a:prstGeom>
                    <a:noFill/>
                    <a:ln w="9525">
                      <a:noFill/>
                      <a:miter lim="800000"/>
                      <a:headEnd/>
                      <a:tailEnd/>
                    </a:ln>
                  </pic:spPr>
                </pic:pic>
              </a:graphicData>
            </a:graphic>
          </wp:inline>
        </w:drawing>
      </w:r>
    </w:p>
    <w:p w:rsidR="00AC184D" w:rsidRDefault="0051782E">
      <w:pPr>
        <w:ind w:left="420"/>
        <w:jc w:val="center"/>
        <w:rPr>
          <w:rFonts w:ascii="宋体" w:hAnsi="宋体"/>
          <w:bCs/>
          <w:sz w:val="24"/>
        </w:rPr>
      </w:pPr>
      <w:r>
        <w:rPr>
          <w:rFonts w:hAnsi="黑体" w:hint="eastAsia"/>
          <w:szCs w:val="30"/>
        </w:rPr>
        <w:t>图</w:t>
      </w:r>
      <w:r>
        <w:rPr>
          <w:rFonts w:hAnsi="黑体" w:hint="eastAsia"/>
          <w:szCs w:val="30"/>
        </w:rPr>
        <w:t xml:space="preserve">4-2 </w:t>
      </w:r>
      <w:r>
        <w:rPr>
          <w:rFonts w:hAnsi="黑体" w:hint="eastAsia"/>
          <w:szCs w:val="30"/>
        </w:rPr>
        <w:t>抓取手势动作序列</w:t>
      </w:r>
    </w:p>
    <w:p w:rsidR="00AC184D" w:rsidRDefault="00AC184D">
      <w:pPr>
        <w:pStyle w:val="afb"/>
      </w:pPr>
    </w:p>
    <w:p w:rsidR="00AC184D" w:rsidRDefault="0051782E">
      <w:pPr>
        <w:pStyle w:val="afb"/>
      </w:pPr>
      <w:r>
        <w:rPr>
          <w:rFonts w:hint="eastAsia"/>
        </w:rPr>
        <w:t>抓取手势的识别算法的流程图如图所示。识别算法具体描述如下：</w:t>
      </w:r>
    </w:p>
    <w:p w:rsidR="00AC184D" w:rsidRDefault="0051782E">
      <w:pPr>
        <w:pStyle w:val="afb"/>
        <w:numPr>
          <w:ilvl w:val="0"/>
          <w:numId w:val="22"/>
        </w:numPr>
        <w:ind w:firstLineChars="0"/>
      </w:pPr>
      <w:r>
        <w:rPr>
          <w:rFonts w:hint="eastAsia"/>
        </w:rPr>
        <w:t>输入静态手势，判断手势是否为“抓取</w:t>
      </w:r>
      <w:r>
        <w:rPr>
          <w:rFonts w:hint="eastAsia"/>
        </w:rPr>
        <w:t>-</w:t>
      </w:r>
      <w:r>
        <w:rPr>
          <w:rFonts w:hint="eastAsia"/>
        </w:rPr>
        <w:t>开始”手势。</w:t>
      </w:r>
    </w:p>
    <w:p w:rsidR="00AC184D" w:rsidRDefault="0051782E">
      <w:pPr>
        <w:pStyle w:val="afb"/>
        <w:numPr>
          <w:ilvl w:val="0"/>
          <w:numId w:val="23"/>
        </w:numPr>
        <w:ind w:firstLineChars="0"/>
      </w:pPr>
      <w:r>
        <w:rPr>
          <w:rFonts w:hint="eastAsia"/>
        </w:rPr>
        <w:t>是，则进入“抓取</w:t>
      </w:r>
      <w:r>
        <w:rPr>
          <w:rFonts w:hint="eastAsia"/>
        </w:rPr>
        <w:t>-</w:t>
      </w:r>
      <w:r>
        <w:rPr>
          <w:rFonts w:hint="eastAsia"/>
        </w:rPr>
        <w:t>开始”状态。之后，等待下一帧的输入。</w:t>
      </w:r>
    </w:p>
    <w:p w:rsidR="00AC184D" w:rsidRDefault="0051782E">
      <w:pPr>
        <w:pStyle w:val="afb"/>
        <w:numPr>
          <w:ilvl w:val="0"/>
          <w:numId w:val="23"/>
        </w:numPr>
        <w:ind w:firstLineChars="0"/>
      </w:pPr>
      <w:r>
        <w:rPr>
          <w:rFonts w:hint="eastAsia"/>
        </w:rPr>
        <w:t>否，则跳转至（</w:t>
      </w:r>
      <w:r>
        <w:rPr>
          <w:rFonts w:hint="eastAsia"/>
        </w:rPr>
        <w:t>2</w:t>
      </w:r>
      <w:r>
        <w:rPr>
          <w:rFonts w:hint="eastAsia"/>
        </w:rPr>
        <w:t>）。</w:t>
      </w:r>
    </w:p>
    <w:p w:rsidR="00AC184D" w:rsidRDefault="0051782E">
      <w:pPr>
        <w:pStyle w:val="afb"/>
        <w:numPr>
          <w:ilvl w:val="0"/>
          <w:numId w:val="22"/>
        </w:numPr>
        <w:ind w:firstLineChars="0"/>
      </w:pPr>
      <w:r>
        <w:rPr>
          <w:rFonts w:hint="eastAsia"/>
        </w:rPr>
        <w:t>判断手势是否为“抓取</w:t>
      </w:r>
      <w:r>
        <w:rPr>
          <w:rFonts w:hint="eastAsia"/>
        </w:rPr>
        <w:t>-</w:t>
      </w:r>
      <w:r>
        <w:rPr>
          <w:rFonts w:hint="eastAsia"/>
        </w:rPr>
        <w:t>拖动”手势。</w:t>
      </w:r>
    </w:p>
    <w:p w:rsidR="00AC184D" w:rsidRDefault="0051782E">
      <w:pPr>
        <w:pStyle w:val="afb"/>
        <w:numPr>
          <w:ilvl w:val="0"/>
          <w:numId w:val="24"/>
        </w:numPr>
        <w:ind w:firstLineChars="0"/>
      </w:pPr>
      <w:r>
        <w:rPr>
          <w:rFonts w:hint="eastAsia"/>
        </w:rPr>
        <w:t>是，则跳转至（</w:t>
      </w:r>
      <w:r>
        <w:rPr>
          <w:rFonts w:hint="eastAsia"/>
        </w:rPr>
        <w:t>3</w:t>
      </w:r>
      <w:r>
        <w:rPr>
          <w:rFonts w:hint="eastAsia"/>
        </w:rPr>
        <w:t>）。</w:t>
      </w:r>
    </w:p>
    <w:p w:rsidR="00AC184D" w:rsidRDefault="0051782E">
      <w:pPr>
        <w:pStyle w:val="afb"/>
        <w:numPr>
          <w:ilvl w:val="0"/>
          <w:numId w:val="24"/>
        </w:numPr>
        <w:ind w:firstLineChars="0"/>
      </w:pPr>
      <w:r>
        <w:rPr>
          <w:rFonts w:hint="eastAsia"/>
        </w:rPr>
        <w:t>否，则等待下一帧的输入。</w:t>
      </w:r>
    </w:p>
    <w:p w:rsidR="00AC184D" w:rsidRDefault="0051782E">
      <w:pPr>
        <w:pStyle w:val="afb"/>
        <w:numPr>
          <w:ilvl w:val="0"/>
          <w:numId w:val="22"/>
        </w:numPr>
        <w:ind w:firstLineChars="0"/>
      </w:pPr>
      <w:r>
        <w:rPr>
          <w:rFonts w:hint="eastAsia"/>
        </w:rPr>
        <w:t>判断当前是否处于“抓取</w:t>
      </w:r>
      <w:r>
        <w:rPr>
          <w:rFonts w:hint="eastAsia"/>
        </w:rPr>
        <w:t>-</w:t>
      </w:r>
      <w:r>
        <w:rPr>
          <w:rFonts w:hint="eastAsia"/>
        </w:rPr>
        <w:t>开始”状态。</w:t>
      </w:r>
    </w:p>
    <w:p w:rsidR="00AC184D" w:rsidRDefault="0051782E">
      <w:pPr>
        <w:pStyle w:val="afb"/>
        <w:numPr>
          <w:ilvl w:val="0"/>
          <w:numId w:val="25"/>
        </w:numPr>
        <w:ind w:firstLineChars="0"/>
      </w:pPr>
      <w:r>
        <w:rPr>
          <w:rFonts w:hint="eastAsia"/>
        </w:rPr>
        <w:t>是，则进行如下操作：</w:t>
      </w:r>
    </w:p>
    <w:p w:rsidR="00AC184D" w:rsidRDefault="0051782E">
      <w:pPr>
        <w:pStyle w:val="afb"/>
        <w:numPr>
          <w:ilvl w:val="0"/>
          <w:numId w:val="26"/>
        </w:numPr>
        <w:ind w:firstLineChars="0"/>
      </w:pPr>
      <w:r>
        <w:rPr>
          <w:rFonts w:hint="eastAsia"/>
        </w:rPr>
        <w:t>记录当前手指点位置；</w:t>
      </w:r>
    </w:p>
    <w:p w:rsidR="00AC184D" w:rsidRDefault="0051782E">
      <w:pPr>
        <w:pStyle w:val="afb"/>
        <w:numPr>
          <w:ilvl w:val="0"/>
          <w:numId w:val="26"/>
        </w:numPr>
        <w:ind w:firstLineChars="0"/>
      </w:pPr>
      <w:r>
        <w:rPr>
          <w:rFonts w:hint="eastAsia"/>
        </w:rPr>
        <w:t>计算与上一个记录点的距离差；</w:t>
      </w:r>
    </w:p>
    <w:p w:rsidR="00AC184D" w:rsidRDefault="0051782E">
      <w:pPr>
        <w:pStyle w:val="afb"/>
        <w:numPr>
          <w:ilvl w:val="0"/>
          <w:numId w:val="26"/>
        </w:numPr>
        <w:ind w:firstLineChars="0"/>
      </w:pPr>
      <w:r>
        <w:rPr>
          <w:rFonts w:hint="eastAsia"/>
        </w:rPr>
        <w:t>将距离差输入到</w:t>
      </w:r>
      <w:r>
        <w:rPr>
          <w:rFonts w:hint="eastAsia"/>
        </w:rPr>
        <w:t>GUI</w:t>
      </w:r>
      <w:r>
        <w:rPr>
          <w:rFonts w:hint="eastAsia"/>
        </w:rPr>
        <w:t>控制模块。</w:t>
      </w:r>
    </w:p>
    <w:p w:rsidR="00AC184D" w:rsidRDefault="0051782E">
      <w:pPr>
        <w:pStyle w:val="afb"/>
        <w:numPr>
          <w:ilvl w:val="0"/>
          <w:numId w:val="25"/>
        </w:numPr>
        <w:ind w:firstLineChars="0"/>
      </w:pPr>
      <w:r>
        <w:rPr>
          <w:rFonts w:hint="eastAsia"/>
        </w:rPr>
        <w:t>否，则等待下一帧的输入。</w:t>
      </w:r>
    </w:p>
    <w:p w:rsidR="00AC184D" w:rsidRDefault="00AC184D">
      <w:pPr>
        <w:pStyle w:val="afb"/>
        <w:ind w:left="360" w:firstLineChars="0" w:firstLine="0"/>
      </w:pPr>
    </w:p>
    <w:p w:rsidR="00AC184D" w:rsidRDefault="00AC184D">
      <w:pPr>
        <w:ind w:left="420"/>
        <w:jc w:val="center"/>
        <w:rPr>
          <w:rFonts w:ascii="宋体" w:hAnsi="宋体"/>
          <w:bCs/>
          <w:sz w:val="24"/>
        </w:rPr>
      </w:pPr>
      <w:r w:rsidRPr="00AC184D">
        <w:rPr>
          <w:rFonts w:hint="eastAsia"/>
          <w:bCs/>
          <w:sz w:val="24"/>
        </w:rPr>
        <w:object w:dxaOrig="3900" w:dyaOrig="7635">
          <v:shape id="图片 28" o:spid="_x0000_i1038" type="#_x0000_t75" style="width:155.25pt;height:303.75pt" o:ole="">
            <v:imagedata r:id="rId63" o:title=""/>
          </v:shape>
          <o:OLEObject Type="Embed" ProgID="Equation.3" ShapeID="图片 28" DrawAspect="Content" ObjectID="_1490812465" r:id="rId64"/>
        </w:object>
      </w:r>
    </w:p>
    <w:p w:rsidR="00AC184D" w:rsidRDefault="0051782E">
      <w:pPr>
        <w:ind w:left="420"/>
        <w:jc w:val="center"/>
        <w:rPr>
          <w:rFonts w:hAnsi="黑体"/>
          <w:szCs w:val="30"/>
        </w:rPr>
      </w:pPr>
      <w:r>
        <w:rPr>
          <w:rFonts w:hAnsi="黑体" w:hint="eastAsia"/>
          <w:szCs w:val="30"/>
        </w:rPr>
        <w:t>图</w:t>
      </w:r>
      <w:r>
        <w:rPr>
          <w:rFonts w:hAnsi="黑体" w:hint="eastAsia"/>
          <w:szCs w:val="30"/>
        </w:rPr>
        <w:t xml:space="preserve">4-3 </w:t>
      </w:r>
      <w:r>
        <w:rPr>
          <w:rFonts w:hAnsi="黑体" w:hint="eastAsia"/>
          <w:szCs w:val="30"/>
        </w:rPr>
        <w:t>算法流程图</w:t>
      </w:r>
    </w:p>
    <w:p w:rsidR="00AC184D" w:rsidRDefault="00AC184D">
      <w:pPr>
        <w:ind w:left="420"/>
        <w:rPr>
          <w:rFonts w:ascii="宋体" w:hAnsi="宋体"/>
          <w:bCs/>
          <w:sz w:val="24"/>
        </w:rPr>
      </w:pPr>
    </w:p>
    <w:p w:rsidR="00AC184D" w:rsidRDefault="0051782E">
      <w:pPr>
        <w:pStyle w:val="a"/>
        <w:numPr>
          <w:ilvl w:val="0"/>
          <w:numId w:val="21"/>
        </w:numPr>
        <w:rPr>
          <w:rFonts w:hAnsi="黑体"/>
          <w:szCs w:val="30"/>
        </w:rPr>
      </w:pPr>
      <w:bookmarkStart w:id="116" w:name="_Toc417067758"/>
      <w:r>
        <w:rPr>
          <w:rFonts w:hAnsi="黑体" w:hint="eastAsia"/>
          <w:szCs w:val="30"/>
        </w:rPr>
        <w:t>光标移动手势</w:t>
      </w:r>
      <w:bookmarkEnd w:id="116"/>
    </w:p>
    <w:p w:rsidR="00AC184D" w:rsidRDefault="0051782E">
      <w:pPr>
        <w:pStyle w:val="afb"/>
      </w:pPr>
      <w:r>
        <w:rPr>
          <w:rFonts w:hint="eastAsia"/>
        </w:rPr>
        <w:t>光标移动手势的功能是移动</w:t>
      </w:r>
      <w:r>
        <w:rPr>
          <w:rFonts w:hint="eastAsia"/>
        </w:rPr>
        <w:t>GUI</w:t>
      </w:r>
      <w:r>
        <w:rPr>
          <w:rFonts w:hint="eastAsia"/>
        </w:rPr>
        <w:t>的光标到指定位置。光标移动的动作序列如图所</w:t>
      </w:r>
      <w:r>
        <w:rPr>
          <w:rFonts w:hint="eastAsia"/>
        </w:rPr>
        <w:lastRenderedPageBreak/>
        <w:t>示。</w:t>
      </w:r>
    </w:p>
    <w:p w:rsidR="00AC184D" w:rsidRDefault="0051782E">
      <w:pPr>
        <w:pStyle w:val="afb"/>
        <w:ind w:firstLineChars="0" w:firstLine="420"/>
      </w:pPr>
      <w:r>
        <w:rPr>
          <w:rFonts w:hint="eastAsia"/>
        </w:rPr>
        <w:t>光标移动手势序列由起始动作、移动动作、停止动作</w:t>
      </w:r>
      <w:r>
        <w:rPr>
          <w:rFonts w:hint="eastAsia"/>
        </w:rPr>
        <w:t>3</w:t>
      </w:r>
      <w:r>
        <w:rPr>
          <w:rFonts w:hint="eastAsia"/>
        </w:rPr>
        <w:t>部分构成。</w:t>
      </w:r>
    </w:p>
    <w:p w:rsidR="00AC184D" w:rsidRDefault="0051782E">
      <w:pPr>
        <w:pStyle w:val="afb"/>
        <w:numPr>
          <w:ilvl w:val="1"/>
          <w:numId w:val="27"/>
        </w:numPr>
        <w:ind w:firstLineChars="0"/>
      </w:pPr>
      <w:r>
        <w:rPr>
          <w:rFonts w:hint="eastAsia"/>
        </w:rPr>
        <w:t>起始动作：手势呈“光标移动”静态手势。</w:t>
      </w:r>
    </w:p>
    <w:p w:rsidR="00AC184D" w:rsidRDefault="0051782E">
      <w:pPr>
        <w:pStyle w:val="afb"/>
        <w:numPr>
          <w:ilvl w:val="1"/>
          <w:numId w:val="27"/>
        </w:numPr>
        <w:ind w:firstLineChars="0"/>
      </w:pPr>
      <w:r>
        <w:rPr>
          <w:rFonts w:hint="eastAsia"/>
        </w:rPr>
        <w:t>移动动作：手势保持“光标移动”手势，在【阈值空间内】，手掌平行于摄像机平面，朝任意方向移动。</w:t>
      </w:r>
    </w:p>
    <w:p w:rsidR="00AC184D" w:rsidRDefault="0051782E">
      <w:pPr>
        <w:pStyle w:val="afb"/>
        <w:numPr>
          <w:ilvl w:val="1"/>
          <w:numId w:val="27"/>
        </w:numPr>
        <w:ind w:firstLineChars="0"/>
      </w:pPr>
      <w:r>
        <w:rPr>
          <w:rFonts w:hint="eastAsia"/>
        </w:rPr>
        <w:t>停止动作：展开</w:t>
      </w:r>
      <w:r>
        <w:rPr>
          <w:rFonts w:hint="eastAsia"/>
        </w:rPr>
        <w:t>5</w:t>
      </w:r>
      <w:r>
        <w:rPr>
          <w:rFonts w:hint="eastAsia"/>
        </w:rPr>
        <w:t>指，手势保持“停止”静态手势。</w:t>
      </w:r>
    </w:p>
    <w:p w:rsidR="00AC184D" w:rsidRDefault="0051782E">
      <w:pPr>
        <w:pStyle w:val="afb"/>
        <w:ind w:firstLineChars="0" w:firstLine="0"/>
        <w:jc w:val="center"/>
      </w:pPr>
      <w:r>
        <w:rPr>
          <w:rFonts w:hint="eastAsia"/>
        </w:rPr>
        <w:t>【</w:t>
      </w:r>
      <w:r>
        <w:rPr>
          <w:rFonts w:hint="eastAsia"/>
        </w:rPr>
        <w:t xml:space="preserve">        </w:t>
      </w:r>
      <w:r>
        <w:rPr>
          <w:rFonts w:hint="eastAsia"/>
        </w:rPr>
        <w:t>】</w:t>
      </w:r>
    </w:p>
    <w:p w:rsidR="00AC184D" w:rsidRDefault="0051782E">
      <w:pPr>
        <w:pStyle w:val="afb"/>
        <w:ind w:firstLineChars="0" w:firstLine="0"/>
        <w:jc w:val="center"/>
      </w:pPr>
      <w:r>
        <w:rPr>
          <w:rFonts w:hint="eastAsia"/>
        </w:rPr>
        <w:t>图</w:t>
      </w:r>
      <w:r>
        <w:rPr>
          <w:rFonts w:hint="eastAsia"/>
        </w:rPr>
        <w:t xml:space="preserve">4-4 </w:t>
      </w:r>
      <w:r>
        <w:rPr>
          <w:rFonts w:hint="eastAsia"/>
        </w:rPr>
        <w:t>手势序列</w:t>
      </w:r>
    </w:p>
    <w:p w:rsidR="00AC184D" w:rsidRDefault="00AC184D">
      <w:pPr>
        <w:pStyle w:val="afb"/>
        <w:ind w:firstLineChars="0" w:firstLine="0"/>
      </w:pPr>
    </w:p>
    <w:p w:rsidR="00AC184D" w:rsidRDefault="0051782E">
      <w:pPr>
        <w:pStyle w:val="afb"/>
      </w:pPr>
      <w:r>
        <w:rPr>
          <w:rFonts w:hint="eastAsia"/>
        </w:rPr>
        <w:t>光标移动手势的识别算法的流程图如图所示。识别算法具体描述如下：</w:t>
      </w:r>
    </w:p>
    <w:p w:rsidR="00AC184D" w:rsidRDefault="0051782E">
      <w:pPr>
        <w:pStyle w:val="afb"/>
        <w:numPr>
          <w:ilvl w:val="0"/>
          <w:numId w:val="28"/>
        </w:numPr>
        <w:ind w:firstLineChars="0"/>
      </w:pPr>
      <w:r>
        <w:rPr>
          <w:rFonts w:hint="eastAsia"/>
        </w:rPr>
        <w:t>输入静态手势，判断手势是否为“光标移动”手势。</w:t>
      </w:r>
    </w:p>
    <w:p w:rsidR="00AC184D" w:rsidRDefault="0051782E">
      <w:pPr>
        <w:pStyle w:val="afb"/>
        <w:numPr>
          <w:ilvl w:val="0"/>
          <w:numId w:val="29"/>
        </w:numPr>
        <w:ind w:firstLineChars="0"/>
      </w:pPr>
      <w:r>
        <w:rPr>
          <w:rFonts w:hint="eastAsia"/>
        </w:rPr>
        <w:t>是，则跳转至（</w:t>
      </w:r>
      <w:r>
        <w:rPr>
          <w:rFonts w:hint="eastAsia"/>
        </w:rPr>
        <w:t>2</w:t>
      </w:r>
      <w:r>
        <w:rPr>
          <w:rFonts w:hint="eastAsia"/>
        </w:rPr>
        <w:t>）。</w:t>
      </w:r>
    </w:p>
    <w:p w:rsidR="00AC184D" w:rsidRDefault="0051782E">
      <w:pPr>
        <w:pStyle w:val="afb"/>
        <w:numPr>
          <w:ilvl w:val="0"/>
          <w:numId w:val="29"/>
        </w:numPr>
        <w:ind w:firstLineChars="0"/>
      </w:pPr>
      <w:r>
        <w:rPr>
          <w:rFonts w:hint="eastAsia"/>
        </w:rPr>
        <w:t>否，等待下一帧的输入。</w:t>
      </w:r>
    </w:p>
    <w:p w:rsidR="00AC184D" w:rsidRDefault="0051782E">
      <w:pPr>
        <w:pStyle w:val="afb"/>
        <w:numPr>
          <w:ilvl w:val="0"/>
          <w:numId w:val="28"/>
        </w:numPr>
        <w:ind w:firstLineChars="0"/>
      </w:pPr>
      <w:r>
        <w:rPr>
          <w:rFonts w:hint="eastAsia"/>
        </w:rPr>
        <w:t>判断当前是否处于“光标移动”状态。</w:t>
      </w:r>
    </w:p>
    <w:p w:rsidR="00AC184D" w:rsidRDefault="0051782E">
      <w:pPr>
        <w:pStyle w:val="afb"/>
        <w:numPr>
          <w:ilvl w:val="0"/>
          <w:numId w:val="30"/>
        </w:numPr>
        <w:ind w:firstLineChars="0"/>
      </w:pPr>
      <w:r>
        <w:rPr>
          <w:rFonts w:hint="eastAsia"/>
        </w:rPr>
        <w:t>是，则进行如下操作：</w:t>
      </w:r>
    </w:p>
    <w:p w:rsidR="00AC184D" w:rsidRDefault="0051782E">
      <w:pPr>
        <w:pStyle w:val="afb"/>
        <w:numPr>
          <w:ilvl w:val="0"/>
          <w:numId w:val="31"/>
        </w:numPr>
        <w:ind w:firstLineChars="0"/>
      </w:pPr>
      <w:r>
        <w:rPr>
          <w:rFonts w:hint="eastAsia"/>
        </w:rPr>
        <w:t>记录当前手指点位置；</w:t>
      </w:r>
    </w:p>
    <w:p w:rsidR="00AC184D" w:rsidRDefault="0051782E">
      <w:pPr>
        <w:pStyle w:val="afb"/>
        <w:numPr>
          <w:ilvl w:val="0"/>
          <w:numId w:val="31"/>
        </w:numPr>
        <w:ind w:firstLineChars="0"/>
      </w:pPr>
      <w:r>
        <w:rPr>
          <w:rFonts w:hint="eastAsia"/>
        </w:rPr>
        <w:t>计算与上一个记录点的沿着</w:t>
      </w:r>
      <w:r>
        <w:rPr>
          <w:rFonts w:hint="eastAsia"/>
        </w:rPr>
        <w:t>X</w:t>
      </w:r>
      <w:r>
        <w:rPr>
          <w:rFonts w:hint="eastAsia"/>
        </w:rPr>
        <w:t>和</w:t>
      </w:r>
      <w:r>
        <w:rPr>
          <w:rFonts w:hint="eastAsia"/>
        </w:rPr>
        <w:t>Y</w:t>
      </w:r>
      <w:r>
        <w:rPr>
          <w:rFonts w:hint="eastAsia"/>
        </w:rPr>
        <w:t>方向的位移；</w:t>
      </w:r>
    </w:p>
    <w:p w:rsidR="00AC184D" w:rsidRDefault="0051782E">
      <w:pPr>
        <w:pStyle w:val="afb"/>
        <w:numPr>
          <w:ilvl w:val="0"/>
          <w:numId w:val="31"/>
        </w:numPr>
        <w:ind w:firstLineChars="0"/>
      </w:pPr>
      <w:r>
        <w:rPr>
          <w:rFonts w:hint="eastAsia"/>
        </w:rPr>
        <w:t>将位移输入到</w:t>
      </w:r>
      <w:r>
        <w:rPr>
          <w:rFonts w:hint="eastAsia"/>
        </w:rPr>
        <w:t>GUI</w:t>
      </w:r>
      <w:r>
        <w:rPr>
          <w:rFonts w:hint="eastAsia"/>
        </w:rPr>
        <w:t>控制模块。</w:t>
      </w:r>
    </w:p>
    <w:p w:rsidR="00AC184D" w:rsidRDefault="0051782E">
      <w:pPr>
        <w:pStyle w:val="afb"/>
        <w:numPr>
          <w:ilvl w:val="0"/>
          <w:numId w:val="30"/>
        </w:numPr>
        <w:ind w:firstLineChars="0"/>
      </w:pPr>
      <w:r>
        <w:rPr>
          <w:rFonts w:hint="eastAsia"/>
        </w:rPr>
        <w:t>否，则进入“光标移动”状态。等待下一帧的输入。</w:t>
      </w:r>
    </w:p>
    <w:p w:rsidR="00AC184D" w:rsidRDefault="0051782E">
      <w:pPr>
        <w:pStyle w:val="afb"/>
        <w:ind w:firstLineChars="0" w:firstLine="0"/>
        <w:jc w:val="center"/>
      </w:pPr>
      <w:r>
        <w:rPr>
          <w:rFonts w:hint="eastAsia"/>
        </w:rPr>
        <w:t>【</w:t>
      </w:r>
      <w:r>
        <w:rPr>
          <w:rFonts w:hint="eastAsia"/>
        </w:rPr>
        <w:t xml:space="preserve">        </w:t>
      </w:r>
      <w:r>
        <w:rPr>
          <w:rFonts w:hint="eastAsia"/>
        </w:rPr>
        <w:t>】</w:t>
      </w:r>
    </w:p>
    <w:p w:rsidR="00AC184D" w:rsidRDefault="0051782E">
      <w:pPr>
        <w:pStyle w:val="afb"/>
        <w:ind w:firstLineChars="0" w:firstLine="0"/>
        <w:jc w:val="center"/>
      </w:pPr>
      <w:r>
        <w:rPr>
          <w:rFonts w:hint="eastAsia"/>
        </w:rPr>
        <w:t>图</w:t>
      </w:r>
      <w:r>
        <w:rPr>
          <w:rFonts w:hint="eastAsia"/>
        </w:rPr>
        <w:t xml:space="preserve">4-5 </w:t>
      </w:r>
      <w:r>
        <w:rPr>
          <w:rFonts w:hint="eastAsia"/>
        </w:rPr>
        <w:t>算法流程图</w:t>
      </w:r>
    </w:p>
    <w:p w:rsidR="00AC184D" w:rsidRDefault="00AC184D"/>
    <w:p w:rsidR="00AC184D" w:rsidRDefault="0051782E">
      <w:pPr>
        <w:pStyle w:val="a"/>
        <w:numPr>
          <w:ilvl w:val="0"/>
          <w:numId w:val="21"/>
        </w:numPr>
        <w:rPr>
          <w:rFonts w:hAnsi="黑体"/>
          <w:szCs w:val="30"/>
        </w:rPr>
      </w:pPr>
      <w:bookmarkStart w:id="117" w:name="_Toc417067759"/>
      <w:r>
        <w:rPr>
          <w:rFonts w:hAnsi="黑体" w:hint="eastAsia"/>
          <w:szCs w:val="30"/>
        </w:rPr>
        <w:t>轨迹书写手势</w:t>
      </w:r>
      <w:bookmarkEnd w:id="117"/>
    </w:p>
    <w:p w:rsidR="00AC184D" w:rsidRDefault="0051782E">
      <w:pPr>
        <w:pStyle w:val="afb"/>
        <w:ind w:firstLineChars="0" w:firstLine="420"/>
      </w:pPr>
      <w:r>
        <w:rPr>
          <w:rFonts w:hint="eastAsia"/>
        </w:rPr>
        <w:t>轨迹书写手势的功能是凌空书写</w:t>
      </w:r>
      <w:r>
        <w:rPr>
          <w:rFonts w:hint="eastAsia"/>
        </w:rPr>
        <w:t>26</w:t>
      </w:r>
      <w:r>
        <w:rPr>
          <w:rFonts w:hint="eastAsia"/>
        </w:rPr>
        <w:t>个大写英文字母的</w:t>
      </w:r>
      <w:r w:rsidR="003462ED">
        <w:rPr>
          <w:rFonts w:hint="eastAsia"/>
        </w:rPr>
        <w:t>空间手写轨迹</w:t>
      </w:r>
      <w:r>
        <w:rPr>
          <w:rFonts w:hint="eastAsia"/>
        </w:rPr>
        <w:t>。</w:t>
      </w:r>
    </w:p>
    <w:p w:rsidR="00AC184D" w:rsidRDefault="0051782E">
      <w:pPr>
        <w:pStyle w:val="afb"/>
        <w:ind w:firstLineChars="0" w:firstLine="420"/>
      </w:pPr>
      <w:r>
        <w:rPr>
          <w:rFonts w:hint="eastAsia"/>
        </w:rPr>
        <w:t>轨迹书写手势的手势序列由起始动作、书写动作和停止动作</w:t>
      </w:r>
      <w:r>
        <w:rPr>
          <w:rFonts w:hint="eastAsia"/>
        </w:rPr>
        <w:t>3</w:t>
      </w:r>
      <w:r>
        <w:rPr>
          <w:rFonts w:hint="eastAsia"/>
        </w:rPr>
        <w:t>部分构成。</w:t>
      </w:r>
    </w:p>
    <w:p w:rsidR="00AC184D" w:rsidRDefault="0051782E">
      <w:pPr>
        <w:pStyle w:val="afb"/>
        <w:numPr>
          <w:ilvl w:val="1"/>
          <w:numId w:val="32"/>
        </w:numPr>
        <w:ind w:firstLineChars="0"/>
      </w:pPr>
      <w:r>
        <w:rPr>
          <w:rFonts w:hint="eastAsia"/>
        </w:rPr>
        <w:t>起始动作：手势呈“轨迹书写”静态手势。</w:t>
      </w:r>
    </w:p>
    <w:p w:rsidR="00AC184D" w:rsidRDefault="0051782E">
      <w:pPr>
        <w:pStyle w:val="afb"/>
        <w:numPr>
          <w:ilvl w:val="1"/>
          <w:numId w:val="32"/>
        </w:numPr>
        <w:ind w:firstLineChars="0"/>
      </w:pPr>
      <w:r>
        <w:rPr>
          <w:rFonts w:hint="eastAsia"/>
        </w:rPr>
        <w:t>书写动作：手势保持“轨迹书写”手势，在【阈值空间内】，手掌平行于摄像机平面，连笔书写。</w:t>
      </w:r>
    </w:p>
    <w:p w:rsidR="00AC184D" w:rsidRDefault="0051782E">
      <w:pPr>
        <w:pStyle w:val="afb"/>
        <w:numPr>
          <w:ilvl w:val="1"/>
          <w:numId w:val="32"/>
        </w:numPr>
        <w:ind w:firstLineChars="0"/>
      </w:pPr>
      <w:r>
        <w:rPr>
          <w:rFonts w:hint="eastAsia"/>
        </w:rPr>
        <w:t>停止动作：展开</w:t>
      </w:r>
      <w:r>
        <w:rPr>
          <w:rFonts w:hint="eastAsia"/>
        </w:rPr>
        <w:t>5</w:t>
      </w:r>
      <w:r>
        <w:rPr>
          <w:rFonts w:hint="eastAsia"/>
        </w:rPr>
        <w:t>指，手势保持“停止”静态手势。</w:t>
      </w:r>
    </w:p>
    <w:p w:rsidR="00AC184D" w:rsidRDefault="00AC184D">
      <w:pPr>
        <w:pStyle w:val="afb"/>
        <w:ind w:firstLineChars="0" w:firstLine="420"/>
      </w:pPr>
    </w:p>
    <w:p w:rsidR="00AC184D" w:rsidRDefault="0051782E">
      <w:pPr>
        <w:pStyle w:val="afb"/>
        <w:ind w:firstLineChars="0" w:firstLine="0"/>
        <w:jc w:val="center"/>
      </w:pPr>
      <w:r>
        <w:rPr>
          <w:rFonts w:hint="eastAsia"/>
        </w:rPr>
        <w:t>【</w:t>
      </w:r>
      <w:r>
        <w:rPr>
          <w:rFonts w:hint="eastAsia"/>
        </w:rPr>
        <w:t xml:space="preserve">        </w:t>
      </w:r>
      <w:r>
        <w:rPr>
          <w:rFonts w:hint="eastAsia"/>
        </w:rPr>
        <w:t>】</w:t>
      </w:r>
    </w:p>
    <w:p w:rsidR="00AC184D" w:rsidRDefault="0051782E">
      <w:pPr>
        <w:pStyle w:val="afb"/>
        <w:ind w:firstLineChars="0" w:firstLine="0"/>
        <w:jc w:val="center"/>
      </w:pPr>
      <w:r>
        <w:rPr>
          <w:rFonts w:hint="eastAsia"/>
        </w:rPr>
        <w:t>图</w:t>
      </w:r>
      <w:r>
        <w:rPr>
          <w:rFonts w:hint="eastAsia"/>
        </w:rPr>
        <w:t xml:space="preserve">4-6 </w:t>
      </w:r>
      <w:r>
        <w:rPr>
          <w:rFonts w:hint="eastAsia"/>
        </w:rPr>
        <w:t>书写手势序列</w:t>
      </w:r>
    </w:p>
    <w:p w:rsidR="00AC184D" w:rsidRDefault="00AC184D">
      <w:pPr>
        <w:pStyle w:val="afb"/>
        <w:ind w:firstLineChars="0" w:firstLine="0"/>
        <w:jc w:val="center"/>
      </w:pPr>
    </w:p>
    <w:p w:rsidR="00AC184D" w:rsidRDefault="0051782E">
      <w:pPr>
        <w:pStyle w:val="afb"/>
      </w:pPr>
      <w:r>
        <w:rPr>
          <w:rFonts w:hint="eastAsia"/>
        </w:rPr>
        <w:t>轨迹书写手势的识别算法的流程图如图所示。识别算法具体描述如下：</w:t>
      </w:r>
    </w:p>
    <w:p w:rsidR="00AC184D" w:rsidRDefault="0051782E">
      <w:pPr>
        <w:pStyle w:val="afb"/>
        <w:numPr>
          <w:ilvl w:val="0"/>
          <w:numId w:val="33"/>
        </w:numPr>
        <w:ind w:firstLineChars="0"/>
      </w:pPr>
      <w:r>
        <w:rPr>
          <w:rFonts w:hint="eastAsia"/>
        </w:rPr>
        <w:lastRenderedPageBreak/>
        <w:t>输入静态手势，判断手势是否为“光标移动”手势。</w:t>
      </w:r>
    </w:p>
    <w:p w:rsidR="00AC184D" w:rsidRDefault="0051782E">
      <w:pPr>
        <w:pStyle w:val="afb"/>
        <w:numPr>
          <w:ilvl w:val="0"/>
          <w:numId w:val="34"/>
        </w:numPr>
        <w:ind w:firstLineChars="0"/>
      </w:pPr>
      <w:r>
        <w:rPr>
          <w:rFonts w:hint="eastAsia"/>
        </w:rPr>
        <w:t>是，则跳转至（</w:t>
      </w:r>
      <w:r>
        <w:rPr>
          <w:rFonts w:hint="eastAsia"/>
        </w:rPr>
        <w:t>2</w:t>
      </w:r>
      <w:r>
        <w:rPr>
          <w:rFonts w:hint="eastAsia"/>
        </w:rPr>
        <w:t>）。</w:t>
      </w:r>
    </w:p>
    <w:p w:rsidR="00AC184D" w:rsidRDefault="0051782E">
      <w:pPr>
        <w:pStyle w:val="afb"/>
        <w:numPr>
          <w:ilvl w:val="0"/>
          <w:numId w:val="34"/>
        </w:numPr>
        <w:ind w:firstLineChars="0"/>
      </w:pPr>
      <w:r>
        <w:rPr>
          <w:rFonts w:hint="eastAsia"/>
        </w:rPr>
        <w:t>否，等待下一帧的输入。</w:t>
      </w:r>
    </w:p>
    <w:p w:rsidR="00AC184D" w:rsidRDefault="0051782E">
      <w:pPr>
        <w:pStyle w:val="afb"/>
        <w:numPr>
          <w:ilvl w:val="0"/>
          <w:numId w:val="33"/>
        </w:numPr>
        <w:ind w:firstLineChars="0"/>
      </w:pPr>
      <w:r>
        <w:rPr>
          <w:rFonts w:hint="eastAsia"/>
        </w:rPr>
        <w:t>判断当前是否处于“光标移动”状态。</w:t>
      </w:r>
    </w:p>
    <w:p w:rsidR="00AC184D" w:rsidRDefault="0051782E">
      <w:pPr>
        <w:pStyle w:val="afb"/>
        <w:numPr>
          <w:ilvl w:val="0"/>
          <w:numId w:val="35"/>
        </w:numPr>
        <w:ind w:firstLineChars="0"/>
      </w:pPr>
      <w:r>
        <w:rPr>
          <w:rFonts w:hint="eastAsia"/>
        </w:rPr>
        <w:t>是，则进行如下操作：</w:t>
      </w:r>
    </w:p>
    <w:p w:rsidR="00AC184D" w:rsidRDefault="0051782E">
      <w:pPr>
        <w:pStyle w:val="afb"/>
        <w:numPr>
          <w:ilvl w:val="0"/>
          <w:numId w:val="31"/>
        </w:numPr>
        <w:ind w:firstLineChars="0"/>
      </w:pPr>
      <w:r>
        <w:rPr>
          <w:rFonts w:hint="eastAsia"/>
        </w:rPr>
        <w:t>记录当前手指点位置；</w:t>
      </w:r>
    </w:p>
    <w:p w:rsidR="00AC184D" w:rsidRDefault="0051782E">
      <w:pPr>
        <w:pStyle w:val="afb"/>
        <w:numPr>
          <w:ilvl w:val="0"/>
          <w:numId w:val="31"/>
        </w:numPr>
        <w:ind w:firstLineChars="0"/>
      </w:pPr>
      <w:r>
        <w:rPr>
          <w:rFonts w:hint="eastAsia"/>
        </w:rPr>
        <w:t>计算与上一个记录点的沿着</w:t>
      </w:r>
      <w:r>
        <w:rPr>
          <w:rFonts w:hint="eastAsia"/>
        </w:rPr>
        <w:t>X</w:t>
      </w:r>
      <w:r>
        <w:rPr>
          <w:rFonts w:hint="eastAsia"/>
        </w:rPr>
        <w:t>和</w:t>
      </w:r>
      <w:r>
        <w:rPr>
          <w:rFonts w:hint="eastAsia"/>
        </w:rPr>
        <w:t>Y</w:t>
      </w:r>
      <w:r>
        <w:rPr>
          <w:rFonts w:hint="eastAsia"/>
        </w:rPr>
        <w:t>方向的位移；</w:t>
      </w:r>
    </w:p>
    <w:p w:rsidR="00AC184D" w:rsidRDefault="0051782E">
      <w:pPr>
        <w:pStyle w:val="afb"/>
        <w:numPr>
          <w:ilvl w:val="0"/>
          <w:numId w:val="31"/>
        </w:numPr>
        <w:ind w:firstLineChars="0"/>
      </w:pPr>
      <w:r>
        <w:rPr>
          <w:rFonts w:hint="eastAsia"/>
        </w:rPr>
        <w:t>将位移输入到</w:t>
      </w:r>
      <w:r>
        <w:rPr>
          <w:rFonts w:hint="eastAsia"/>
        </w:rPr>
        <w:t>GUI</w:t>
      </w:r>
      <w:r>
        <w:rPr>
          <w:rFonts w:hint="eastAsia"/>
        </w:rPr>
        <w:t>控制模块。</w:t>
      </w:r>
    </w:p>
    <w:p w:rsidR="00AC184D" w:rsidRDefault="0051782E">
      <w:pPr>
        <w:pStyle w:val="afb"/>
        <w:numPr>
          <w:ilvl w:val="0"/>
          <w:numId w:val="35"/>
        </w:numPr>
        <w:ind w:firstLineChars="0"/>
      </w:pPr>
      <w:r>
        <w:rPr>
          <w:rFonts w:hint="eastAsia"/>
        </w:rPr>
        <w:t>否，则进入“光标移动”状态。等待下一帧的输入。</w:t>
      </w:r>
    </w:p>
    <w:p w:rsidR="00AC184D" w:rsidRDefault="0051782E">
      <w:pPr>
        <w:pStyle w:val="afb"/>
        <w:ind w:firstLineChars="0" w:firstLine="0"/>
        <w:jc w:val="center"/>
      </w:pPr>
      <w:r>
        <w:rPr>
          <w:rFonts w:hint="eastAsia"/>
        </w:rPr>
        <w:t>【</w:t>
      </w:r>
      <w:r>
        <w:rPr>
          <w:rFonts w:hint="eastAsia"/>
        </w:rPr>
        <w:t xml:space="preserve">        </w:t>
      </w:r>
      <w:r>
        <w:rPr>
          <w:rFonts w:hint="eastAsia"/>
        </w:rPr>
        <w:t>】</w:t>
      </w:r>
    </w:p>
    <w:p w:rsidR="00AC184D" w:rsidRDefault="0051782E">
      <w:pPr>
        <w:pStyle w:val="afb"/>
        <w:ind w:firstLineChars="0" w:firstLine="0"/>
        <w:jc w:val="center"/>
      </w:pPr>
      <w:r>
        <w:rPr>
          <w:rFonts w:hint="eastAsia"/>
        </w:rPr>
        <w:t>图</w:t>
      </w:r>
      <w:r>
        <w:rPr>
          <w:rFonts w:hint="eastAsia"/>
        </w:rPr>
        <w:t>4-7</w:t>
      </w:r>
      <w:r>
        <w:rPr>
          <w:rFonts w:hint="eastAsia"/>
        </w:rPr>
        <w:t>算法流程图</w:t>
      </w:r>
    </w:p>
    <w:p w:rsidR="00AC184D" w:rsidRDefault="00AC184D">
      <w:pPr>
        <w:pStyle w:val="afb"/>
      </w:pPr>
    </w:p>
    <w:p w:rsidR="00AC184D" w:rsidRDefault="0051782E">
      <w:pPr>
        <w:pStyle w:val="afb"/>
      </w:pPr>
      <w:r>
        <w:rPr>
          <w:rFonts w:hint="eastAsia"/>
        </w:rPr>
        <w:t>在对轨迹书写手势进行识别之后，通过对手势唯一的手指点进行跟踪，得到了手指点的</w:t>
      </w:r>
      <w:r w:rsidR="003462ED">
        <w:rPr>
          <w:rFonts w:hint="eastAsia"/>
        </w:rPr>
        <w:t>空间手写轨迹</w:t>
      </w:r>
      <w:r>
        <w:rPr>
          <w:rFonts w:hint="eastAsia"/>
        </w:rPr>
        <w:t>。</w:t>
      </w:r>
      <w:r w:rsidR="003462ED">
        <w:rPr>
          <w:rFonts w:hint="eastAsia"/>
        </w:rPr>
        <w:t>空间手写轨迹</w:t>
      </w:r>
      <w:r>
        <w:rPr>
          <w:rFonts w:hint="eastAsia"/>
        </w:rPr>
        <w:t>可以看作是手指点位置信息的时间序列。对位置信息进行处理，可以提取得到任意时刻的速度、加速度等信息，以此作为轨迹的特征序列。借助特征序列，可以实现对手写轨迹的识别。</w:t>
      </w:r>
    </w:p>
    <w:p w:rsidR="00AC184D" w:rsidRDefault="0051782E">
      <w:pPr>
        <w:pStyle w:val="afb"/>
      </w:pPr>
      <w:r>
        <w:rPr>
          <w:rFonts w:hint="eastAsia"/>
        </w:rPr>
        <w:t>本章的余下章节将会对</w:t>
      </w:r>
      <w:r>
        <w:rPr>
          <w:rFonts w:hAnsi="黑体" w:hint="eastAsia"/>
          <w:szCs w:val="30"/>
        </w:rPr>
        <w:t>空间手写轨迹</w:t>
      </w:r>
      <w:r>
        <w:rPr>
          <w:rFonts w:hint="eastAsia"/>
        </w:rPr>
        <w:t>的识别做详细的讨论。</w:t>
      </w:r>
    </w:p>
    <w:p w:rsidR="00AC184D" w:rsidRDefault="0051782E">
      <w:pPr>
        <w:pStyle w:val="a"/>
        <w:numPr>
          <w:ilvl w:val="0"/>
          <w:numId w:val="21"/>
        </w:numPr>
      </w:pPr>
      <w:bookmarkStart w:id="118" w:name="_Toc417067760"/>
      <w:r>
        <w:rPr>
          <w:rFonts w:hAnsi="黑体" w:hint="eastAsia"/>
          <w:szCs w:val="30"/>
        </w:rPr>
        <w:t>空间手写轨迹识别</w:t>
      </w:r>
      <w:bookmarkEnd w:id="118"/>
    </w:p>
    <w:p w:rsidR="00AC184D" w:rsidRDefault="0051782E">
      <w:pPr>
        <w:pStyle w:val="afb"/>
      </w:pPr>
      <w:r>
        <w:rPr>
          <w:rFonts w:hint="eastAsia"/>
        </w:rPr>
        <w:t>手写轨迹识别问题，既可以看作是平面手写识别问题，也可以看作是</w:t>
      </w:r>
      <w:r w:rsidR="003462ED">
        <w:rPr>
          <w:rFonts w:hint="eastAsia"/>
        </w:rPr>
        <w:t>空间手写轨迹</w:t>
      </w:r>
      <w:r>
        <w:rPr>
          <w:rFonts w:hint="eastAsia"/>
        </w:rPr>
        <w:t>的识别问题。</w:t>
      </w:r>
    </w:p>
    <w:p w:rsidR="00AC184D" w:rsidRDefault="0051782E">
      <w:pPr>
        <w:pStyle w:val="afb"/>
      </w:pPr>
      <w:r>
        <w:rPr>
          <w:rFonts w:hint="eastAsia"/>
        </w:rPr>
        <w:t>平面手写识别的研究中，研究者采用了笔触位置、笔画的斜率、方向等特征来描述平面的手写笔迹，然后结合神经网络算法进行识别。</w:t>
      </w:r>
      <w:r>
        <w:rPr>
          <w:rFonts w:hint="eastAsia"/>
        </w:rPr>
        <w:t>Jaeger</w:t>
      </w:r>
      <w:r>
        <w:rPr>
          <w:rFonts w:hint="eastAsia"/>
        </w:rPr>
        <w:t>等人开发的</w:t>
      </w:r>
      <w:r>
        <w:rPr>
          <w:rFonts w:hint="eastAsia"/>
        </w:rPr>
        <w:t>NPen++</w:t>
      </w:r>
      <w:r>
        <w:rPr>
          <w:rFonts w:hint="eastAsia"/>
        </w:rPr>
        <w:t>手写识别引擎多状态时间延迟神经网络（</w:t>
      </w:r>
      <w:r>
        <w:rPr>
          <w:rFonts w:hint="eastAsia"/>
        </w:rPr>
        <w:t>Multi-State Time Delay Neural Network</w:t>
      </w:r>
      <w:r>
        <w:rPr>
          <w:rFonts w:hint="eastAsia"/>
        </w:rPr>
        <w:t>）并对轨迹采集了</w:t>
      </w:r>
      <w:r>
        <w:rPr>
          <w:rFonts w:hint="eastAsia"/>
        </w:rPr>
        <w:t>11</w:t>
      </w:r>
      <w:r>
        <w:rPr>
          <w:rFonts w:hint="eastAsia"/>
        </w:rPr>
        <w:t>种特征，对</w:t>
      </w:r>
      <w:r>
        <w:rPr>
          <w:rFonts w:hint="eastAsia"/>
        </w:rPr>
        <w:t>5000</w:t>
      </w:r>
      <w:r>
        <w:rPr>
          <w:rFonts w:hint="eastAsia"/>
        </w:rPr>
        <w:t>词汇量的语料库达到了</w:t>
      </w:r>
      <w:r>
        <w:rPr>
          <w:rFonts w:hint="eastAsia"/>
        </w:rPr>
        <w:t>96%</w:t>
      </w:r>
      <w:r>
        <w:rPr>
          <w:rFonts w:hint="eastAsia"/>
        </w:rPr>
        <w:t>的识别率。</w:t>
      </w:r>
    </w:p>
    <w:p w:rsidR="00AC184D" w:rsidRDefault="003462ED">
      <w:pPr>
        <w:pStyle w:val="afb"/>
      </w:pPr>
      <w:r>
        <w:rPr>
          <w:rFonts w:hint="eastAsia"/>
        </w:rPr>
        <w:t>空间手写轨迹</w:t>
      </w:r>
      <w:r w:rsidR="0051782E">
        <w:rPr>
          <w:rFonts w:hint="eastAsia"/>
        </w:rPr>
        <w:t>识别的研究中，研究者分别采用了方向角特征、加速度特征、时域（</w:t>
      </w:r>
      <w:r w:rsidR="0051782E">
        <w:rPr>
          <w:rFonts w:hint="eastAsia"/>
        </w:rPr>
        <w:t>RF</w:t>
      </w:r>
      <w:r w:rsidR="0051782E">
        <w:rPr>
          <w:rFonts w:hint="eastAsia"/>
        </w:rPr>
        <w:t>、</w:t>
      </w:r>
      <w:r w:rsidR="0051782E">
        <w:rPr>
          <w:rFonts w:hint="eastAsia"/>
        </w:rPr>
        <w:t>WPD</w:t>
      </w:r>
      <w:r w:rsidR="0051782E">
        <w:rPr>
          <w:rFonts w:hint="eastAsia"/>
        </w:rPr>
        <w:t>）特征与频域（</w:t>
      </w:r>
      <w:r w:rsidR="0051782E">
        <w:rPr>
          <w:rFonts w:hint="eastAsia"/>
        </w:rPr>
        <w:t>FFT</w:t>
      </w:r>
      <w:r w:rsidR="0051782E">
        <w:rPr>
          <w:rFonts w:hint="eastAsia"/>
        </w:rPr>
        <w:t>）特征融合技术来描述手的运动轨迹，并通过各种</w:t>
      </w:r>
      <w:r w:rsidR="0051782E">
        <w:rPr>
          <w:rFonts w:hint="eastAsia"/>
        </w:rPr>
        <w:t>HMM</w:t>
      </w:r>
      <w:r w:rsidR="0051782E">
        <w:rPr>
          <w:rFonts w:hint="eastAsia"/>
        </w:rPr>
        <w:t>分类器、</w:t>
      </w:r>
      <w:r w:rsidR="0051782E">
        <w:rPr>
          <w:rFonts w:hint="eastAsia"/>
        </w:rPr>
        <w:t>SVM</w:t>
      </w:r>
      <w:r w:rsidR="0051782E">
        <w:rPr>
          <w:rFonts w:hint="eastAsia"/>
        </w:rPr>
        <w:t>分类器、神经网络分类器对数字</w:t>
      </w:r>
      <w:r w:rsidR="0051782E">
        <w:rPr>
          <w:rFonts w:hint="eastAsia"/>
        </w:rPr>
        <w:t>0-9</w:t>
      </w:r>
      <w:r w:rsidR="0051782E">
        <w:rPr>
          <w:rFonts w:hint="eastAsia"/>
        </w:rPr>
        <w:t>的手写轨迹进行分类识别，取得了</w:t>
      </w:r>
      <w:r w:rsidR="0051782E">
        <w:rPr>
          <w:rFonts w:hint="eastAsia"/>
        </w:rPr>
        <w:t>85%~94%</w:t>
      </w:r>
      <w:r w:rsidR="0051782E">
        <w:rPr>
          <w:rFonts w:hint="eastAsia"/>
        </w:rPr>
        <w:t>的识别率。这些研究表明，轨迹特征和分类器的组合对识别率有关键影响。金连文等人利用普通</w:t>
      </w:r>
      <w:r w:rsidR="0051782E">
        <w:rPr>
          <w:rFonts w:hint="eastAsia"/>
        </w:rPr>
        <w:t>RGB</w:t>
      </w:r>
      <w:r w:rsidR="0051782E">
        <w:rPr>
          <w:rFonts w:hint="eastAsia"/>
        </w:rPr>
        <w:t>摄像头捕捉人手指的运动轨迹，通过【是不是手指跟踪及检测算法】，恢复出手指虚拟“书写”文字的二维图像数据，再进行识别输出。实验结果表明，在稳定光照背景下，该系统对阿拉伯数字、英文字母的识别率能达到</w:t>
      </w:r>
      <w:r w:rsidR="0051782E">
        <w:rPr>
          <w:rFonts w:hint="eastAsia"/>
        </w:rPr>
        <w:t>95%</w:t>
      </w:r>
      <w:r w:rsidR="0051782E">
        <w:rPr>
          <w:rFonts w:hint="eastAsia"/>
        </w:rPr>
        <w:t>以上。</w:t>
      </w:r>
      <w:r w:rsidR="0051782E">
        <w:rPr>
          <w:rFonts w:hint="eastAsia"/>
        </w:rPr>
        <w:t>2014</w:t>
      </w:r>
      <w:r w:rsidR="0051782E">
        <w:rPr>
          <w:rFonts w:hint="eastAsia"/>
        </w:rPr>
        <w:t>年，</w:t>
      </w:r>
      <w:r w:rsidR="0051782E">
        <w:rPr>
          <w:rFonts w:hint="eastAsia"/>
        </w:rPr>
        <w:t>Vikram</w:t>
      </w:r>
      <w:r w:rsidR="0051782E">
        <w:rPr>
          <w:rFonts w:hint="eastAsia"/>
        </w:rPr>
        <w:t>等人通过</w:t>
      </w:r>
      <w:r w:rsidR="0051782E">
        <w:rPr>
          <w:rFonts w:hint="eastAsia"/>
        </w:rPr>
        <w:t>Leap Motion</w:t>
      </w:r>
      <w:r w:rsidR="0051782E">
        <w:rPr>
          <w:rFonts w:hint="eastAsia"/>
        </w:rPr>
        <w:t>体感设备，采集了手指的</w:t>
      </w:r>
      <w:r>
        <w:rPr>
          <w:rFonts w:hint="eastAsia"/>
        </w:rPr>
        <w:t>空间手写轨迹</w:t>
      </w:r>
      <w:r w:rsidR="0051782E">
        <w:rPr>
          <w:rFonts w:hint="eastAsia"/>
        </w:rPr>
        <w:t>，并且通过</w:t>
      </w:r>
      <w:r w:rsidR="0051782E">
        <w:rPr>
          <w:rFonts w:hint="eastAsia"/>
        </w:rPr>
        <w:t>DTW</w:t>
      </w:r>
      <w:r w:rsidR="0051782E">
        <w:rPr>
          <w:rFonts w:hint="eastAsia"/>
        </w:rPr>
        <w:t>分类器对单个英文字母进行识别。</w:t>
      </w:r>
    </w:p>
    <w:p w:rsidR="00AC184D" w:rsidRDefault="0051782E">
      <w:pPr>
        <w:pStyle w:val="afb"/>
      </w:pPr>
      <w:r>
        <w:rPr>
          <w:rFonts w:hint="eastAsia"/>
        </w:rPr>
        <w:lastRenderedPageBreak/>
        <w:t>两类问题的共同之处在于，都是从轨迹提取出特征序列，通过分类算法进行分类识别。但是，相比平面手写识别，本文实现的空间手写识别没有提笔</w:t>
      </w:r>
      <w:r>
        <w:rPr>
          <w:rFonts w:hint="eastAsia"/>
        </w:rPr>
        <w:t>/</w:t>
      </w:r>
      <w:r>
        <w:rPr>
          <w:rFonts w:hint="eastAsia"/>
        </w:rPr>
        <w:t>落笔的动作，因此，书写轨迹是连续无停顿的。平面手写识别中许多基于笔画的特征无法应用到空间手写识别的场景中。</w:t>
      </w:r>
    </w:p>
    <w:p w:rsidR="00AC184D" w:rsidRDefault="0051782E">
      <w:pPr>
        <w:pStyle w:val="afb"/>
      </w:pPr>
      <w:r>
        <w:rPr>
          <w:rFonts w:hint="eastAsia"/>
        </w:rPr>
        <w:t>另一方面，局部特征中轨迹上某点的斜率、书写方向、书写速度等基于采样点的特征，仍然可以描述空间手写轨迹。因此，本文采用基于采样点特征描述</w:t>
      </w:r>
      <w:r w:rsidR="003462ED">
        <w:rPr>
          <w:rFonts w:hint="eastAsia"/>
        </w:rPr>
        <w:t>空间手写轨迹</w:t>
      </w:r>
      <w:r>
        <w:rPr>
          <w:rFonts w:hint="eastAsia"/>
        </w:rPr>
        <w:t>。</w:t>
      </w:r>
    </w:p>
    <w:p w:rsidR="00AC184D" w:rsidRDefault="0051782E">
      <w:pPr>
        <w:pStyle w:val="afb"/>
      </w:pPr>
      <w:r>
        <w:rPr>
          <w:rFonts w:hint="eastAsia"/>
        </w:rPr>
        <w:t>如图所示，为了对特征序列进行分类识别，常见的做法【引用参考文献】是将输入的轨迹的特征序列与轨迹类模板的特征序列进行匹配，根据相似度的高低，将轨迹归类为与之相似度最高的模板所属的类。因为书写者完成轨迹输入的时间长短不同，所以即使是同一个字母，其轨迹特征序列也不尽等长。针对这个特点，本文采用</w:t>
      </w:r>
      <w:r>
        <w:rPr>
          <w:rFonts w:hint="eastAsia"/>
        </w:rPr>
        <w:t>DTW</w:t>
      </w:r>
      <w:r>
        <w:rPr>
          <w:rFonts w:hint="eastAsia"/>
        </w:rPr>
        <w:t>算法对轨迹进行分类。</w:t>
      </w:r>
    </w:p>
    <w:p w:rsidR="00AC184D" w:rsidRDefault="00AC184D">
      <w:pPr>
        <w:pStyle w:val="afb"/>
        <w:spacing w:line="240" w:lineRule="auto"/>
        <w:jc w:val="center"/>
      </w:pPr>
      <w:r w:rsidRPr="00AC184D">
        <w:rPr>
          <w:rFonts w:hint="eastAsia"/>
        </w:rPr>
        <w:object w:dxaOrig="4801" w:dyaOrig="3435">
          <v:shape id="图片 88" o:spid="_x0000_i1039" type="#_x0000_t75" style="width:195.75pt;height:140.25pt" o:ole="">
            <v:imagedata r:id="rId65" o:title=""/>
          </v:shape>
          <o:OLEObject Type="Embed" ProgID="Equation.3" ShapeID="图片 88" DrawAspect="Content" ObjectID="_1490812466" r:id="rId66"/>
        </w:object>
      </w:r>
    </w:p>
    <w:p w:rsidR="00AC184D" w:rsidRDefault="0051782E">
      <w:pPr>
        <w:pStyle w:val="afb"/>
        <w:spacing w:line="240" w:lineRule="auto"/>
        <w:jc w:val="center"/>
      </w:pPr>
      <w:r>
        <w:rPr>
          <w:rFonts w:hint="eastAsia"/>
        </w:rPr>
        <w:t>图</w:t>
      </w:r>
      <w:r>
        <w:rPr>
          <w:rFonts w:hint="eastAsia"/>
        </w:rPr>
        <w:t>4-8</w:t>
      </w:r>
    </w:p>
    <w:p w:rsidR="00AC184D" w:rsidRDefault="0051782E">
      <w:pPr>
        <w:pStyle w:val="afb"/>
        <w:ind w:firstLineChars="0" w:firstLine="420"/>
      </w:pPr>
      <w:r>
        <w:rPr>
          <w:rFonts w:hint="eastAsia"/>
        </w:rPr>
        <w:t>在重复书写同一个轨迹的过程中，有很多因素会造成轨迹特征序列的变化：</w:t>
      </w:r>
    </w:p>
    <w:p w:rsidR="00AC184D" w:rsidRDefault="0051782E">
      <w:pPr>
        <w:pStyle w:val="afb"/>
        <w:numPr>
          <w:ilvl w:val="0"/>
          <w:numId w:val="36"/>
        </w:numPr>
        <w:ind w:firstLineChars="0" w:firstLine="420"/>
      </w:pPr>
      <w:r>
        <w:rPr>
          <w:rFonts w:hint="eastAsia"/>
        </w:rPr>
        <w:t>加速度仪、触摸屏等设备采样率高（</w:t>
      </w:r>
      <w:r>
        <w:rPr>
          <w:rFonts w:hint="eastAsia"/>
        </w:rPr>
        <w:t>50-200Hz</w:t>
      </w:r>
      <w:r>
        <w:rPr>
          <w:rFonts w:hint="eastAsia"/>
        </w:rPr>
        <w:t>），信号数据中夹杂噪声。应攀等人采用频域和时域特征融合技术，使用</w:t>
      </w:r>
      <w:r>
        <w:rPr>
          <w:rFonts w:hint="eastAsia"/>
        </w:rPr>
        <w:t>WPD/RF+FFT</w:t>
      </w:r>
      <w:r>
        <w:rPr>
          <w:rFonts w:hint="eastAsia"/>
        </w:rPr>
        <w:t>特征，减少噪声对分类的影响。</w:t>
      </w:r>
    </w:p>
    <w:p w:rsidR="00AC184D" w:rsidRDefault="0051782E">
      <w:pPr>
        <w:pStyle w:val="afb"/>
        <w:numPr>
          <w:ilvl w:val="0"/>
          <w:numId w:val="36"/>
        </w:numPr>
        <w:ind w:firstLineChars="0" w:firstLine="420"/>
      </w:pPr>
      <w:r>
        <w:rPr>
          <w:rFonts w:hint="eastAsia"/>
        </w:rPr>
        <w:t>书写过程中，书写速度会造成轨迹输入的时间长短的变化，从而导致特征序列的长度发生变化。</w:t>
      </w:r>
    </w:p>
    <w:p w:rsidR="00AC184D" w:rsidRDefault="0051782E">
      <w:pPr>
        <w:pStyle w:val="afb"/>
        <w:numPr>
          <w:ilvl w:val="0"/>
          <w:numId w:val="36"/>
        </w:numPr>
        <w:ind w:firstLineChars="0" w:firstLine="420"/>
      </w:pPr>
      <w:r>
        <w:rPr>
          <w:rFonts w:hint="eastAsia"/>
        </w:rPr>
        <w:t>用户面对</w:t>
      </w:r>
      <w:r>
        <w:rPr>
          <w:rFonts w:hint="eastAsia"/>
        </w:rPr>
        <w:t>Kinect</w:t>
      </w:r>
      <w:r>
        <w:rPr>
          <w:rFonts w:hint="eastAsia"/>
        </w:rPr>
        <w:t>的姿势，手距离</w:t>
      </w:r>
      <w:r>
        <w:rPr>
          <w:rFonts w:hint="eastAsia"/>
        </w:rPr>
        <w:t>Kinect</w:t>
      </w:r>
      <w:r>
        <w:rPr>
          <w:rFonts w:hint="eastAsia"/>
        </w:rPr>
        <w:t>的远近也会直接造成轨迹发生旋转、平移、空间尺寸的变化。比如，用户躺着面对摄像机会造成轨迹在摄像机平面内的旋转。用户以坐姿或者站姿面向</w:t>
      </w:r>
      <w:r>
        <w:rPr>
          <w:rFonts w:hint="eastAsia"/>
        </w:rPr>
        <w:t>Kinect</w:t>
      </w:r>
      <w:r>
        <w:rPr>
          <w:rFonts w:hint="eastAsia"/>
        </w:rPr>
        <w:t>时，会造成轨迹所在平面以人体为旋转轴发生旋转。</w:t>
      </w:r>
    </w:p>
    <w:p w:rsidR="00AC184D" w:rsidRDefault="0051782E">
      <w:pPr>
        <w:pStyle w:val="afb"/>
        <w:ind w:firstLineChars="0" w:firstLine="420"/>
      </w:pPr>
      <w:r>
        <w:rPr>
          <w:rFonts w:hint="eastAsia"/>
        </w:rPr>
        <w:t>对于（</w:t>
      </w:r>
      <w:r>
        <w:rPr>
          <w:rFonts w:hint="eastAsia"/>
        </w:rPr>
        <w:t>1</w:t>
      </w:r>
      <w:r>
        <w:rPr>
          <w:rFonts w:hint="eastAsia"/>
        </w:rPr>
        <w:t>），对于</w:t>
      </w:r>
      <w:r>
        <w:rPr>
          <w:rFonts w:hint="eastAsia"/>
        </w:rPr>
        <w:t>Kinect</w:t>
      </w:r>
      <w:r>
        <w:rPr>
          <w:rFonts w:hint="eastAsia"/>
        </w:rPr>
        <w:t>来讲，由于摄像头采样率很低（</w:t>
      </w:r>
      <w:r>
        <w:rPr>
          <w:rFonts w:hint="eastAsia"/>
        </w:rPr>
        <w:t>25Hz</w:t>
      </w:r>
      <w:r>
        <w:rPr>
          <w:rFonts w:hint="eastAsia"/>
        </w:rPr>
        <w:t>），因此不会出现上述情况。对于（</w:t>
      </w:r>
      <w:r>
        <w:rPr>
          <w:rFonts w:hint="eastAsia"/>
        </w:rPr>
        <w:t>2</w:t>
      </w:r>
      <w:r>
        <w:rPr>
          <w:rFonts w:hint="eastAsia"/>
        </w:rPr>
        <w:t>），借助</w:t>
      </w:r>
      <w:r>
        <w:rPr>
          <w:rFonts w:hint="eastAsia"/>
        </w:rPr>
        <w:t>DTW</w:t>
      </w:r>
      <w:r>
        <w:rPr>
          <w:rFonts w:hint="eastAsia"/>
        </w:rPr>
        <w:t>算法，可以很好地解决这个问题。</w:t>
      </w:r>
    </w:p>
    <w:p w:rsidR="00AC184D" w:rsidRDefault="0051782E">
      <w:pPr>
        <w:pStyle w:val="afb"/>
        <w:ind w:firstLineChars="0" w:firstLine="420"/>
      </w:pPr>
      <w:r>
        <w:rPr>
          <w:rFonts w:hint="eastAsia"/>
        </w:rPr>
        <w:t>对于（</w:t>
      </w:r>
      <w:r>
        <w:rPr>
          <w:rFonts w:hint="eastAsia"/>
        </w:rPr>
        <w:t>3</w:t>
      </w:r>
      <w:r>
        <w:rPr>
          <w:rFonts w:hint="eastAsia"/>
        </w:rPr>
        <w:t>），首先，本文采用的采样点的特征具有平移不变性；其次，不论距离的远近，在“阈值范围内”可以精确地获得手的空间位置信息，轨迹空间尺寸的变化不会影响加速度特征。</w:t>
      </w:r>
    </w:p>
    <w:p w:rsidR="00AC184D" w:rsidRDefault="0051782E">
      <w:pPr>
        <w:pStyle w:val="afb"/>
        <w:spacing w:line="240" w:lineRule="auto"/>
      </w:pPr>
      <w:r>
        <w:rPr>
          <w:rFonts w:hint="eastAsia"/>
          <w:color w:val="FF0000"/>
        </w:rPr>
        <w:lastRenderedPageBreak/>
        <w:t>对于旋转变化的情况，本文做出“用户以</w:t>
      </w:r>
      <w:r>
        <w:rPr>
          <w:rFonts w:hint="eastAsia"/>
          <w:b/>
          <w:bCs/>
          <w:color w:val="FF0000"/>
        </w:rPr>
        <w:t>站姿</w:t>
      </w:r>
      <w:r>
        <w:rPr>
          <w:rFonts w:hint="eastAsia"/>
          <w:color w:val="FF0000"/>
        </w:rPr>
        <w:t>正面面对摄像机平面”的假设。</w:t>
      </w:r>
    </w:p>
    <w:p w:rsidR="00AC184D" w:rsidRDefault="0051782E">
      <w:pPr>
        <w:pStyle w:val="aff9"/>
        <w:numPr>
          <w:ilvl w:val="0"/>
          <w:numId w:val="37"/>
        </w:numPr>
      </w:pPr>
      <w:bookmarkStart w:id="119" w:name="_Toc417067761"/>
      <w:r>
        <w:rPr>
          <w:rFonts w:hint="eastAsia"/>
        </w:rPr>
        <w:t>轨迹特征</w:t>
      </w:r>
      <w:bookmarkEnd w:id="119"/>
    </w:p>
    <w:p w:rsidR="00AC184D" w:rsidRDefault="0051782E">
      <w:pPr>
        <w:pStyle w:val="aa"/>
        <w:ind w:firstLine="420"/>
      </w:pPr>
      <w:r>
        <w:rPr>
          <w:rFonts w:hint="eastAsia"/>
        </w:rPr>
        <w:t>本文采用速度和加速度特征作为识别结果。</w:t>
      </w:r>
    </w:p>
    <w:p w:rsidR="00AC184D" w:rsidRDefault="0051782E">
      <w:pPr>
        <w:pStyle w:val="aff9"/>
        <w:numPr>
          <w:ilvl w:val="0"/>
          <w:numId w:val="37"/>
        </w:numPr>
      </w:pPr>
      <w:bookmarkStart w:id="120" w:name="_Toc417067762"/>
      <w:r>
        <w:rPr>
          <w:rFonts w:hint="eastAsia"/>
        </w:rPr>
        <w:t>DTW</w:t>
      </w:r>
      <w:r>
        <w:rPr>
          <w:rFonts w:hint="eastAsia"/>
        </w:rPr>
        <w:t>算法</w:t>
      </w:r>
      <w:bookmarkEnd w:id="120"/>
    </w:p>
    <w:p w:rsidR="00AC184D" w:rsidRDefault="0051782E">
      <w:pPr>
        <w:pStyle w:val="afb"/>
      </w:pPr>
      <w:r>
        <w:rPr>
          <w:rFonts w:hint="eastAsia"/>
        </w:rPr>
        <w:t>假设时间序列</w:t>
      </w:r>
      <w:r w:rsidR="00AC184D" w:rsidRPr="00AC184D">
        <w:rPr>
          <w:rFonts w:hint="eastAsia"/>
        </w:rPr>
        <w:object w:dxaOrig="1666" w:dyaOrig="361">
          <v:shape id="图片 25" o:spid="_x0000_i1040" type="#_x0000_t75" style="width:83.25pt;height:18pt" o:ole="">
            <v:imagedata r:id="rId67" o:title=""/>
          </v:shape>
          <o:OLEObject Type="Embed" ProgID="Equation.3" ShapeID="图片 25" DrawAspect="Content" ObjectID="_1490812467" r:id="rId68"/>
        </w:object>
      </w:r>
      <w:r>
        <w:rPr>
          <w:rFonts w:hint="eastAsia"/>
        </w:rPr>
        <w:t>，</w:t>
      </w:r>
      <w:r w:rsidR="00AC184D" w:rsidRPr="00AC184D">
        <w:rPr>
          <w:rFonts w:hint="eastAsia"/>
        </w:rPr>
        <w:object w:dxaOrig="1682" w:dyaOrig="360">
          <v:shape id="Picture 12" o:spid="_x0000_i1041" type="#_x0000_t75" style="width:84pt;height:18pt" o:ole="">
            <v:imagedata r:id="rId69" o:title=""/>
          </v:shape>
          <o:OLEObject Type="Embed" ProgID="Equation.3" ShapeID="Picture 12" DrawAspect="Content" ObjectID="_1490812468" r:id="rId70"/>
        </w:object>
      </w:r>
      <w:r>
        <w:rPr>
          <w:rFonts w:hint="eastAsia"/>
        </w:rPr>
        <w:t>。</w:t>
      </w:r>
      <w:r>
        <w:rPr>
          <w:rFonts w:hint="eastAsia"/>
        </w:rPr>
        <w:t>DTW</w:t>
      </w:r>
      <w:r>
        <w:rPr>
          <w:rFonts w:hint="eastAsia"/>
        </w:rPr>
        <w:t>算法通过计算</w:t>
      </w:r>
      <w:r>
        <w:rPr>
          <w:rFonts w:hint="eastAsia"/>
        </w:rPr>
        <w:t>X</w:t>
      </w:r>
      <w:r>
        <w:rPr>
          <w:rFonts w:hint="eastAsia"/>
        </w:rPr>
        <w:t>、</w:t>
      </w:r>
      <w:r>
        <w:rPr>
          <w:rFonts w:hint="eastAsia"/>
        </w:rPr>
        <w:t>Y</w:t>
      </w:r>
      <w:r>
        <w:rPr>
          <w:rFonts w:hint="eastAsia"/>
        </w:rPr>
        <w:t>之间的</w:t>
      </w:r>
      <w:r>
        <w:rPr>
          <w:rFonts w:hint="eastAsia"/>
        </w:rPr>
        <w:t>DTW</w:t>
      </w:r>
      <w:r>
        <w:rPr>
          <w:rFonts w:hint="eastAsia"/>
        </w:rPr>
        <w:t>距离，判断时间序列的差异度。</w:t>
      </w:r>
      <w:r>
        <w:rPr>
          <w:rFonts w:hint="eastAsia"/>
        </w:rPr>
        <w:t>DTW</w:t>
      </w:r>
      <w:r>
        <w:rPr>
          <w:rFonts w:hint="eastAsia"/>
        </w:rPr>
        <w:t>距离值越大，则差异度越高；反之，则越低。</w:t>
      </w:r>
      <w:r>
        <w:rPr>
          <w:rFonts w:hint="eastAsia"/>
        </w:rPr>
        <w:t>DTW</w:t>
      </w:r>
      <w:r>
        <w:rPr>
          <w:rFonts w:hint="eastAsia"/>
        </w:rPr>
        <w:t>距离的定义如下：</w:t>
      </w:r>
    </w:p>
    <w:p w:rsidR="00AC184D" w:rsidRDefault="00AC184D">
      <w:pPr>
        <w:pStyle w:val="afb"/>
        <w:spacing w:line="240" w:lineRule="auto"/>
        <w:jc w:val="right"/>
      </w:pPr>
      <w:r w:rsidRPr="00AC184D">
        <w:rPr>
          <w:rFonts w:hint="eastAsia"/>
          <w:position w:val="-50"/>
        </w:rPr>
        <w:object w:dxaOrig="4760" w:dyaOrig="1120">
          <v:shape id="Picture 13" o:spid="_x0000_i1042" type="#_x0000_t75" style="width:238.5pt;height:56.25pt" o:ole="">
            <v:imagedata r:id="rId71" o:title=""/>
          </v:shape>
          <o:OLEObject Type="Embed" ProgID="Equation.3" ShapeID="Picture 13" DrawAspect="Content" ObjectID="_1490812469" r:id="rId72"/>
        </w:object>
      </w:r>
      <w:r w:rsidR="0051782E">
        <w:rPr>
          <w:rFonts w:hint="eastAsia"/>
        </w:rPr>
        <w:t>（</w:t>
      </w:r>
      <w:r w:rsidR="0051782E">
        <w:rPr>
          <w:rFonts w:hint="eastAsia"/>
        </w:rPr>
        <w:t>4-1</w:t>
      </w:r>
      <w:r w:rsidR="0051782E">
        <w:rPr>
          <w:rFonts w:hint="eastAsia"/>
        </w:rPr>
        <w:t>）</w:t>
      </w:r>
    </w:p>
    <w:p w:rsidR="00AC184D" w:rsidRDefault="0051782E">
      <w:pPr>
        <w:pStyle w:val="afb"/>
      </w:pPr>
      <w:r>
        <w:rPr>
          <w:rFonts w:hint="eastAsia"/>
        </w:rPr>
        <w:t>其中，</w:t>
      </w:r>
      <w:r w:rsidR="00914D35">
        <w:rPr>
          <w:noProof/>
        </w:rPr>
        <w:drawing>
          <wp:inline distT="0" distB="0" distL="0" distR="0">
            <wp:extent cx="600075" cy="238125"/>
            <wp:effectExtent l="19050" t="0" r="9525" b="0"/>
            <wp:docPr id="35"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73"/>
                    <a:srcRect/>
                    <a:stretch>
                      <a:fillRect/>
                    </a:stretch>
                  </pic:blipFill>
                  <pic:spPr bwMode="auto">
                    <a:xfrm>
                      <a:off x="0" y="0"/>
                      <a:ext cx="600075" cy="238125"/>
                    </a:xfrm>
                    <a:prstGeom prst="rect">
                      <a:avLst/>
                    </a:prstGeom>
                    <a:noFill/>
                    <a:ln w="9525">
                      <a:noFill/>
                      <a:miter lim="800000"/>
                      <a:headEnd/>
                      <a:tailEnd/>
                    </a:ln>
                  </pic:spPr>
                </pic:pic>
              </a:graphicData>
            </a:graphic>
          </wp:inline>
        </w:drawing>
      </w:r>
      <w:r>
        <w:rPr>
          <w:rFonts w:hint="eastAsia"/>
        </w:rPr>
        <w:t>是</w:t>
      </w:r>
      <w:r w:rsidR="00AC184D" w:rsidRPr="00AC184D">
        <w:rPr>
          <w:rFonts w:hint="eastAsia"/>
        </w:rPr>
        <w:object w:dxaOrig="564" w:dyaOrig="383">
          <v:shape id="图片 29" o:spid="_x0000_i1043" type="#_x0000_t75" style="width:27.75pt;height:18.75pt" o:ole="">
            <v:imagedata r:id="rId74" o:title=""/>
          </v:shape>
          <o:OLEObject Type="Embed" ProgID="Equation.3" ShapeID="图片 29" DrawAspect="Content" ObjectID="_1490812470" r:id="rId75"/>
        </w:object>
      </w:r>
      <w:r>
        <w:rPr>
          <w:rFonts w:hint="eastAsia"/>
        </w:rPr>
        <w:t>之间的基距离，又可表示为：</w:t>
      </w:r>
    </w:p>
    <w:p w:rsidR="00AC184D" w:rsidRDefault="00914D35">
      <w:pPr>
        <w:pStyle w:val="afb"/>
        <w:jc w:val="right"/>
      </w:pPr>
      <w:r>
        <w:rPr>
          <w:noProof/>
        </w:rPr>
        <w:drawing>
          <wp:inline distT="0" distB="0" distL="0" distR="0">
            <wp:extent cx="1266825" cy="238125"/>
            <wp:effectExtent l="19050" t="0" r="9525" b="0"/>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76"/>
                    <a:srcRect/>
                    <a:stretch>
                      <a:fillRect/>
                    </a:stretch>
                  </pic:blipFill>
                  <pic:spPr bwMode="auto">
                    <a:xfrm>
                      <a:off x="0" y="0"/>
                      <a:ext cx="1266825" cy="238125"/>
                    </a:xfrm>
                    <a:prstGeom prst="rect">
                      <a:avLst/>
                    </a:prstGeom>
                    <a:noFill/>
                    <a:ln w="9525">
                      <a:noFill/>
                      <a:miter lim="800000"/>
                      <a:headEnd/>
                      <a:tailEnd/>
                    </a:ln>
                  </pic:spPr>
                </pic:pic>
              </a:graphicData>
            </a:graphic>
          </wp:inline>
        </w:drawing>
      </w:r>
      <w:r w:rsidR="0051782E">
        <w:rPr>
          <w:rFonts w:hint="eastAsia"/>
        </w:rPr>
        <w:t xml:space="preserve">                      </w:t>
      </w:r>
      <w:r w:rsidR="0051782E">
        <w:rPr>
          <w:rFonts w:hint="eastAsia"/>
        </w:rPr>
        <w:t>（</w:t>
      </w:r>
      <w:r w:rsidR="0051782E">
        <w:rPr>
          <w:rFonts w:hint="eastAsia"/>
        </w:rPr>
        <w:t>4-2</w:t>
      </w:r>
      <w:r w:rsidR="0051782E">
        <w:rPr>
          <w:rFonts w:hint="eastAsia"/>
        </w:rPr>
        <w:t>）</w:t>
      </w:r>
    </w:p>
    <w:p w:rsidR="00AC184D" w:rsidRDefault="0051782E">
      <w:pPr>
        <w:pStyle w:val="afb"/>
      </w:pPr>
      <w:r>
        <w:rPr>
          <w:rFonts w:hint="eastAsia"/>
        </w:rPr>
        <w:t>如果</w:t>
      </w:r>
      <w:r w:rsidR="00AC184D" w:rsidRPr="00AC184D">
        <w:rPr>
          <w:rFonts w:hint="eastAsia"/>
        </w:rPr>
        <w:object w:dxaOrig="564" w:dyaOrig="383">
          <v:shape id="Picture 16" o:spid="_x0000_i1044" type="#_x0000_t75" style="width:27.75pt;height:18.75pt" o:ole="">
            <v:imagedata r:id="rId74" o:title=""/>
          </v:shape>
          <o:OLEObject Type="Embed" ProgID="Equation.3" ShapeID="Picture 16" DrawAspect="Content" ObjectID="_1490812471" r:id="rId77"/>
        </w:object>
      </w:r>
      <w:r>
        <w:rPr>
          <w:rFonts w:hint="eastAsia"/>
        </w:rPr>
        <w:t>是标量，那么</w:t>
      </w:r>
      <w:r w:rsidR="00AC184D" w:rsidRPr="00AC184D">
        <w:rPr>
          <w:rFonts w:hint="eastAsia"/>
        </w:rPr>
        <w:object w:dxaOrig="900" w:dyaOrig="380">
          <v:shape id="图片 90" o:spid="_x0000_i1045" type="#_x0000_t75" style="width:45pt;height:18.75pt" o:ole="">
            <v:imagedata r:id="rId78" o:title=""/>
          </v:shape>
          <o:OLEObject Type="Embed" ProgID="Equation.3" ShapeID="图片 90" DrawAspect="Content" ObjectID="_1490812472" r:id="rId79"/>
        </w:object>
      </w:r>
      <w:r>
        <w:rPr>
          <w:rFonts w:hint="eastAsia"/>
        </w:rPr>
        <w:t>可表示为</w:t>
      </w:r>
      <w:r w:rsidR="00AC184D" w:rsidRPr="00AC184D">
        <w:rPr>
          <w:rFonts w:hint="eastAsia"/>
        </w:rPr>
        <w:object w:dxaOrig="785" w:dyaOrig="443">
          <v:shape id="图片 31" o:spid="_x0000_i1046" type="#_x0000_t75" style="width:39pt;height:21.75pt" o:ole="">
            <v:imagedata r:id="rId80" o:title=""/>
          </v:shape>
          <o:OLEObject Type="Embed" ProgID="Equation.3" ShapeID="图片 31" DrawAspect="Content" ObjectID="_1490812473" r:id="rId81"/>
        </w:object>
      </w:r>
      <w:r>
        <w:rPr>
          <w:rFonts w:hint="eastAsia"/>
        </w:rPr>
        <w:t>。如果</w:t>
      </w:r>
      <w:r w:rsidR="00AC184D" w:rsidRPr="00AC184D">
        <w:rPr>
          <w:rFonts w:hint="eastAsia"/>
        </w:rPr>
        <w:object w:dxaOrig="564" w:dyaOrig="383">
          <v:shape id="Picture 18" o:spid="_x0000_i1047" type="#_x0000_t75" style="width:27.75pt;height:18.75pt" o:ole="">
            <v:imagedata r:id="rId74" o:title=""/>
          </v:shape>
          <o:OLEObject Type="Embed" ProgID="Equation.3" ShapeID="Picture 18" DrawAspect="Content" ObjectID="_1490812474" r:id="rId82"/>
        </w:object>
      </w:r>
      <w:r>
        <w:rPr>
          <w:rFonts w:hint="eastAsia"/>
        </w:rPr>
        <w:t>是矢量，那么基距离的计算方法参考【</w:t>
      </w:r>
      <w:r>
        <w:rPr>
          <w:rFonts w:hint="eastAsia"/>
        </w:rPr>
        <w:t>OCR</w:t>
      </w:r>
      <w:r>
        <w:rPr>
          <w:rFonts w:hint="eastAsia"/>
        </w:rPr>
        <w:t>识别的</w:t>
      </w:r>
      <w:r>
        <w:rPr>
          <w:rFonts w:hint="eastAsia"/>
        </w:rPr>
        <w:t>survey</w:t>
      </w:r>
      <w:r>
        <w:rPr>
          <w:rFonts w:hint="eastAsia"/>
        </w:rPr>
        <w:t>】。</w:t>
      </w:r>
    </w:p>
    <w:p w:rsidR="00AC184D" w:rsidRDefault="0051782E">
      <w:pPr>
        <w:pStyle w:val="afb"/>
        <w:rPr>
          <w:color w:val="FF0000"/>
        </w:rPr>
      </w:pPr>
      <w:r>
        <w:rPr>
          <w:rFonts w:hint="eastAsia"/>
          <w:color w:val="FF0000"/>
        </w:rPr>
        <w:t>由于本研究工作中，采用了采样点的加速度作为轨迹特征，加速度是矢量，因此，在计算加速度特征的基距离</w:t>
      </w:r>
      <w:r w:rsidR="00914D35">
        <w:rPr>
          <w:noProof/>
          <w:color w:val="FF0000"/>
        </w:rPr>
        <w:drawing>
          <wp:inline distT="0" distB="0" distL="0" distR="0">
            <wp:extent cx="600075" cy="238125"/>
            <wp:effectExtent l="19050" t="0" r="9525" b="0"/>
            <wp:docPr id="4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83"/>
                    <a:srcRect/>
                    <a:stretch>
                      <a:fillRect/>
                    </a:stretch>
                  </pic:blipFill>
                  <pic:spPr bwMode="auto">
                    <a:xfrm>
                      <a:off x="0" y="0"/>
                      <a:ext cx="600075" cy="238125"/>
                    </a:xfrm>
                    <a:prstGeom prst="rect">
                      <a:avLst/>
                    </a:prstGeom>
                    <a:noFill/>
                    <a:ln w="9525">
                      <a:noFill/>
                      <a:miter lim="800000"/>
                      <a:headEnd/>
                      <a:tailEnd/>
                    </a:ln>
                  </pic:spPr>
                </pic:pic>
              </a:graphicData>
            </a:graphic>
          </wp:inline>
        </w:drawing>
      </w:r>
      <w:r>
        <w:rPr>
          <w:rFonts w:hint="eastAsia"/>
          <w:color w:val="FF0000"/>
        </w:rPr>
        <w:t>时，本文采用余弦距离【引用论文】。</w:t>
      </w:r>
    </w:p>
    <w:p w:rsidR="00AC184D" w:rsidRDefault="00AC184D">
      <w:pPr>
        <w:pStyle w:val="afb"/>
        <w:rPr>
          <w:color w:val="FF0000"/>
        </w:rPr>
      </w:pPr>
    </w:p>
    <w:p w:rsidR="00AC184D" w:rsidRDefault="0051782E">
      <w:pPr>
        <w:pStyle w:val="afb"/>
      </w:pPr>
      <w:r>
        <w:rPr>
          <w:rFonts w:hint="eastAsia"/>
        </w:rPr>
        <w:t>###</w:t>
      </w:r>
      <w:r>
        <w:rPr>
          <w:rFonts w:hint="eastAsia"/>
        </w:rPr>
        <w:t>求解</w:t>
      </w:r>
      <w:r>
        <w:rPr>
          <w:rFonts w:hint="eastAsia"/>
        </w:rPr>
        <w:t>DTW</w:t>
      </w:r>
      <w:r>
        <w:rPr>
          <w:rFonts w:hint="eastAsia"/>
        </w:rPr>
        <w:t>的过程。</w:t>
      </w:r>
    </w:p>
    <w:p w:rsidR="00AC184D" w:rsidRDefault="00AC184D">
      <w:pPr>
        <w:pStyle w:val="afb"/>
      </w:pPr>
    </w:p>
    <w:p w:rsidR="00AC184D" w:rsidRDefault="0051782E">
      <w:pPr>
        <w:pStyle w:val="afb"/>
      </w:pPr>
      <w:r>
        <w:rPr>
          <w:rFonts w:hint="eastAsia"/>
        </w:rPr>
        <w:t>###</w:t>
      </w:r>
      <w:r>
        <w:rPr>
          <w:rFonts w:hint="eastAsia"/>
        </w:rPr>
        <w:t>精确计算</w:t>
      </w:r>
      <w:r>
        <w:rPr>
          <w:rFonts w:hint="eastAsia"/>
        </w:rPr>
        <w:t>DTW</w:t>
      </w:r>
      <w:r>
        <w:rPr>
          <w:rFonts w:hint="eastAsia"/>
        </w:rPr>
        <w:t>距离，提高区分度</w:t>
      </w:r>
    </w:p>
    <w:p w:rsidR="00AC184D" w:rsidRDefault="0051782E">
      <w:pPr>
        <w:pStyle w:val="afb"/>
        <w:ind w:firstLineChars="0" w:firstLine="420"/>
        <w:rPr>
          <w:color w:val="FF0000"/>
        </w:rPr>
      </w:pPr>
      <w:r>
        <w:rPr>
          <w:rFonts w:hint="eastAsia"/>
        </w:rPr>
        <w:t>在分类时，只需要逐个计算测试样本与每个轨迹类模板之间的</w:t>
      </w:r>
      <w:r>
        <w:rPr>
          <w:rFonts w:hint="eastAsia"/>
        </w:rPr>
        <w:t>DTW</w:t>
      </w:r>
      <w:r>
        <w:rPr>
          <w:rFonts w:hint="eastAsia"/>
        </w:rPr>
        <w:t>距离，根据计算结果，将测试样本归为与轨迹类模板的</w:t>
      </w:r>
      <w:r>
        <w:rPr>
          <w:rFonts w:hint="eastAsia"/>
        </w:rPr>
        <w:t>DTW</w:t>
      </w:r>
      <w:r>
        <w:rPr>
          <w:rFonts w:hint="eastAsia"/>
        </w:rPr>
        <w:t>距离最小的类。为了达到更高的区分度，即</w:t>
      </w:r>
      <w:r>
        <w:rPr>
          <w:rFonts w:hint="eastAsia"/>
          <w:color w:val="FF0000"/>
        </w:rPr>
        <w:t>需要保证：</w:t>
      </w:r>
    </w:p>
    <w:p w:rsidR="00AC184D" w:rsidRDefault="0051782E">
      <w:pPr>
        <w:pStyle w:val="afb"/>
        <w:numPr>
          <w:ilvl w:val="0"/>
          <w:numId w:val="38"/>
        </w:numPr>
        <w:ind w:firstLineChars="0" w:firstLine="420"/>
        <w:rPr>
          <w:color w:val="FF0000"/>
        </w:rPr>
      </w:pPr>
      <w:r>
        <w:rPr>
          <w:rFonts w:hint="eastAsia"/>
          <w:color w:val="FF0000"/>
        </w:rPr>
        <w:t>增加不同类轨迹的特征序列的</w:t>
      </w:r>
      <w:r>
        <w:rPr>
          <w:rFonts w:hint="eastAsia"/>
          <w:color w:val="FF0000"/>
        </w:rPr>
        <w:t>DTW</w:t>
      </w:r>
      <w:r>
        <w:rPr>
          <w:rFonts w:hint="eastAsia"/>
          <w:color w:val="FF0000"/>
        </w:rPr>
        <w:t>距离。</w:t>
      </w:r>
    </w:p>
    <w:p w:rsidR="00AC184D" w:rsidRDefault="0051782E">
      <w:pPr>
        <w:pStyle w:val="afb"/>
        <w:numPr>
          <w:ilvl w:val="0"/>
          <w:numId w:val="38"/>
        </w:numPr>
        <w:ind w:firstLineChars="0" w:firstLine="420"/>
      </w:pPr>
      <w:r>
        <w:rPr>
          <w:rFonts w:hint="eastAsia"/>
          <w:color w:val="FF0000"/>
        </w:rPr>
        <w:t>减少同类轨迹的特征序列的</w:t>
      </w:r>
      <w:r>
        <w:rPr>
          <w:rFonts w:hint="eastAsia"/>
          <w:color w:val="FF0000"/>
        </w:rPr>
        <w:t>DTW</w:t>
      </w:r>
      <w:r>
        <w:rPr>
          <w:rFonts w:hint="eastAsia"/>
          <w:color w:val="FF0000"/>
        </w:rPr>
        <w:t>距离。</w:t>
      </w:r>
    </w:p>
    <w:p w:rsidR="00AC184D" w:rsidRDefault="00AC184D">
      <w:pPr>
        <w:pStyle w:val="afb"/>
      </w:pPr>
    </w:p>
    <w:p w:rsidR="00AC184D" w:rsidRDefault="0051782E">
      <w:pPr>
        <w:pStyle w:val="afb"/>
      </w:pPr>
      <w:r>
        <w:rPr>
          <w:rFonts w:hint="eastAsia"/>
        </w:rPr>
        <w:t>###</w:t>
      </w:r>
      <w:r>
        <w:rPr>
          <w:rFonts w:hint="eastAsia"/>
        </w:rPr>
        <w:t>另一方面，从求解</w:t>
      </w:r>
      <w:r>
        <w:rPr>
          <w:rFonts w:hint="eastAsia"/>
        </w:rPr>
        <w:t>DTW</w:t>
      </w:r>
      <w:r>
        <w:rPr>
          <w:rFonts w:hint="eastAsia"/>
        </w:rPr>
        <w:t>距离的过程可以看到，由于没有对轨迹特征序列进行对齐，会出现时间序列上两个根本不在同一个位置的采样点的特征计算基距离。实际上，由于位置不同，这两个点是不具有可比性的。基于公式（</w:t>
      </w:r>
      <w:r>
        <w:rPr>
          <w:rFonts w:hint="eastAsia"/>
        </w:rPr>
        <w:t>4-2</w:t>
      </w:r>
      <w:r>
        <w:rPr>
          <w:rFonts w:hint="eastAsia"/>
        </w:rPr>
        <w:t>）的</w:t>
      </w:r>
      <w:r>
        <w:rPr>
          <w:rFonts w:hint="eastAsia"/>
        </w:rPr>
        <w:t>DTW</w:t>
      </w:r>
      <w:r>
        <w:rPr>
          <w:rFonts w:hint="eastAsia"/>
        </w:rPr>
        <w:t>距离计算方法不够精确。</w:t>
      </w:r>
    </w:p>
    <w:p w:rsidR="00AC184D" w:rsidRDefault="0051782E">
      <w:pPr>
        <w:pStyle w:val="afb"/>
        <w:rPr>
          <w:color w:val="FF0000"/>
        </w:rPr>
      </w:pPr>
      <w:r>
        <w:rPr>
          <w:rFonts w:hint="eastAsia"/>
        </w:rPr>
        <w:t>为了修正，</w:t>
      </w:r>
      <w:r>
        <w:rPr>
          <w:rFonts w:hint="eastAsia"/>
        </w:rPr>
        <w:t>DTW</w:t>
      </w:r>
      <w:r>
        <w:rPr>
          <w:rFonts w:hint="eastAsia"/>
        </w:rPr>
        <w:t>算法引入了“窗口”这个概念，通过窗口的限制，</w:t>
      </w:r>
      <w:r>
        <w:rPr>
          <w:rFonts w:hint="eastAsia"/>
          <w:color w:val="FF0000"/>
        </w:rPr>
        <w:t>只计算在时间</w:t>
      </w:r>
      <w:r>
        <w:rPr>
          <w:rFonts w:hint="eastAsia"/>
          <w:color w:val="FF0000"/>
        </w:rPr>
        <w:lastRenderedPageBreak/>
        <w:t>上相邻的特征向量的基距离。这样，对于同一类轨迹来说，时间上相邻的采样点在空间上。但是，对于不同的轨迹来讲，时间上相邻的采样点在空间上没有任何必然的联系。</w:t>
      </w:r>
    </w:p>
    <w:p w:rsidR="00AC184D" w:rsidRDefault="0051782E">
      <w:pPr>
        <w:pStyle w:val="afb"/>
        <w:ind w:firstLineChars="0" w:firstLine="420"/>
      </w:pPr>
      <w:r>
        <w:rPr>
          <w:rFonts w:hint="eastAsia"/>
        </w:rPr>
        <w:t>由于书写速度会发生变化，即使算法中加入了窗口的限制，也不能排除窗口内的采样点在位置上不相关所造成的影响：</w:t>
      </w:r>
    </w:p>
    <w:p w:rsidR="00AC184D" w:rsidRDefault="0051782E">
      <w:pPr>
        <w:pStyle w:val="afb"/>
        <w:numPr>
          <w:ilvl w:val="0"/>
          <w:numId w:val="39"/>
        </w:numPr>
        <w:ind w:firstLineChars="0" w:firstLine="420"/>
      </w:pPr>
      <w:r>
        <w:rPr>
          <w:rFonts w:hint="eastAsia"/>
        </w:rPr>
        <w:t>同一个轨迹类内，不相似的位置上有相似的特征向量，</w:t>
      </w:r>
      <w:r>
        <w:rPr>
          <w:rFonts w:hint="eastAsia"/>
        </w:rPr>
        <w:t>DTW</w:t>
      </w:r>
      <w:r>
        <w:rPr>
          <w:rFonts w:hint="eastAsia"/>
        </w:rPr>
        <w:t>距离错误增加。</w:t>
      </w:r>
    </w:p>
    <w:p w:rsidR="00AC184D" w:rsidRDefault="0051782E">
      <w:pPr>
        <w:pStyle w:val="afb"/>
        <w:numPr>
          <w:ilvl w:val="0"/>
          <w:numId w:val="39"/>
        </w:numPr>
        <w:ind w:firstLineChars="0" w:firstLine="420"/>
        <w:rPr>
          <w:color w:val="FF0000"/>
        </w:rPr>
      </w:pPr>
      <w:r>
        <w:rPr>
          <w:rFonts w:hint="eastAsia"/>
        </w:rPr>
        <w:t>不同轨迹类内，相似位置，</w:t>
      </w:r>
      <w:r>
        <w:rPr>
          <w:rFonts w:hint="eastAsia"/>
        </w:rPr>
        <w:t>DTW</w:t>
      </w:r>
      <w:r>
        <w:rPr>
          <w:rFonts w:hint="eastAsia"/>
        </w:rPr>
        <w:t>距离错误减少。</w:t>
      </w:r>
    </w:p>
    <w:p w:rsidR="00AC184D" w:rsidRDefault="0051782E">
      <w:pPr>
        <w:pStyle w:val="afb"/>
        <w:ind w:firstLineChars="0" w:firstLine="420"/>
        <w:rPr>
          <w:color w:val="FF0000"/>
        </w:rPr>
      </w:pPr>
      <w:r>
        <w:rPr>
          <w:rFonts w:hint="eastAsia"/>
        </w:rPr>
        <w:t>这两种情况，都将导致类间的区分度的降低，影响最后的识别结果。根本原因在于没有判别采样点是否在轨迹上的相似位置。</w:t>
      </w:r>
    </w:p>
    <w:p w:rsidR="00AC184D" w:rsidRDefault="0051782E">
      <w:pPr>
        <w:pStyle w:val="aff9"/>
        <w:numPr>
          <w:ilvl w:val="0"/>
          <w:numId w:val="37"/>
        </w:numPr>
      </w:pPr>
      <w:bookmarkStart w:id="121" w:name="_Toc417067763"/>
      <w:r>
        <w:rPr>
          <w:rFonts w:hint="eastAsia"/>
        </w:rPr>
        <w:t>基于位置相似度权重的</w:t>
      </w:r>
      <w:r w:rsidR="00127E4A">
        <w:rPr>
          <w:rFonts w:hint="eastAsia"/>
        </w:rPr>
        <w:t>基距离</w:t>
      </w:r>
      <w:bookmarkEnd w:id="121"/>
    </w:p>
    <w:p w:rsidR="00AC184D" w:rsidRDefault="0051782E">
      <w:pPr>
        <w:pStyle w:val="afb"/>
        <w:ind w:firstLineChars="0" w:firstLine="420"/>
      </w:pPr>
      <w:r>
        <w:rPr>
          <w:rFonts w:hint="eastAsia"/>
        </w:rPr>
        <w:t>为了避免上一节中</w:t>
      </w:r>
      <w:r>
        <w:rPr>
          <w:rFonts w:hint="eastAsia"/>
        </w:rPr>
        <w:t>DTW</w:t>
      </w:r>
      <w:r>
        <w:rPr>
          <w:rFonts w:hint="eastAsia"/>
        </w:rPr>
        <w:t>算法的弊端，在计算基距离</w:t>
      </w:r>
      <w:r w:rsidR="00914D35">
        <w:rPr>
          <w:noProof/>
          <w:color w:val="FF0000"/>
        </w:rPr>
        <w:drawing>
          <wp:inline distT="0" distB="0" distL="0" distR="0">
            <wp:extent cx="600075" cy="238125"/>
            <wp:effectExtent l="19050" t="0" r="9525" b="0"/>
            <wp:docPr id="4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83"/>
                    <a:srcRect/>
                    <a:stretch>
                      <a:fillRect/>
                    </a:stretch>
                  </pic:blipFill>
                  <pic:spPr bwMode="auto">
                    <a:xfrm>
                      <a:off x="0" y="0"/>
                      <a:ext cx="600075" cy="238125"/>
                    </a:xfrm>
                    <a:prstGeom prst="rect">
                      <a:avLst/>
                    </a:prstGeom>
                    <a:noFill/>
                    <a:ln w="9525">
                      <a:noFill/>
                      <a:miter lim="800000"/>
                      <a:headEnd/>
                      <a:tailEnd/>
                    </a:ln>
                  </pic:spPr>
                </pic:pic>
              </a:graphicData>
            </a:graphic>
          </wp:inline>
        </w:drawing>
      </w:r>
      <w:r>
        <w:rPr>
          <w:rFonts w:hint="eastAsia"/>
        </w:rPr>
        <w:t>时，增加“位置相似度权重”：</w:t>
      </w:r>
    </w:p>
    <w:p w:rsidR="00AC184D" w:rsidRDefault="00AC184D">
      <w:pPr>
        <w:pStyle w:val="afb"/>
        <w:ind w:firstLineChars="0" w:firstLine="420"/>
        <w:jc w:val="right"/>
      </w:pPr>
      <w:r w:rsidRPr="00AC184D">
        <w:rPr>
          <w:rFonts w:hint="eastAsia"/>
        </w:rPr>
        <w:object w:dxaOrig="1820" w:dyaOrig="380">
          <v:shape id="图片 20" o:spid="_x0000_i1048" type="#_x0000_t75" style="width:90.75pt;height:18.75pt" o:ole="">
            <v:imagedata r:id="rId84" o:title=""/>
          </v:shape>
          <o:OLEObject Type="Embed" ProgID="Equation.3" ShapeID="图片 20" DrawAspect="Content" ObjectID="_1490812475" r:id="rId85"/>
        </w:object>
      </w:r>
      <w:r w:rsidR="0051782E">
        <w:rPr>
          <w:rFonts w:hint="eastAsia"/>
        </w:rPr>
        <w:t>（</w:t>
      </w:r>
      <w:r w:rsidR="0051782E">
        <w:rPr>
          <w:rFonts w:hint="eastAsia"/>
        </w:rPr>
        <w:t>4-3</w:t>
      </w:r>
      <w:r w:rsidR="0051782E">
        <w:rPr>
          <w:rFonts w:hint="eastAsia"/>
        </w:rPr>
        <w:t>）</w:t>
      </w:r>
    </w:p>
    <w:p w:rsidR="00AC184D" w:rsidRDefault="0051782E">
      <w:pPr>
        <w:pStyle w:val="afb"/>
        <w:ind w:firstLineChars="0" w:firstLine="420"/>
      </w:pPr>
      <w:r>
        <w:rPr>
          <w:rFonts w:hint="eastAsia"/>
        </w:rPr>
        <w:t>其中，</w:t>
      </w:r>
      <w:r w:rsidR="00AC184D" w:rsidRPr="00AC184D">
        <w:rPr>
          <w:rFonts w:hint="eastAsia"/>
        </w:rPr>
        <w:object w:dxaOrig="320" w:dyaOrig="380">
          <v:shape id="图片 47" o:spid="_x0000_i1049" type="#_x0000_t75" style="width:15.75pt;height:18.75pt" o:ole="">
            <v:imagedata r:id="rId86" o:title=""/>
          </v:shape>
          <o:OLEObject Type="Embed" ProgID="Equation.3" ShapeID="图片 47" DrawAspect="Content" ObjectID="_1490812476" r:id="rId87"/>
        </w:object>
      </w:r>
      <w:r>
        <w:rPr>
          <w:rFonts w:hint="eastAsia"/>
        </w:rPr>
        <w:t>表示由采样点</w:t>
      </w:r>
      <w:r w:rsidR="00914D35">
        <w:rPr>
          <w:noProof/>
        </w:rPr>
        <w:drawing>
          <wp:inline distT="0" distB="0" distL="0" distR="0">
            <wp:extent cx="352425" cy="238125"/>
            <wp:effectExtent l="19050" t="0" r="9525"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8"/>
                    <a:srcRect/>
                    <a:stretch>
                      <a:fillRect/>
                    </a:stretch>
                  </pic:blipFill>
                  <pic:spPr bwMode="auto">
                    <a:xfrm>
                      <a:off x="0" y="0"/>
                      <a:ext cx="352425" cy="238125"/>
                    </a:xfrm>
                    <a:prstGeom prst="rect">
                      <a:avLst/>
                    </a:prstGeom>
                    <a:noFill/>
                    <a:ln w="9525">
                      <a:noFill/>
                      <a:miter lim="800000"/>
                      <a:headEnd/>
                      <a:tailEnd/>
                    </a:ln>
                  </pic:spPr>
                </pic:pic>
              </a:graphicData>
            </a:graphic>
          </wp:inline>
        </w:drawing>
      </w:r>
      <w:r>
        <w:rPr>
          <w:rFonts w:hint="eastAsia"/>
        </w:rPr>
        <w:t>共同决定的位置相似度权重。</w:t>
      </w:r>
    </w:p>
    <w:p w:rsidR="00AC184D" w:rsidRDefault="0051782E">
      <w:pPr>
        <w:pStyle w:val="4"/>
        <w:numPr>
          <w:ilvl w:val="0"/>
          <w:numId w:val="40"/>
        </w:numPr>
        <w:rPr>
          <w:sz w:val="24"/>
          <w:szCs w:val="24"/>
        </w:rPr>
      </w:pPr>
      <w:r>
        <w:rPr>
          <w:rFonts w:hint="eastAsia"/>
          <w:sz w:val="24"/>
          <w:szCs w:val="24"/>
        </w:rPr>
        <w:t>位置相似度</w:t>
      </w:r>
    </w:p>
    <w:p w:rsidR="00AC184D" w:rsidRDefault="0051782E">
      <w:pPr>
        <w:pStyle w:val="afb"/>
        <w:spacing w:line="240" w:lineRule="auto"/>
        <w:ind w:firstLineChars="0" w:firstLine="420"/>
        <w:jc w:val="left"/>
      </w:pPr>
      <w:r>
        <w:rPr>
          <w:rFonts w:hint="eastAsia"/>
        </w:rPr>
        <w:t>位置相似度，指的是不同轨迹的特征序列的</w:t>
      </w:r>
      <w:r>
        <w:rPr>
          <w:rFonts w:hint="eastAsia"/>
        </w:rPr>
        <w:t>2</w:t>
      </w:r>
      <w:r>
        <w:rPr>
          <w:rFonts w:hint="eastAsia"/>
        </w:rPr>
        <w:t>个采样点的相对位置的临近程度。</w:t>
      </w:r>
    </w:p>
    <w:p w:rsidR="00AC184D" w:rsidRDefault="0051782E">
      <w:pPr>
        <w:pStyle w:val="afb"/>
        <w:spacing w:line="240" w:lineRule="auto"/>
        <w:ind w:firstLineChars="0" w:firstLine="420"/>
        <w:jc w:val="left"/>
      </w:pPr>
      <w:r>
        <w:rPr>
          <w:rFonts w:hint="eastAsia"/>
        </w:rPr>
        <w:t>相对位置，指的是任意采样点相对于轨迹起始点的空间位置。</w:t>
      </w:r>
    </w:p>
    <w:p w:rsidR="00AC184D" w:rsidRDefault="0051782E">
      <w:pPr>
        <w:pStyle w:val="afb"/>
        <w:spacing w:line="240" w:lineRule="auto"/>
        <w:ind w:firstLineChars="0" w:firstLine="420"/>
        <w:jc w:val="left"/>
      </w:pPr>
      <w:r>
        <w:rPr>
          <w:rFonts w:hint="eastAsia"/>
        </w:rPr>
        <w:t>由于</w:t>
      </w:r>
      <w:r w:rsidR="003462ED">
        <w:rPr>
          <w:rFonts w:hint="eastAsia"/>
        </w:rPr>
        <w:t>空间手写轨迹</w:t>
      </w:r>
      <w:r>
        <w:rPr>
          <w:rFonts w:hint="eastAsia"/>
        </w:rPr>
        <w:t>的采样点不能保证都在同一个平面上，因此，下面先以平面轨迹介绍相对位置的基本概念，再推广到三维的</w:t>
      </w:r>
      <w:r w:rsidR="003462ED">
        <w:rPr>
          <w:rFonts w:hint="eastAsia"/>
        </w:rPr>
        <w:t>空间手写轨迹</w:t>
      </w:r>
      <w:r>
        <w:rPr>
          <w:rFonts w:hint="eastAsia"/>
        </w:rPr>
        <w:t>。</w:t>
      </w:r>
    </w:p>
    <w:p w:rsidR="00AC184D" w:rsidRDefault="00914D35">
      <w:pPr>
        <w:pStyle w:val="afb"/>
        <w:tabs>
          <w:tab w:val="left" w:pos="5634"/>
        </w:tabs>
        <w:spacing w:line="240" w:lineRule="auto"/>
        <w:ind w:firstLineChars="0" w:firstLine="420"/>
        <w:jc w:val="center"/>
      </w:pPr>
      <w:r>
        <w:rPr>
          <w:noProof/>
        </w:rPr>
        <w:drawing>
          <wp:inline distT="0" distB="0" distL="0" distR="0">
            <wp:extent cx="2819400" cy="1962150"/>
            <wp:effectExtent l="19050" t="0" r="0" b="0"/>
            <wp:docPr id="47"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4"/>
                    <pic:cNvPicPr>
                      <a:picLocks noChangeAspect="1" noChangeArrowheads="1"/>
                    </pic:cNvPicPr>
                  </pic:nvPicPr>
                  <pic:blipFill>
                    <a:blip r:embed="rId89"/>
                    <a:srcRect/>
                    <a:stretch>
                      <a:fillRect/>
                    </a:stretch>
                  </pic:blipFill>
                  <pic:spPr bwMode="auto">
                    <a:xfrm>
                      <a:off x="0" y="0"/>
                      <a:ext cx="2819400" cy="1962150"/>
                    </a:xfrm>
                    <a:prstGeom prst="rect">
                      <a:avLst/>
                    </a:prstGeom>
                    <a:noFill/>
                    <a:ln w="9525">
                      <a:noFill/>
                      <a:miter lim="800000"/>
                      <a:headEnd/>
                      <a:tailEnd/>
                    </a:ln>
                  </pic:spPr>
                </pic:pic>
              </a:graphicData>
            </a:graphic>
          </wp:inline>
        </w:drawing>
      </w:r>
    </w:p>
    <w:p w:rsidR="00AC184D" w:rsidRDefault="0051782E">
      <w:pPr>
        <w:pStyle w:val="afb"/>
        <w:tabs>
          <w:tab w:val="left" w:pos="5634"/>
        </w:tabs>
        <w:spacing w:line="240" w:lineRule="auto"/>
        <w:ind w:firstLineChars="0" w:firstLine="420"/>
        <w:jc w:val="center"/>
      </w:pPr>
      <w:r>
        <w:rPr>
          <w:rFonts w:hint="eastAsia"/>
        </w:rPr>
        <w:t>图</w:t>
      </w:r>
      <w:r>
        <w:rPr>
          <w:rFonts w:hint="eastAsia"/>
        </w:rPr>
        <w:t>4-</w:t>
      </w:r>
    </w:p>
    <w:p w:rsidR="00AC184D" w:rsidRDefault="0051782E">
      <w:pPr>
        <w:pStyle w:val="afb"/>
        <w:ind w:firstLineChars="0" w:firstLine="420"/>
      </w:pPr>
      <w:r>
        <w:rPr>
          <w:rFonts w:hint="eastAsia"/>
        </w:rPr>
        <w:t>如图所示。</w:t>
      </w:r>
      <w:r>
        <w:rPr>
          <w:rFonts w:hint="eastAsia"/>
        </w:rPr>
        <w:t>C</w:t>
      </w:r>
      <w:r>
        <w:rPr>
          <w:rFonts w:hint="eastAsia"/>
        </w:rPr>
        <w:t>是平面轨迹的凸包中心点。</w:t>
      </w:r>
      <w:r w:rsidR="00AC184D" w:rsidRPr="00AC184D">
        <w:rPr>
          <w:rFonts w:hint="eastAsia"/>
        </w:rPr>
        <w:object w:dxaOrig="223" w:dyaOrig="344">
          <v:shape id="图片 44" o:spid="_x0000_i1050" type="#_x0000_t75" style="width:11.25pt;height:17.25pt" o:ole="">
            <v:imagedata r:id="rId90" o:title=""/>
          </v:shape>
          <o:OLEObject Type="Embed" ProgID="Equation.3" ShapeID="图片 44" DrawAspect="Content" ObjectID="_1490812477" r:id="rId91"/>
        </w:object>
      </w:r>
      <w:r>
        <w:rPr>
          <w:rFonts w:hint="eastAsia"/>
        </w:rPr>
        <w:t>是</w:t>
      </w:r>
      <w:r>
        <w:rPr>
          <w:rFonts w:hint="eastAsia"/>
        </w:rPr>
        <w:t>C</w:t>
      </w:r>
      <w:r>
        <w:rPr>
          <w:rFonts w:hint="eastAsia"/>
        </w:rPr>
        <w:t>与轨迹起始点</w:t>
      </w:r>
      <w:r>
        <w:rPr>
          <w:rFonts w:hint="eastAsia"/>
        </w:rPr>
        <w:t>B</w:t>
      </w:r>
      <w:r>
        <w:rPr>
          <w:rFonts w:hint="eastAsia"/>
        </w:rPr>
        <w:t>的连线的矢量。</w:t>
      </w:r>
      <w:r w:rsidR="00AC184D" w:rsidRPr="00AC184D">
        <w:rPr>
          <w:rFonts w:hint="eastAsia"/>
        </w:rPr>
        <w:object w:dxaOrig="200" w:dyaOrig="280">
          <v:shape id="图片 70" o:spid="_x0000_i1051" type="#_x0000_t75" style="width:9.75pt;height:14.25pt" o:ole="">
            <v:imagedata r:id="rId92" o:title=""/>
          </v:shape>
          <o:OLEObject Type="Embed" ProgID="Equation.3" ShapeID="图片 70" DrawAspect="Content" ObjectID="_1490812478" r:id="rId93"/>
        </w:object>
      </w:r>
      <w:r>
        <w:rPr>
          <w:rFonts w:hint="eastAsia"/>
        </w:rPr>
        <w:t>是以</w:t>
      </w:r>
      <w:r>
        <w:rPr>
          <w:rFonts w:hint="eastAsia"/>
        </w:rPr>
        <w:t>C</w:t>
      </w:r>
      <w:r>
        <w:rPr>
          <w:rFonts w:hint="eastAsia"/>
        </w:rPr>
        <w:t>为起点，指向轨迹上除了起始点之外的任意采样点</w:t>
      </w:r>
      <w:r>
        <w:rPr>
          <w:rFonts w:hint="eastAsia"/>
        </w:rPr>
        <w:t>S</w:t>
      </w:r>
      <w:r>
        <w:rPr>
          <w:rFonts w:hint="eastAsia"/>
        </w:rPr>
        <w:t>的矢量。</w:t>
      </w:r>
      <w:r w:rsidR="00914D35">
        <w:rPr>
          <w:noProof/>
        </w:rPr>
        <w:drawing>
          <wp:inline distT="0" distB="0" distL="0" distR="0">
            <wp:extent cx="161925" cy="257175"/>
            <wp:effectExtent l="0" t="0" r="9525" b="0"/>
            <wp:docPr id="5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4"/>
                    <a:srcRect/>
                    <a:stretch>
                      <a:fillRect/>
                    </a:stretch>
                  </pic:blipFill>
                  <pic:spPr bwMode="auto">
                    <a:xfrm>
                      <a:off x="0" y="0"/>
                      <a:ext cx="161925" cy="257175"/>
                    </a:xfrm>
                    <a:prstGeom prst="rect">
                      <a:avLst/>
                    </a:prstGeom>
                    <a:noFill/>
                    <a:ln w="9525">
                      <a:noFill/>
                      <a:miter lim="800000"/>
                      <a:headEnd/>
                      <a:tailEnd/>
                    </a:ln>
                  </pic:spPr>
                </pic:pic>
              </a:graphicData>
            </a:graphic>
          </wp:inline>
        </w:drawing>
      </w:r>
      <w:r>
        <w:rPr>
          <w:rFonts w:hint="eastAsia"/>
        </w:rPr>
        <w:t>是</w:t>
      </w:r>
      <w:r w:rsidR="00914D35">
        <w:rPr>
          <w:noProof/>
        </w:rPr>
        <w:drawing>
          <wp:inline distT="0" distB="0" distL="0" distR="0">
            <wp:extent cx="123825" cy="180975"/>
            <wp:effectExtent l="19050" t="0" r="9525" b="0"/>
            <wp:docPr id="51"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95"/>
                    <a:srcRect/>
                    <a:stretch>
                      <a:fillRect/>
                    </a:stretch>
                  </pic:blipFill>
                  <pic:spPr bwMode="auto">
                    <a:xfrm>
                      <a:off x="0" y="0"/>
                      <a:ext cx="123825" cy="180975"/>
                    </a:xfrm>
                    <a:prstGeom prst="rect">
                      <a:avLst/>
                    </a:prstGeom>
                    <a:noFill/>
                    <a:ln w="9525">
                      <a:noFill/>
                      <a:miter lim="800000"/>
                      <a:headEnd/>
                      <a:tailEnd/>
                    </a:ln>
                  </pic:spPr>
                </pic:pic>
              </a:graphicData>
            </a:graphic>
          </wp:inline>
        </w:drawing>
      </w:r>
      <w:r>
        <w:rPr>
          <w:rFonts w:hint="eastAsia"/>
        </w:rPr>
        <w:t>的长度，即采样点到</w:t>
      </w:r>
      <w:r>
        <w:rPr>
          <w:rFonts w:hint="eastAsia"/>
        </w:rPr>
        <w:t>C</w:t>
      </w:r>
      <w:r>
        <w:rPr>
          <w:rFonts w:hint="eastAsia"/>
        </w:rPr>
        <w:t>的空间距离。</w:t>
      </w:r>
      <w:r w:rsidR="00AC184D" w:rsidRPr="00AC184D">
        <w:rPr>
          <w:rFonts w:hint="eastAsia"/>
        </w:rPr>
        <w:object w:dxaOrig="200" w:dyaOrig="280">
          <v:shape id="图片 49" o:spid="_x0000_i1052" type="#_x0000_t75" style="width:9.75pt;height:14.25pt" o:ole="">
            <v:imagedata r:id="rId96" o:title=""/>
          </v:shape>
          <o:OLEObject Type="Embed" ProgID="Equation.3" ShapeID="图片 49" DrawAspect="Content" ObjectID="_1490812479" r:id="rId97"/>
        </w:object>
      </w:r>
      <w:r>
        <w:rPr>
          <w:rFonts w:hint="eastAsia"/>
        </w:rPr>
        <w:t>是</w:t>
      </w:r>
      <w:r w:rsidR="00914D35">
        <w:rPr>
          <w:noProof/>
        </w:rPr>
        <w:drawing>
          <wp:inline distT="0" distB="0" distL="0" distR="0">
            <wp:extent cx="142875" cy="219075"/>
            <wp:effectExtent l="19050" t="0" r="0" b="0"/>
            <wp:docPr id="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8"/>
                    <a:srcRect/>
                    <a:stretch>
                      <a:fillRect/>
                    </a:stretch>
                  </pic:blipFill>
                  <pic:spPr bwMode="auto">
                    <a:xfrm>
                      <a:off x="0" y="0"/>
                      <a:ext cx="142875" cy="219075"/>
                    </a:xfrm>
                    <a:prstGeom prst="rect">
                      <a:avLst/>
                    </a:prstGeom>
                    <a:noFill/>
                    <a:ln w="9525">
                      <a:noFill/>
                      <a:miter lim="800000"/>
                      <a:headEnd/>
                      <a:tailEnd/>
                    </a:ln>
                  </pic:spPr>
                </pic:pic>
              </a:graphicData>
            </a:graphic>
          </wp:inline>
        </w:drawing>
      </w:r>
      <w:r>
        <w:rPr>
          <w:rFonts w:hint="eastAsia"/>
        </w:rPr>
        <w:t>和</w:t>
      </w:r>
      <w:r w:rsidR="00914D35">
        <w:rPr>
          <w:noProof/>
        </w:rPr>
        <w:drawing>
          <wp:inline distT="0" distB="0" distL="0" distR="0">
            <wp:extent cx="133350" cy="190500"/>
            <wp:effectExtent l="19050" t="0" r="0" b="0"/>
            <wp:docPr id="5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5"/>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之间的夹角。对于平面轨迹，采样点的相对位置</w:t>
      </w:r>
      <w:r w:rsidR="00AC184D" w:rsidRPr="00AC184D">
        <w:rPr>
          <w:rFonts w:hint="eastAsia"/>
        </w:rPr>
        <w:object w:dxaOrig="240" w:dyaOrig="320">
          <v:shape id="图片 71" o:spid="_x0000_i1053" type="#_x0000_t75" style="width:12pt;height:15.75pt" o:ole="">
            <v:imagedata r:id="rId99" o:title=""/>
          </v:shape>
          <o:OLEObject Type="Embed" ProgID="Equation.3" ShapeID="图片 71" DrawAspect="Content" ObjectID="_1490812480" r:id="rId100"/>
        </w:object>
      </w:r>
      <w:r>
        <w:rPr>
          <w:rFonts w:hint="eastAsia"/>
        </w:rPr>
        <w:t>由</w:t>
      </w:r>
      <w:r w:rsidR="00914D35">
        <w:rPr>
          <w:noProof/>
        </w:rPr>
        <w:drawing>
          <wp:inline distT="0" distB="0" distL="0" distR="0">
            <wp:extent cx="123825" cy="180975"/>
            <wp:effectExtent l="0" t="0" r="9525" b="0"/>
            <wp:docPr id="5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01"/>
                    <a:srcRect/>
                    <a:stretch>
                      <a:fillRect/>
                    </a:stretch>
                  </pic:blipFill>
                  <pic:spPr bwMode="auto">
                    <a:xfrm>
                      <a:off x="0" y="0"/>
                      <a:ext cx="123825" cy="180975"/>
                    </a:xfrm>
                    <a:prstGeom prst="rect">
                      <a:avLst/>
                    </a:prstGeom>
                    <a:noFill/>
                    <a:ln w="9525">
                      <a:noFill/>
                      <a:miter lim="800000"/>
                      <a:headEnd/>
                      <a:tailEnd/>
                    </a:ln>
                  </pic:spPr>
                </pic:pic>
              </a:graphicData>
            </a:graphic>
          </wp:inline>
        </w:drawing>
      </w:r>
      <w:r>
        <w:rPr>
          <w:rFonts w:hint="eastAsia"/>
        </w:rPr>
        <w:t>和</w:t>
      </w:r>
      <w:r w:rsidR="00914D35">
        <w:rPr>
          <w:noProof/>
        </w:rPr>
        <w:drawing>
          <wp:inline distT="0" distB="0" distL="0" distR="0">
            <wp:extent cx="161925" cy="257175"/>
            <wp:effectExtent l="0" t="0" r="9525" b="0"/>
            <wp:docPr id="5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4"/>
                    <a:srcRect/>
                    <a:stretch>
                      <a:fillRect/>
                    </a:stretch>
                  </pic:blipFill>
                  <pic:spPr bwMode="auto">
                    <a:xfrm>
                      <a:off x="0" y="0"/>
                      <a:ext cx="161925" cy="257175"/>
                    </a:xfrm>
                    <a:prstGeom prst="rect">
                      <a:avLst/>
                    </a:prstGeom>
                    <a:noFill/>
                    <a:ln w="9525">
                      <a:noFill/>
                      <a:miter lim="800000"/>
                      <a:headEnd/>
                      <a:tailEnd/>
                    </a:ln>
                  </pic:spPr>
                </pic:pic>
              </a:graphicData>
            </a:graphic>
          </wp:inline>
        </w:drawing>
      </w:r>
      <w:r>
        <w:rPr>
          <w:rFonts w:hint="eastAsia"/>
        </w:rPr>
        <w:t>2</w:t>
      </w:r>
      <w:r>
        <w:rPr>
          <w:rFonts w:hint="eastAsia"/>
        </w:rPr>
        <w:t>个参数共同描述，即：</w:t>
      </w:r>
    </w:p>
    <w:p w:rsidR="00AC184D" w:rsidRDefault="00914D35">
      <w:pPr>
        <w:pStyle w:val="afb"/>
        <w:ind w:firstLineChars="0" w:firstLine="420"/>
        <w:jc w:val="right"/>
      </w:pPr>
      <w:r>
        <w:rPr>
          <w:noProof/>
        </w:rPr>
        <w:lastRenderedPageBreak/>
        <w:drawing>
          <wp:inline distT="0" distB="0" distL="0" distR="0">
            <wp:extent cx="676275" cy="266700"/>
            <wp:effectExtent l="0" t="0" r="9525" b="0"/>
            <wp:docPr id="58"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102"/>
                    <a:srcRect/>
                    <a:stretch>
                      <a:fillRect/>
                    </a:stretch>
                  </pic:blipFill>
                  <pic:spPr bwMode="auto">
                    <a:xfrm>
                      <a:off x="0" y="0"/>
                      <a:ext cx="676275" cy="266700"/>
                    </a:xfrm>
                    <a:prstGeom prst="rect">
                      <a:avLst/>
                    </a:prstGeom>
                    <a:noFill/>
                    <a:ln w="9525">
                      <a:noFill/>
                      <a:miter lim="800000"/>
                      <a:headEnd/>
                      <a:tailEnd/>
                    </a:ln>
                  </pic:spPr>
                </pic:pic>
              </a:graphicData>
            </a:graphic>
          </wp:inline>
        </w:drawing>
      </w:r>
      <w:r w:rsidR="0051782E">
        <w:rPr>
          <w:rFonts w:hint="eastAsia"/>
        </w:rPr>
        <w:t xml:space="preserve">                           </w:t>
      </w:r>
      <w:r w:rsidR="0051782E">
        <w:rPr>
          <w:rFonts w:hint="eastAsia"/>
        </w:rPr>
        <w:t>（</w:t>
      </w:r>
      <w:r w:rsidR="0051782E">
        <w:rPr>
          <w:rFonts w:hint="eastAsia"/>
        </w:rPr>
        <w:t>4-3</w:t>
      </w:r>
      <w:r w:rsidR="0051782E">
        <w:rPr>
          <w:rFonts w:hint="eastAsia"/>
        </w:rPr>
        <w:t>）</w:t>
      </w:r>
    </w:p>
    <w:p w:rsidR="00AC184D" w:rsidRDefault="00914D35">
      <w:pPr>
        <w:pStyle w:val="afb"/>
        <w:spacing w:line="240" w:lineRule="auto"/>
        <w:ind w:firstLineChars="0" w:firstLine="420"/>
        <w:jc w:val="center"/>
      </w:pPr>
      <w:r>
        <w:rPr>
          <w:noProof/>
        </w:rPr>
        <w:drawing>
          <wp:inline distT="0" distB="0" distL="0" distR="0">
            <wp:extent cx="4772025" cy="1714500"/>
            <wp:effectExtent l="19050" t="0" r="9525" b="0"/>
            <wp:docPr id="59"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103"/>
                    <a:srcRect/>
                    <a:stretch>
                      <a:fillRect/>
                    </a:stretch>
                  </pic:blipFill>
                  <pic:spPr bwMode="auto">
                    <a:xfrm>
                      <a:off x="0" y="0"/>
                      <a:ext cx="4772025" cy="1714500"/>
                    </a:xfrm>
                    <a:prstGeom prst="rect">
                      <a:avLst/>
                    </a:prstGeom>
                    <a:noFill/>
                    <a:ln w="9525">
                      <a:noFill/>
                      <a:miter lim="800000"/>
                      <a:headEnd/>
                      <a:tailEnd/>
                    </a:ln>
                  </pic:spPr>
                </pic:pic>
              </a:graphicData>
            </a:graphic>
          </wp:inline>
        </w:drawing>
      </w:r>
    </w:p>
    <w:p w:rsidR="00AC184D" w:rsidRDefault="0051782E">
      <w:pPr>
        <w:pStyle w:val="afb"/>
        <w:spacing w:line="240" w:lineRule="auto"/>
        <w:ind w:firstLineChars="0" w:firstLine="420"/>
        <w:jc w:val="center"/>
      </w:pPr>
      <w:r>
        <w:rPr>
          <w:rFonts w:hint="eastAsia"/>
        </w:rPr>
        <w:t>图</w:t>
      </w:r>
      <w:r>
        <w:rPr>
          <w:rFonts w:hint="eastAsia"/>
        </w:rPr>
        <w:t>4-10</w:t>
      </w:r>
      <w:r>
        <w:rPr>
          <w:rFonts w:hint="eastAsia"/>
        </w:rPr>
        <w:t>最小凸包</w:t>
      </w:r>
    </w:p>
    <w:p w:rsidR="00AC184D" w:rsidRDefault="0051782E">
      <w:pPr>
        <w:pStyle w:val="afb"/>
        <w:ind w:firstLineChars="0" w:firstLine="420"/>
      </w:pPr>
      <w:r>
        <w:rPr>
          <w:rFonts w:hint="eastAsia"/>
        </w:rPr>
        <w:t>对于</w:t>
      </w:r>
      <w:r w:rsidR="003462ED">
        <w:rPr>
          <w:rFonts w:hint="eastAsia"/>
        </w:rPr>
        <w:t>空间手写轨迹</w:t>
      </w:r>
      <w:r>
        <w:rPr>
          <w:rFonts w:hint="eastAsia"/>
        </w:rPr>
        <w:t>（三维），可以计算轨迹的三维凸包，如图所示。只是采样点的相对位置要复杂一些，具体表述为：</w:t>
      </w:r>
    </w:p>
    <w:p w:rsidR="00AC184D" w:rsidRDefault="00914D35">
      <w:pPr>
        <w:pStyle w:val="afb"/>
        <w:wordWrap w:val="0"/>
        <w:spacing w:line="240" w:lineRule="auto"/>
        <w:ind w:firstLineChars="0" w:firstLine="420"/>
        <w:jc w:val="right"/>
      </w:pPr>
      <w:r>
        <w:rPr>
          <w:noProof/>
        </w:rPr>
        <w:drawing>
          <wp:inline distT="0" distB="0" distL="0" distR="0">
            <wp:extent cx="1104900" cy="266700"/>
            <wp:effectExtent l="0" t="0" r="0" b="0"/>
            <wp:docPr id="60"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104"/>
                    <a:srcRect/>
                    <a:stretch>
                      <a:fillRect/>
                    </a:stretch>
                  </pic:blipFill>
                  <pic:spPr bwMode="auto">
                    <a:xfrm>
                      <a:off x="0" y="0"/>
                      <a:ext cx="1104900" cy="266700"/>
                    </a:xfrm>
                    <a:prstGeom prst="rect">
                      <a:avLst/>
                    </a:prstGeom>
                    <a:noFill/>
                    <a:ln w="9525">
                      <a:noFill/>
                      <a:miter lim="800000"/>
                      <a:headEnd/>
                      <a:tailEnd/>
                    </a:ln>
                  </pic:spPr>
                </pic:pic>
              </a:graphicData>
            </a:graphic>
          </wp:inline>
        </w:drawing>
      </w:r>
      <w:r w:rsidR="0051782E">
        <w:rPr>
          <w:rFonts w:hint="eastAsia"/>
        </w:rPr>
        <w:t xml:space="preserve">                       </w:t>
      </w:r>
      <w:r w:rsidR="0051782E">
        <w:rPr>
          <w:rFonts w:hint="eastAsia"/>
        </w:rPr>
        <w:t>（</w:t>
      </w:r>
      <w:r w:rsidR="0051782E">
        <w:rPr>
          <w:rFonts w:hint="eastAsia"/>
        </w:rPr>
        <w:t>4-4</w:t>
      </w:r>
      <w:r w:rsidR="0051782E">
        <w:rPr>
          <w:rFonts w:hint="eastAsia"/>
        </w:rPr>
        <w:t>）</w:t>
      </w:r>
    </w:p>
    <w:p w:rsidR="00AC184D" w:rsidRDefault="0051782E">
      <w:pPr>
        <w:pStyle w:val="afb"/>
        <w:spacing w:line="240" w:lineRule="auto"/>
        <w:ind w:firstLineChars="0" w:firstLine="0"/>
        <w:jc w:val="left"/>
      </w:pPr>
      <w:r>
        <w:rPr>
          <w:rFonts w:hint="eastAsia"/>
        </w:rPr>
        <w:t>其中，</w:t>
      </w:r>
      <w:r w:rsidR="00914D35">
        <w:rPr>
          <w:noProof/>
        </w:rPr>
        <w:drawing>
          <wp:inline distT="0" distB="0" distL="0" distR="0">
            <wp:extent cx="552450" cy="238125"/>
            <wp:effectExtent l="19050" t="0" r="0" b="0"/>
            <wp:docPr id="61"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105"/>
                    <a:srcRect/>
                    <a:stretch>
                      <a:fillRect/>
                    </a:stretch>
                  </pic:blipFill>
                  <pic:spPr bwMode="auto">
                    <a:xfrm>
                      <a:off x="0" y="0"/>
                      <a:ext cx="552450" cy="238125"/>
                    </a:xfrm>
                    <a:prstGeom prst="rect">
                      <a:avLst/>
                    </a:prstGeom>
                    <a:noFill/>
                    <a:ln w="9525">
                      <a:noFill/>
                      <a:miter lim="800000"/>
                      <a:headEnd/>
                      <a:tailEnd/>
                    </a:ln>
                  </pic:spPr>
                </pic:pic>
              </a:graphicData>
            </a:graphic>
          </wp:inline>
        </w:drawing>
      </w:r>
      <w:r>
        <w:rPr>
          <w:rFonts w:hint="eastAsia"/>
        </w:rPr>
        <w:t>分别是</w:t>
      </w:r>
      <w:r w:rsidR="00914D35">
        <w:rPr>
          <w:noProof/>
        </w:rPr>
        <w:drawing>
          <wp:inline distT="0" distB="0" distL="0" distR="0">
            <wp:extent cx="142875" cy="219075"/>
            <wp:effectExtent l="19050" t="0" r="0" b="0"/>
            <wp:docPr id="6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8"/>
                    <a:srcRect/>
                    <a:stretch>
                      <a:fillRect/>
                    </a:stretch>
                  </pic:blipFill>
                  <pic:spPr bwMode="auto">
                    <a:xfrm>
                      <a:off x="0" y="0"/>
                      <a:ext cx="142875" cy="219075"/>
                    </a:xfrm>
                    <a:prstGeom prst="rect">
                      <a:avLst/>
                    </a:prstGeom>
                    <a:noFill/>
                    <a:ln w="9525">
                      <a:noFill/>
                      <a:miter lim="800000"/>
                      <a:headEnd/>
                      <a:tailEnd/>
                    </a:ln>
                  </pic:spPr>
                </pic:pic>
              </a:graphicData>
            </a:graphic>
          </wp:inline>
        </w:drawing>
      </w:r>
      <w:r>
        <w:rPr>
          <w:rFonts w:hint="eastAsia"/>
        </w:rPr>
        <w:t>和</w:t>
      </w:r>
      <w:r w:rsidR="00914D35">
        <w:rPr>
          <w:noProof/>
        </w:rPr>
        <w:drawing>
          <wp:inline distT="0" distB="0" distL="0" distR="0">
            <wp:extent cx="133350" cy="190500"/>
            <wp:effectExtent l="19050" t="0" r="0" b="0"/>
            <wp:docPr id="6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5"/>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w:t>
      </w:r>
      <w:r>
        <w:rPr>
          <w:rFonts w:hint="eastAsia"/>
        </w:rPr>
        <w:t>YZ</w:t>
      </w:r>
      <w:r>
        <w:rPr>
          <w:rFonts w:hint="eastAsia"/>
        </w:rPr>
        <w:t>，</w:t>
      </w:r>
      <w:r>
        <w:rPr>
          <w:rFonts w:hint="eastAsia"/>
        </w:rPr>
        <w:t>XZ</w:t>
      </w:r>
      <w:r>
        <w:rPr>
          <w:rFonts w:hint="eastAsia"/>
        </w:rPr>
        <w:t>，</w:t>
      </w:r>
      <w:r>
        <w:rPr>
          <w:rFonts w:hint="eastAsia"/>
        </w:rPr>
        <w:t>XY</w:t>
      </w:r>
      <w:r>
        <w:rPr>
          <w:rFonts w:hint="eastAsia"/>
        </w:rPr>
        <w:t>平面内的投影之间的夹角。如图所示。</w:t>
      </w:r>
    </w:p>
    <w:p w:rsidR="00AC184D" w:rsidRDefault="0051782E">
      <w:pPr>
        <w:pStyle w:val="afb"/>
        <w:spacing w:line="240" w:lineRule="auto"/>
        <w:ind w:firstLineChars="0" w:firstLine="0"/>
        <w:jc w:val="center"/>
      </w:pPr>
      <w:r>
        <w:rPr>
          <w:rFonts w:hint="eastAsia"/>
        </w:rPr>
        <w:t>图</w:t>
      </w:r>
      <w:r>
        <w:rPr>
          <w:rFonts w:hint="eastAsia"/>
        </w:rPr>
        <w:t>4-9</w:t>
      </w:r>
      <w:r>
        <w:rPr>
          <w:rFonts w:hint="eastAsia"/>
        </w:rPr>
        <w:t>【】</w:t>
      </w:r>
    </w:p>
    <w:p w:rsidR="00AC184D" w:rsidRDefault="0051782E">
      <w:pPr>
        <w:pStyle w:val="afb"/>
        <w:spacing w:line="240" w:lineRule="auto"/>
        <w:ind w:firstLineChars="0" w:firstLine="420"/>
        <w:jc w:val="left"/>
      </w:pPr>
      <w:r>
        <w:rPr>
          <w:rFonts w:hint="eastAsia"/>
        </w:rPr>
        <w:t>假设三维凸包是由轨迹的部分采样点集合</w:t>
      </w:r>
      <w:r w:rsidR="00AC184D" w:rsidRPr="00AC184D">
        <w:rPr>
          <w:rFonts w:hint="eastAsia"/>
        </w:rPr>
        <w:object w:dxaOrig="1900" w:dyaOrig="360">
          <v:shape id="图片 154" o:spid="_x0000_i1054" type="#_x0000_t75" style="width:95.25pt;height:18pt" o:ole="">
            <v:imagedata r:id="rId106" o:title=""/>
          </v:shape>
          <o:OLEObject Type="Embed" ProgID="Equation.3" ShapeID="图片 154" DrawAspect="Content" ObjectID="_1490812481" r:id="rId107"/>
        </w:object>
      </w:r>
      <w:r>
        <w:rPr>
          <w:rFonts w:hint="eastAsia"/>
        </w:rPr>
        <w:t>构成。那么，对于任意</w:t>
      </w:r>
      <w:r w:rsidR="00AC184D" w:rsidRPr="00AC184D">
        <w:rPr>
          <w:rFonts w:hint="eastAsia"/>
        </w:rPr>
        <w:object w:dxaOrig="1260" w:dyaOrig="360">
          <v:shape id="图片 155" o:spid="_x0000_i1055" type="#_x0000_t75" style="width:63pt;height:18pt" o:ole="">
            <v:imagedata r:id="rId108" o:title=""/>
          </v:shape>
          <o:OLEObject Type="Embed" ProgID="Equation.3" ShapeID="图片 155" DrawAspect="Content" ObjectID="_1490812482" r:id="rId109"/>
        </w:object>
      </w:r>
      <w:r>
        <w:rPr>
          <w:rFonts w:hint="eastAsia"/>
        </w:rPr>
        <w:t>且</w:t>
      </w:r>
      <w:r w:rsidR="00914D35">
        <w:rPr>
          <w:noProof/>
        </w:rPr>
        <w:drawing>
          <wp:inline distT="0" distB="0" distL="0" distR="0">
            <wp:extent cx="466725" cy="228600"/>
            <wp:effectExtent l="19050" t="0" r="9525" b="0"/>
            <wp:docPr id="66"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5"/>
                    <pic:cNvPicPr>
                      <a:picLocks noChangeAspect="1" noChangeArrowheads="1"/>
                    </pic:cNvPicPr>
                  </pic:nvPicPr>
                  <pic:blipFill>
                    <a:blip r:embed="rId110"/>
                    <a:srcRect/>
                    <a:stretch>
                      <a:fillRect/>
                    </a:stretch>
                  </pic:blipFill>
                  <pic:spPr bwMode="auto">
                    <a:xfrm>
                      <a:off x="0" y="0"/>
                      <a:ext cx="466725" cy="228600"/>
                    </a:xfrm>
                    <a:prstGeom prst="rect">
                      <a:avLst/>
                    </a:prstGeom>
                    <a:noFill/>
                    <a:ln w="9525">
                      <a:noFill/>
                      <a:miter lim="800000"/>
                      <a:headEnd/>
                      <a:tailEnd/>
                    </a:ln>
                  </pic:spPr>
                </pic:pic>
              </a:graphicData>
            </a:graphic>
          </wp:inline>
        </w:drawing>
      </w:r>
      <w:r>
        <w:rPr>
          <w:rFonts w:hint="eastAsia"/>
        </w:rPr>
        <w:t>，</w:t>
      </w:r>
      <w:r>
        <w:rPr>
          <w:rFonts w:hint="eastAsia"/>
        </w:rPr>
        <w:t>C</w:t>
      </w:r>
      <w:r>
        <w:rPr>
          <w:rFonts w:hint="eastAsia"/>
        </w:rPr>
        <w:t>的表达式如下：</w:t>
      </w:r>
    </w:p>
    <w:p w:rsidR="00AC184D" w:rsidRDefault="00AC184D">
      <w:pPr>
        <w:pStyle w:val="afb"/>
        <w:wordWrap w:val="0"/>
        <w:spacing w:line="240" w:lineRule="auto"/>
        <w:ind w:firstLineChars="0" w:firstLine="420"/>
        <w:jc w:val="right"/>
      </w:pPr>
      <w:r w:rsidRPr="00AC184D">
        <w:rPr>
          <w:rFonts w:hint="eastAsia"/>
        </w:rPr>
        <w:object w:dxaOrig="2900" w:dyaOrig="820">
          <v:shape id="图片 146" o:spid="_x0000_i1056" type="#_x0000_t75" style="width:144.75pt;height:41.25pt" o:ole="">
            <v:imagedata r:id="rId111" o:title=""/>
          </v:shape>
          <o:OLEObject Type="Embed" ProgID="Equation.3" ShapeID="图片 146" DrawAspect="Content" ObjectID="_1490812483" r:id="rId112"/>
        </w:object>
      </w:r>
      <w:r w:rsidR="0051782E">
        <w:rPr>
          <w:rFonts w:hint="eastAsia"/>
        </w:rPr>
        <w:t xml:space="preserve">                  </w:t>
      </w:r>
      <w:r w:rsidR="0051782E">
        <w:rPr>
          <w:rFonts w:hint="eastAsia"/>
        </w:rPr>
        <w:t>（</w:t>
      </w:r>
      <w:r w:rsidR="0051782E">
        <w:rPr>
          <w:rFonts w:hint="eastAsia"/>
        </w:rPr>
        <w:t>4-</w:t>
      </w:r>
      <w:r w:rsidR="0051782E">
        <w:rPr>
          <w:rFonts w:hint="eastAsia"/>
        </w:rPr>
        <w:t>）</w:t>
      </w:r>
    </w:p>
    <w:p w:rsidR="00AC184D" w:rsidRDefault="0051782E">
      <w:pPr>
        <w:pStyle w:val="afb"/>
        <w:spacing w:line="240" w:lineRule="auto"/>
        <w:ind w:firstLineChars="0" w:firstLine="420"/>
      </w:pPr>
      <w:r>
        <w:rPr>
          <w:rFonts w:hint="eastAsia"/>
        </w:rPr>
        <w:t>求得凸包中心点</w:t>
      </w:r>
      <w:r>
        <w:rPr>
          <w:rFonts w:hint="eastAsia"/>
        </w:rPr>
        <w:t>C</w:t>
      </w:r>
      <w:r>
        <w:rPr>
          <w:rFonts w:hint="eastAsia"/>
        </w:rPr>
        <w:t>之后，下一步便可以计算</w:t>
      </w:r>
      <w:r w:rsidR="00914D35">
        <w:rPr>
          <w:noProof/>
        </w:rPr>
        <w:drawing>
          <wp:inline distT="0" distB="0" distL="0" distR="0">
            <wp:extent cx="142875" cy="219075"/>
            <wp:effectExtent l="19050" t="0" r="0" b="0"/>
            <wp:docPr id="6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8"/>
                    <a:srcRect/>
                    <a:stretch>
                      <a:fillRect/>
                    </a:stretch>
                  </pic:blipFill>
                  <pic:spPr bwMode="auto">
                    <a:xfrm>
                      <a:off x="0" y="0"/>
                      <a:ext cx="142875" cy="219075"/>
                    </a:xfrm>
                    <a:prstGeom prst="rect">
                      <a:avLst/>
                    </a:prstGeom>
                    <a:noFill/>
                    <a:ln w="9525">
                      <a:noFill/>
                      <a:miter lim="800000"/>
                      <a:headEnd/>
                      <a:tailEnd/>
                    </a:ln>
                  </pic:spPr>
                </pic:pic>
              </a:graphicData>
            </a:graphic>
          </wp:inline>
        </w:drawing>
      </w:r>
      <w:r>
        <w:rPr>
          <w:rFonts w:hint="eastAsia"/>
        </w:rPr>
        <w:t>和</w:t>
      </w:r>
      <w:r w:rsidR="00914D35">
        <w:rPr>
          <w:noProof/>
        </w:rPr>
        <w:drawing>
          <wp:inline distT="0" distB="0" distL="0" distR="0">
            <wp:extent cx="133350" cy="190500"/>
            <wp:effectExtent l="19050" t="0" r="0" b="0"/>
            <wp:docPr id="6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5"/>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，进一步计算相对位置</w:t>
      </w:r>
      <w:r w:rsidR="00914D35">
        <w:rPr>
          <w:noProof/>
        </w:rPr>
        <w:drawing>
          <wp:inline distT="0" distB="0" distL="0" distR="0">
            <wp:extent cx="152400" cy="200025"/>
            <wp:effectExtent l="19050" t="0" r="0" b="0"/>
            <wp:docPr id="70"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113"/>
                    <a:srcRect/>
                    <a:stretch>
                      <a:fillRect/>
                    </a:stretch>
                  </pic:blipFill>
                  <pic:spPr bwMode="auto">
                    <a:xfrm>
                      <a:off x="0" y="0"/>
                      <a:ext cx="152400" cy="200025"/>
                    </a:xfrm>
                    <a:prstGeom prst="rect">
                      <a:avLst/>
                    </a:prstGeom>
                    <a:noFill/>
                    <a:ln w="9525">
                      <a:noFill/>
                      <a:miter lim="800000"/>
                      <a:headEnd/>
                      <a:tailEnd/>
                    </a:ln>
                  </pic:spPr>
                </pic:pic>
              </a:graphicData>
            </a:graphic>
          </wp:inline>
        </w:drawing>
      </w:r>
      <w:r>
        <w:rPr>
          <w:rFonts w:hint="eastAsia"/>
        </w:rPr>
        <w:t>的各个分量。</w:t>
      </w:r>
    </w:p>
    <w:p w:rsidR="00AC184D" w:rsidRDefault="0051782E">
      <w:pPr>
        <w:pStyle w:val="4"/>
        <w:numPr>
          <w:ilvl w:val="0"/>
          <w:numId w:val="40"/>
        </w:numPr>
        <w:rPr>
          <w:rFonts w:eastAsia="宋体"/>
        </w:rPr>
      </w:pPr>
      <w:r>
        <w:rPr>
          <w:rFonts w:hint="eastAsia"/>
          <w:sz w:val="24"/>
          <w:szCs w:val="24"/>
        </w:rPr>
        <w:t>位置相似度权重的计算</w:t>
      </w:r>
    </w:p>
    <w:p w:rsidR="00AC184D" w:rsidRDefault="0051782E">
      <w:pPr>
        <w:pStyle w:val="afb"/>
        <w:spacing w:line="240" w:lineRule="auto"/>
        <w:ind w:firstLineChars="0" w:firstLine="420"/>
      </w:pPr>
      <w:r>
        <w:rPr>
          <w:rFonts w:hint="eastAsia"/>
        </w:rPr>
        <w:t>假设</w:t>
      </w:r>
      <w:r w:rsidR="00AC184D" w:rsidRPr="00AC184D">
        <w:rPr>
          <w:rFonts w:hint="eastAsia"/>
        </w:rPr>
        <w:object w:dxaOrig="360" w:dyaOrig="300">
          <v:shape id="图片 129" o:spid="_x0000_i1057" type="#_x0000_t75" style="width:18pt;height:15pt" o:ole="">
            <v:imagedata r:id="rId114" o:title=""/>
          </v:shape>
          <o:OLEObject Type="Embed" ProgID="Equation.3" ShapeID="图片 129" DrawAspect="Content" ObjectID="_1490812484" r:id="rId115"/>
        </w:object>
      </w:r>
      <w:r>
        <w:rPr>
          <w:rFonts w:hint="eastAsia"/>
        </w:rPr>
        <w:t>分别是轨迹特征序列</w:t>
      </w:r>
      <w:r w:rsidR="00AC184D" w:rsidRPr="00AC184D">
        <w:rPr>
          <w:rFonts w:hint="eastAsia"/>
        </w:rPr>
        <w:object w:dxaOrig="644" w:dyaOrig="282">
          <v:shape id="图片 45" o:spid="_x0000_i1058" type="#_x0000_t75" style="width:32.25pt;height:14.25pt" o:ole="">
            <v:imagedata r:id="rId116" o:title=""/>
          </v:shape>
          <o:OLEObject Type="Embed" ProgID="Equation.3" ShapeID="图片 45" DrawAspect="Content" ObjectID="_1490812485" r:id="rId117"/>
        </w:object>
      </w:r>
      <w:r>
        <w:rPr>
          <w:rFonts w:hint="eastAsia"/>
        </w:rPr>
        <w:t>上任意的两个采样点的特征向量。</w:t>
      </w:r>
      <w:r w:rsidR="00AC184D" w:rsidRPr="00AC184D">
        <w:rPr>
          <w:rFonts w:hint="eastAsia"/>
        </w:rPr>
        <w:object w:dxaOrig="540" w:dyaOrig="400">
          <v:shape id="图片 133" o:spid="_x0000_i1059" type="#_x0000_t75" style="width:27pt;height:20.25pt" o:ole="">
            <v:imagedata r:id="rId118" o:title=""/>
          </v:shape>
          <o:OLEObject Type="Embed" ProgID="Equation.3" ShapeID="图片 133" DrawAspect="Content" ObjectID="_1490812486" r:id="rId119"/>
        </w:object>
      </w:r>
      <w:r>
        <w:rPr>
          <w:rFonts w:hint="eastAsia"/>
        </w:rPr>
        <w:t>分别表示</w:t>
      </w:r>
      <w:r w:rsidR="00914D35">
        <w:rPr>
          <w:noProof/>
        </w:rPr>
        <w:drawing>
          <wp:inline distT="0" distB="0" distL="0" distR="0">
            <wp:extent cx="228600" cy="190500"/>
            <wp:effectExtent l="0" t="0" r="0" b="0"/>
            <wp:docPr id="74"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9"/>
                    <pic:cNvPicPr>
                      <a:picLocks noChangeAspect="1" noChangeArrowheads="1"/>
                    </pic:cNvPicPr>
                  </pic:nvPicPr>
                  <pic:blipFill>
                    <a:blip r:embed="rId120"/>
                    <a:srcRect/>
                    <a:stretch>
                      <a:fillRect/>
                    </a:stretch>
                  </pic:blipFill>
                  <pic:spPr bwMode="auto">
                    <a:xfrm>
                      <a:off x="0" y="0"/>
                      <a:ext cx="228600" cy="190500"/>
                    </a:xfrm>
                    <a:prstGeom prst="rect">
                      <a:avLst/>
                    </a:prstGeom>
                    <a:noFill/>
                    <a:ln w="9525">
                      <a:noFill/>
                      <a:miter lim="800000"/>
                      <a:headEnd/>
                      <a:tailEnd/>
                    </a:ln>
                  </pic:spPr>
                </pic:pic>
              </a:graphicData>
            </a:graphic>
          </wp:inline>
        </w:drawing>
      </w:r>
      <w:r>
        <w:rPr>
          <w:rFonts w:hint="eastAsia"/>
        </w:rPr>
        <w:t>的相对位置。位置相似度权重的定义如下：</w:t>
      </w:r>
    </w:p>
    <w:p w:rsidR="00AC184D" w:rsidRDefault="00AC184D">
      <w:pPr>
        <w:pStyle w:val="afb"/>
        <w:wordWrap w:val="0"/>
        <w:spacing w:line="240" w:lineRule="auto"/>
        <w:ind w:firstLineChars="0" w:firstLine="420"/>
        <w:jc w:val="right"/>
      </w:pPr>
      <w:r w:rsidRPr="00AC184D">
        <w:rPr>
          <w:rFonts w:hint="eastAsia"/>
          <w:position w:val="-32"/>
        </w:rPr>
        <w:object w:dxaOrig="3040" w:dyaOrig="700">
          <v:shape id="Picture 37" o:spid="_x0000_i1060" type="#_x0000_t75" style="width:151.5pt;height:34.5pt" o:ole="">
            <v:imagedata r:id="rId121" o:title=""/>
          </v:shape>
          <o:OLEObject Type="Embed" ProgID="Equation.3" ShapeID="Picture 37" DrawAspect="Content" ObjectID="_1490812487" r:id="rId122"/>
        </w:object>
      </w:r>
      <w:r w:rsidR="0051782E">
        <w:rPr>
          <w:rFonts w:hint="eastAsia"/>
        </w:rPr>
        <w:t xml:space="preserve">                    </w:t>
      </w:r>
      <w:r w:rsidR="0051782E">
        <w:rPr>
          <w:rFonts w:hint="eastAsia"/>
        </w:rPr>
        <w:t>（</w:t>
      </w:r>
      <w:r w:rsidR="0051782E">
        <w:rPr>
          <w:rFonts w:hint="eastAsia"/>
        </w:rPr>
        <w:t>4-5</w:t>
      </w:r>
      <w:r w:rsidR="0051782E">
        <w:rPr>
          <w:rFonts w:hint="eastAsia"/>
        </w:rPr>
        <w:t>）</w:t>
      </w:r>
    </w:p>
    <w:p w:rsidR="00AC184D" w:rsidRDefault="0051782E">
      <w:pPr>
        <w:pStyle w:val="afb"/>
        <w:spacing w:line="240" w:lineRule="auto"/>
        <w:ind w:firstLineChars="0" w:firstLine="420"/>
      </w:pPr>
      <w:r>
        <w:rPr>
          <w:rFonts w:hint="eastAsia"/>
        </w:rPr>
        <w:t>其中，</w:t>
      </w:r>
      <w:r w:rsidR="00AC184D" w:rsidRPr="00AC184D">
        <w:rPr>
          <w:rFonts w:hint="eastAsia"/>
        </w:rPr>
        <w:object w:dxaOrig="980" w:dyaOrig="380">
          <v:shape id="图片 102" o:spid="_x0000_i1061" type="#_x0000_t75" style="width:48.75pt;height:18.75pt" o:ole="">
            <v:imagedata r:id="rId123" o:title=""/>
          </v:shape>
          <o:OLEObject Type="Embed" ProgID="Equation.3" ShapeID="图片 102" DrawAspect="Content" ObjectID="_1490812488" r:id="rId124"/>
        </w:object>
      </w:r>
      <w:r>
        <w:rPr>
          <w:rFonts w:hint="eastAsia"/>
        </w:rPr>
        <w:t>表示</w:t>
      </w:r>
      <w:r w:rsidR="00914D35">
        <w:rPr>
          <w:noProof/>
        </w:rPr>
        <w:drawing>
          <wp:inline distT="0" distB="0" distL="0" distR="0">
            <wp:extent cx="342900" cy="257175"/>
            <wp:effectExtent l="19050" t="0" r="0" b="0"/>
            <wp:docPr id="77"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125"/>
                    <a:srcRect/>
                    <a:stretch>
                      <a:fillRect/>
                    </a:stretch>
                  </pic:blipFill>
                  <pic:spPr bwMode="auto">
                    <a:xfrm>
                      <a:off x="0" y="0"/>
                      <a:ext cx="342900" cy="257175"/>
                    </a:xfrm>
                    <a:prstGeom prst="rect">
                      <a:avLst/>
                    </a:prstGeom>
                    <a:noFill/>
                    <a:ln w="9525">
                      <a:noFill/>
                      <a:miter lim="800000"/>
                      <a:headEnd/>
                      <a:tailEnd/>
                    </a:ln>
                  </pic:spPr>
                </pic:pic>
              </a:graphicData>
            </a:graphic>
          </wp:inline>
        </w:drawing>
      </w:r>
      <w:r>
        <w:rPr>
          <w:rFonts w:hint="eastAsia"/>
        </w:rPr>
        <w:t>的</w:t>
      </w:r>
      <w:r w:rsidR="00914D35">
        <w:rPr>
          <w:noProof/>
        </w:rPr>
        <w:drawing>
          <wp:inline distT="0" distB="0" distL="0" distR="0">
            <wp:extent cx="552450" cy="238125"/>
            <wp:effectExtent l="19050" t="0" r="0" b="0"/>
            <wp:docPr id="7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105"/>
                    <a:srcRect/>
                    <a:stretch>
                      <a:fillRect/>
                    </a:stretch>
                  </pic:blipFill>
                  <pic:spPr bwMode="auto">
                    <a:xfrm>
                      <a:off x="0" y="0"/>
                      <a:ext cx="552450" cy="238125"/>
                    </a:xfrm>
                    <a:prstGeom prst="rect">
                      <a:avLst/>
                    </a:prstGeom>
                    <a:noFill/>
                    <a:ln w="9525">
                      <a:noFill/>
                      <a:miter lim="800000"/>
                      <a:headEnd/>
                      <a:tailEnd/>
                    </a:ln>
                  </pic:spPr>
                </pic:pic>
              </a:graphicData>
            </a:graphic>
          </wp:inline>
        </w:drawing>
      </w:r>
      <w:r>
        <w:rPr>
          <w:rFonts w:hint="eastAsia"/>
        </w:rPr>
        <w:t>分量的近似程度。</w:t>
      </w:r>
      <w:r w:rsidR="00914D35">
        <w:rPr>
          <w:noProof/>
        </w:rPr>
        <w:drawing>
          <wp:inline distT="0" distB="0" distL="0" distR="0">
            <wp:extent cx="200025" cy="219075"/>
            <wp:effectExtent l="0" t="0" r="9525" b="0"/>
            <wp:docPr id="7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126"/>
                    <a:srcRect/>
                    <a:stretch>
                      <a:fillRect/>
                    </a:stretch>
                  </pic:blipFill>
                  <pic:spPr bwMode="auto">
                    <a:xfrm>
                      <a:off x="0" y="0"/>
                      <a:ext cx="200025" cy="219075"/>
                    </a:xfrm>
                    <a:prstGeom prst="rect">
                      <a:avLst/>
                    </a:prstGeom>
                    <a:noFill/>
                    <a:ln w="9525">
                      <a:noFill/>
                      <a:miter lim="800000"/>
                      <a:headEnd/>
                      <a:tailEnd/>
                    </a:ln>
                  </pic:spPr>
                </pic:pic>
              </a:graphicData>
            </a:graphic>
          </wp:inline>
        </w:drawing>
      </w:r>
      <w:r>
        <w:rPr>
          <w:rFonts w:hint="eastAsia"/>
        </w:rPr>
        <w:t>表示</w:t>
      </w:r>
      <w:r w:rsidR="00914D35">
        <w:rPr>
          <w:noProof/>
        </w:rPr>
        <w:drawing>
          <wp:inline distT="0" distB="0" distL="0" distR="0">
            <wp:extent cx="342900" cy="257175"/>
            <wp:effectExtent l="19050" t="0" r="0" b="0"/>
            <wp:docPr id="80"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125"/>
                    <a:srcRect/>
                    <a:stretch>
                      <a:fillRect/>
                    </a:stretch>
                  </pic:blipFill>
                  <pic:spPr bwMode="auto">
                    <a:xfrm>
                      <a:off x="0" y="0"/>
                      <a:ext cx="342900" cy="257175"/>
                    </a:xfrm>
                    <a:prstGeom prst="rect">
                      <a:avLst/>
                    </a:prstGeom>
                    <a:noFill/>
                    <a:ln w="9525">
                      <a:noFill/>
                      <a:miter lim="800000"/>
                      <a:headEnd/>
                      <a:tailEnd/>
                    </a:ln>
                  </pic:spPr>
                </pic:pic>
              </a:graphicData>
            </a:graphic>
          </wp:inline>
        </w:drawing>
      </w:r>
      <w:r>
        <w:rPr>
          <w:rFonts w:hint="eastAsia"/>
        </w:rPr>
        <w:t>的</w:t>
      </w:r>
      <w:r w:rsidR="00914D35">
        <w:rPr>
          <w:noProof/>
        </w:rPr>
        <w:drawing>
          <wp:inline distT="0" distB="0" distL="0" distR="0">
            <wp:extent cx="161925" cy="247650"/>
            <wp:effectExtent l="0" t="0" r="9525" b="0"/>
            <wp:docPr id="8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pic:cNvPicPr>
                      <a:picLocks noChangeAspect="1" noChangeArrowheads="1"/>
                    </pic:cNvPicPr>
                  </pic:nvPicPr>
                  <pic:blipFill>
                    <a:blip r:embed="rId127"/>
                    <a:srcRect/>
                    <a:stretch>
                      <a:fillRect/>
                    </a:stretch>
                  </pic:blipFill>
                  <pic:spPr bwMode="auto">
                    <a:xfrm>
                      <a:off x="0" y="0"/>
                      <a:ext cx="161925" cy="247650"/>
                    </a:xfrm>
                    <a:prstGeom prst="rect">
                      <a:avLst/>
                    </a:prstGeom>
                    <a:noFill/>
                    <a:ln w="9525">
                      <a:noFill/>
                      <a:miter lim="800000"/>
                      <a:headEnd/>
                      <a:tailEnd/>
                    </a:ln>
                  </pic:spPr>
                </pic:pic>
              </a:graphicData>
            </a:graphic>
          </wp:inline>
        </w:drawing>
      </w:r>
      <w:r>
        <w:rPr>
          <w:rFonts w:hint="eastAsia"/>
        </w:rPr>
        <w:t>分量的近似程度。</w:t>
      </w:r>
      <w:r w:rsidR="00AC184D" w:rsidRPr="00AC184D">
        <w:rPr>
          <w:rFonts w:hint="eastAsia"/>
          <w:position w:val="-6"/>
        </w:rPr>
        <w:object w:dxaOrig="240" w:dyaOrig="220">
          <v:shape id="图片 188" o:spid="_x0000_i1062" type="#_x0000_t75" style="width:12pt;height:11.25pt" o:ole="">
            <v:imagedata r:id="rId128" o:title=""/>
          </v:shape>
          <o:OLEObject Type="Embed" ProgID="Equation.3" ShapeID="图片 188" DrawAspect="Content" ObjectID="_1490812489" r:id="rId129"/>
        </w:object>
      </w:r>
      <w:r>
        <w:rPr>
          <w:rFonts w:hint="eastAsia"/>
        </w:rPr>
        <w:t>是通过实验确定的常量。</w:t>
      </w:r>
    </w:p>
    <w:p w:rsidR="00AC184D" w:rsidRDefault="00914D35">
      <w:pPr>
        <w:pStyle w:val="afb"/>
        <w:numPr>
          <w:ilvl w:val="0"/>
          <w:numId w:val="41"/>
        </w:numPr>
        <w:ind w:firstLineChars="0" w:firstLine="420"/>
      </w:pPr>
      <w:r>
        <w:rPr>
          <w:noProof/>
        </w:rPr>
        <w:drawing>
          <wp:inline distT="0" distB="0" distL="0" distR="0">
            <wp:extent cx="619125" cy="238125"/>
            <wp:effectExtent l="19050" t="0" r="9525" b="0"/>
            <wp:docPr id="83"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130"/>
                    <a:srcRect/>
                    <a:stretch>
                      <a:fillRect/>
                    </a:stretch>
                  </pic:blipFill>
                  <pic:spPr bwMode="auto">
                    <a:xfrm>
                      <a:off x="0" y="0"/>
                      <a:ext cx="619125" cy="238125"/>
                    </a:xfrm>
                    <a:prstGeom prst="rect">
                      <a:avLst/>
                    </a:prstGeom>
                    <a:noFill/>
                    <a:ln w="9525">
                      <a:noFill/>
                      <a:miter lim="800000"/>
                      <a:headEnd/>
                      <a:tailEnd/>
                    </a:ln>
                  </pic:spPr>
                </pic:pic>
              </a:graphicData>
            </a:graphic>
          </wp:inline>
        </w:drawing>
      </w:r>
      <w:r w:rsidR="0051782E">
        <w:rPr>
          <w:rFonts w:hint="eastAsia"/>
        </w:rPr>
        <w:t>的计算</w:t>
      </w:r>
    </w:p>
    <w:p w:rsidR="00AC184D" w:rsidRDefault="00AC184D">
      <w:pPr>
        <w:pStyle w:val="afb"/>
        <w:wordWrap w:val="0"/>
        <w:spacing w:line="240" w:lineRule="auto"/>
        <w:ind w:firstLineChars="0" w:firstLine="420"/>
        <w:jc w:val="right"/>
      </w:pPr>
      <w:r w:rsidRPr="00AC184D">
        <w:rPr>
          <w:rFonts w:hint="eastAsia"/>
        </w:rPr>
        <w:object w:dxaOrig="1900" w:dyaOrig="380">
          <v:shape id="图片 110" o:spid="_x0000_i1063" type="#_x0000_t75" style="width:95.25pt;height:18.75pt" o:ole="">
            <v:imagedata r:id="rId131" o:title=""/>
          </v:shape>
          <o:OLEObject Type="Embed" ProgID="Equation.3" ShapeID="图片 110" DrawAspect="Content" ObjectID="_1490812490" r:id="rId132"/>
        </w:object>
      </w:r>
      <w:r w:rsidR="0051782E">
        <w:rPr>
          <w:rFonts w:hint="eastAsia"/>
        </w:rPr>
        <w:t xml:space="preserve">                     </w:t>
      </w:r>
      <w:r w:rsidR="0051782E">
        <w:rPr>
          <w:rFonts w:hint="eastAsia"/>
        </w:rPr>
        <w:t>（</w:t>
      </w:r>
      <w:r w:rsidR="0051782E">
        <w:rPr>
          <w:rFonts w:hint="eastAsia"/>
        </w:rPr>
        <w:t>4-6</w:t>
      </w:r>
      <w:r w:rsidR="0051782E">
        <w:rPr>
          <w:rFonts w:hint="eastAsia"/>
        </w:rPr>
        <w:t>）</w:t>
      </w:r>
    </w:p>
    <w:p w:rsidR="00AC184D" w:rsidRDefault="0051782E">
      <w:pPr>
        <w:pStyle w:val="afb"/>
        <w:spacing w:line="240" w:lineRule="auto"/>
        <w:ind w:firstLineChars="0" w:firstLine="420"/>
      </w:pPr>
      <w:r>
        <w:rPr>
          <w:rFonts w:hint="eastAsia"/>
        </w:rPr>
        <w:t>其中</w:t>
      </w:r>
      <w:r w:rsidR="00914D35">
        <w:rPr>
          <w:noProof/>
        </w:rPr>
        <w:drawing>
          <wp:inline distT="0" distB="0" distL="0" distR="0">
            <wp:extent cx="495300" cy="238125"/>
            <wp:effectExtent l="0" t="0" r="0" b="0"/>
            <wp:docPr id="85"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pic:cNvPicPr>
                      <a:picLocks noChangeAspect="1" noChangeArrowheads="1"/>
                    </pic:cNvPicPr>
                  </pic:nvPicPr>
                  <pic:blipFill>
                    <a:blip r:embed="rId133"/>
                    <a:srcRect/>
                    <a:stretch>
                      <a:fillRect/>
                    </a:stretch>
                  </pic:blipFill>
                  <pic:spPr bwMode="auto">
                    <a:xfrm>
                      <a:off x="0" y="0"/>
                      <a:ext cx="495300" cy="238125"/>
                    </a:xfrm>
                    <a:prstGeom prst="rect">
                      <a:avLst/>
                    </a:prstGeom>
                    <a:noFill/>
                    <a:ln w="9525">
                      <a:noFill/>
                      <a:miter lim="800000"/>
                      <a:headEnd/>
                      <a:tailEnd/>
                    </a:ln>
                  </pic:spPr>
                </pic:pic>
              </a:graphicData>
            </a:graphic>
          </wp:inline>
        </w:drawing>
      </w:r>
      <w:r>
        <w:rPr>
          <w:rFonts w:hint="eastAsia"/>
        </w:rPr>
        <w:t>分别表示</w:t>
      </w:r>
      <w:r w:rsidR="00914D35">
        <w:rPr>
          <w:noProof/>
        </w:rPr>
        <w:drawing>
          <wp:inline distT="0" distB="0" distL="0" distR="0">
            <wp:extent cx="228600" cy="190500"/>
            <wp:effectExtent l="0" t="0" r="0" b="0"/>
            <wp:docPr id="86"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9"/>
                    <pic:cNvPicPr>
                      <a:picLocks noChangeAspect="1" noChangeArrowheads="1"/>
                    </pic:cNvPicPr>
                  </pic:nvPicPr>
                  <pic:blipFill>
                    <a:blip r:embed="rId120"/>
                    <a:srcRect/>
                    <a:stretch>
                      <a:fillRect/>
                    </a:stretch>
                  </pic:blipFill>
                  <pic:spPr bwMode="auto">
                    <a:xfrm>
                      <a:off x="0" y="0"/>
                      <a:ext cx="228600" cy="190500"/>
                    </a:xfrm>
                    <a:prstGeom prst="rect">
                      <a:avLst/>
                    </a:prstGeom>
                    <a:noFill/>
                    <a:ln w="9525">
                      <a:noFill/>
                      <a:miter lim="800000"/>
                      <a:headEnd/>
                      <a:tailEnd/>
                    </a:ln>
                  </pic:spPr>
                </pic:pic>
              </a:graphicData>
            </a:graphic>
          </wp:inline>
        </w:drawing>
      </w:r>
      <w:r>
        <w:rPr>
          <w:rFonts w:hint="eastAsia"/>
        </w:rPr>
        <w:t>的相对位置</w:t>
      </w:r>
      <w:r>
        <w:rPr>
          <w:rFonts w:hint="eastAsia"/>
        </w:rPr>
        <w:t>P</w:t>
      </w:r>
      <w:r>
        <w:rPr>
          <w:rFonts w:hint="eastAsia"/>
        </w:rPr>
        <w:t>的</w:t>
      </w:r>
      <w:r w:rsidR="00914D35">
        <w:rPr>
          <w:noProof/>
        </w:rPr>
        <w:drawing>
          <wp:inline distT="0" distB="0" distL="0" distR="0">
            <wp:extent cx="161925" cy="228600"/>
            <wp:effectExtent l="0" t="0" r="9525" b="0"/>
            <wp:docPr id="87"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pic:cNvPicPr>
                      <a:picLocks noChangeAspect="1" noChangeArrowheads="1"/>
                    </pic:cNvPicPr>
                  </pic:nvPicPr>
                  <pic:blipFill>
                    <a:blip r:embed="rId134"/>
                    <a:srcRect/>
                    <a:stretch>
                      <a:fillRect/>
                    </a:stretch>
                  </pic:blipFill>
                  <pic:spPr bwMode="auto">
                    <a:xfrm>
                      <a:off x="0" y="0"/>
                      <a:ext cx="161925" cy="228600"/>
                    </a:xfrm>
                    <a:prstGeom prst="rect">
                      <a:avLst/>
                    </a:prstGeom>
                    <a:noFill/>
                    <a:ln w="9525">
                      <a:noFill/>
                      <a:miter lim="800000"/>
                      <a:headEnd/>
                      <a:tailEnd/>
                    </a:ln>
                  </pic:spPr>
                </pic:pic>
              </a:graphicData>
            </a:graphic>
          </wp:inline>
        </w:drawing>
      </w:r>
      <w:r>
        <w:rPr>
          <w:rFonts w:hint="eastAsia"/>
        </w:rPr>
        <w:t>分量。以此类推，分别有：</w:t>
      </w:r>
    </w:p>
    <w:p w:rsidR="00AC184D" w:rsidRDefault="00914D35">
      <w:pPr>
        <w:pStyle w:val="afb"/>
        <w:wordWrap w:val="0"/>
        <w:spacing w:line="240" w:lineRule="auto"/>
        <w:ind w:firstLineChars="0" w:firstLine="420"/>
        <w:jc w:val="right"/>
      </w:pPr>
      <w:r>
        <w:rPr>
          <w:noProof/>
          <w:position w:val="-14"/>
        </w:rPr>
        <w:drawing>
          <wp:inline distT="0" distB="0" distL="0" distR="0">
            <wp:extent cx="1219200" cy="238125"/>
            <wp:effectExtent l="19050" t="0" r="0" b="0"/>
            <wp:docPr id="88"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pic:cNvPicPr>
                      <a:picLocks noChangeAspect="1" noChangeArrowheads="1"/>
                    </pic:cNvPicPr>
                  </pic:nvPicPr>
                  <pic:blipFill>
                    <a:blip r:embed="rId135"/>
                    <a:srcRect/>
                    <a:stretch>
                      <a:fillRect/>
                    </a:stretch>
                  </pic:blipFill>
                  <pic:spPr bwMode="auto">
                    <a:xfrm>
                      <a:off x="0" y="0"/>
                      <a:ext cx="1219200" cy="238125"/>
                    </a:xfrm>
                    <a:prstGeom prst="rect">
                      <a:avLst/>
                    </a:prstGeom>
                    <a:noFill/>
                    <a:ln w="9525">
                      <a:noFill/>
                      <a:miter lim="800000"/>
                      <a:headEnd/>
                      <a:tailEnd/>
                    </a:ln>
                  </pic:spPr>
                </pic:pic>
              </a:graphicData>
            </a:graphic>
          </wp:inline>
        </w:drawing>
      </w:r>
      <w:r w:rsidR="0051782E">
        <w:rPr>
          <w:rFonts w:hint="eastAsia"/>
        </w:rPr>
        <w:t xml:space="preserve">                     </w:t>
      </w:r>
      <w:r w:rsidR="0051782E">
        <w:rPr>
          <w:rFonts w:hint="eastAsia"/>
        </w:rPr>
        <w:t>（</w:t>
      </w:r>
      <w:r w:rsidR="0051782E">
        <w:rPr>
          <w:rFonts w:hint="eastAsia"/>
        </w:rPr>
        <w:t>4-7</w:t>
      </w:r>
      <w:r w:rsidR="0051782E">
        <w:rPr>
          <w:rFonts w:hint="eastAsia"/>
        </w:rPr>
        <w:t>）</w:t>
      </w:r>
    </w:p>
    <w:p w:rsidR="00AC184D" w:rsidRDefault="00914D35">
      <w:pPr>
        <w:pStyle w:val="afb"/>
        <w:spacing w:line="240" w:lineRule="auto"/>
        <w:ind w:firstLineChars="0" w:firstLine="420"/>
        <w:jc w:val="right"/>
      </w:pPr>
      <w:r>
        <w:rPr>
          <w:noProof/>
        </w:rPr>
        <w:drawing>
          <wp:inline distT="0" distB="0" distL="0" distR="0">
            <wp:extent cx="1190625" cy="238125"/>
            <wp:effectExtent l="0" t="0" r="9525" b="0"/>
            <wp:docPr id="89"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pic:cNvPicPr>
                      <a:picLocks noChangeAspect="1" noChangeArrowheads="1"/>
                    </pic:cNvPicPr>
                  </pic:nvPicPr>
                  <pic:blipFill>
                    <a:blip r:embed="rId136"/>
                    <a:srcRect/>
                    <a:stretch>
                      <a:fillRect/>
                    </a:stretch>
                  </pic:blipFill>
                  <pic:spPr bwMode="auto">
                    <a:xfrm>
                      <a:off x="0" y="0"/>
                      <a:ext cx="1190625" cy="238125"/>
                    </a:xfrm>
                    <a:prstGeom prst="rect">
                      <a:avLst/>
                    </a:prstGeom>
                    <a:noFill/>
                    <a:ln w="9525">
                      <a:noFill/>
                      <a:miter lim="800000"/>
                      <a:headEnd/>
                      <a:tailEnd/>
                    </a:ln>
                  </pic:spPr>
                </pic:pic>
              </a:graphicData>
            </a:graphic>
          </wp:inline>
        </w:drawing>
      </w:r>
      <w:r w:rsidR="0051782E">
        <w:rPr>
          <w:rFonts w:hint="eastAsia"/>
        </w:rPr>
        <w:t xml:space="preserve">                     </w:t>
      </w:r>
      <w:r w:rsidR="0051782E">
        <w:rPr>
          <w:rFonts w:hint="eastAsia"/>
        </w:rPr>
        <w:t>（</w:t>
      </w:r>
      <w:r w:rsidR="0051782E">
        <w:rPr>
          <w:rFonts w:hint="eastAsia"/>
        </w:rPr>
        <w:t>4-8</w:t>
      </w:r>
      <w:r w:rsidR="0051782E">
        <w:rPr>
          <w:rFonts w:hint="eastAsia"/>
        </w:rPr>
        <w:t>）</w:t>
      </w:r>
    </w:p>
    <w:p w:rsidR="00AC184D" w:rsidRDefault="00914D35">
      <w:pPr>
        <w:pStyle w:val="afb"/>
        <w:numPr>
          <w:ilvl w:val="0"/>
          <w:numId w:val="41"/>
        </w:numPr>
        <w:ind w:firstLineChars="0" w:firstLine="420"/>
      </w:pPr>
      <w:r>
        <w:rPr>
          <w:noProof/>
        </w:rPr>
        <w:drawing>
          <wp:inline distT="0" distB="0" distL="0" distR="0">
            <wp:extent cx="200025" cy="219075"/>
            <wp:effectExtent l="0" t="0" r="9525" b="0"/>
            <wp:docPr id="90"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126"/>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0051782E">
        <w:rPr>
          <w:rFonts w:hint="eastAsia"/>
        </w:rPr>
        <w:t>的计算</w:t>
      </w:r>
    </w:p>
    <w:p w:rsidR="00AC184D" w:rsidRDefault="00AC184D">
      <w:pPr>
        <w:pStyle w:val="afb"/>
        <w:spacing w:line="240" w:lineRule="auto"/>
        <w:ind w:firstLineChars="0" w:firstLine="420"/>
        <w:jc w:val="right"/>
      </w:pPr>
      <w:r w:rsidRPr="00AC184D">
        <w:rPr>
          <w:rFonts w:hint="eastAsia"/>
        </w:rPr>
        <w:object w:dxaOrig="1760" w:dyaOrig="740">
          <v:shape id="Picture 36" o:spid="_x0000_i1064" type="#_x0000_t75" style="width:87.75pt;height:36.75pt" o:ole="">
            <v:imagedata r:id="rId137" o:title=""/>
          </v:shape>
          <o:OLEObject Type="Embed" ProgID="Equation.3" ShapeID="Picture 36" DrawAspect="Content" ObjectID="_1490812491" r:id="rId138"/>
        </w:object>
      </w:r>
      <w:r w:rsidR="0051782E">
        <w:rPr>
          <w:rFonts w:hint="eastAsia"/>
        </w:rPr>
        <w:t xml:space="preserve">                      </w:t>
      </w:r>
      <w:r w:rsidR="0051782E">
        <w:rPr>
          <w:rFonts w:hint="eastAsia"/>
        </w:rPr>
        <w:t>（</w:t>
      </w:r>
      <w:r w:rsidR="0051782E">
        <w:rPr>
          <w:rFonts w:hint="eastAsia"/>
        </w:rPr>
        <w:t>4-9</w:t>
      </w:r>
      <w:r w:rsidR="0051782E">
        <w:rPr>
          <w:rFonts w:hint="eastAsia"/>
        </w:rPr>
        <w:t>）</w:t>
      </w:r>
    </w:p>
    <w:p w:rsidR="00AC184D" w:rsidRDefault="0051782E">
      <w:pPr>
        <w:pStyle w:val="afb"/>
        <w:spacing w:line="240" w:lineRule="auto"/>
        <w:ind w:firstLineChars="0" w:firstLine="420"/>
      </w:pPr>
      <w:r>
        <w:rPr>
          <w:rFonts w:hint="eastAsia"/>
        </w:rPr>
        <w:t>其中，</w:t>
      </w:r>
      <w:r w:rsidR="00914D35">
        <w:rPr>
          <w:noProof/>
        </w:rPr>
        <w:drawing>
          <wp:inline distT="0" distB="0" distL="0" distR="0">
            <wp:extent cx="381000" cy="238125"/>
            <wp:effectExtent l="19050" t="0" r="0" b="0"/>
            <wp:docPr id="9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9"/>
                    <a:srcRect/>
                    <a:stretch>
                      <a:fillRect/>
                    </a:stretch>
                  </pic:blipFill>
                  <pic:spPr bwMode="auto">
                    <a:xfrm>
                      <a:off x="0" y="0"/>
                      <a:ext cx="381000" cy="238125"/>
                    </a:xfrm>
                    <a:prstGeom prst="rect">
                      <a:avLst/>
                    </a:prstGeom>
                    <a:noFill/>
                    <a:ln w="9525">
                      <a:noFill/>
                      <a:miter lim="800000"/>
                      <a:headEnd/>
                      <a:tailEnd/>
                    </a:ln>
                  </pic:spPr>
                </pic:pic>
              </a:graphicData>
            </a:graphic>
          </wp:inline>
        </w:drawing>
      </w:r>
      <w:r>
        <w:rPr>
          <w:rFonts w:hint="eastAsia"/>
        </w:rPr>
        <w:t>分别表示</w:t>
      </w:r>
      <w:r w:rsidR="00914D35">
        <w:rPr>
          <w:noProof/>
        </w:rPr>
        <w:drawing>
          <wp:inline distT="0" distB="0" distL="0" distR="0">
            <wp:extent cx="342900" cy="257175"/>
            <wp:effectExtent l="19050" t="0" r="0" b="0"/>
            <wp:docPr id="9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125"/>
                    <a:srcRect/>
                    <a:stretch>
                      <a:fillRect/>
                    </a:stretch>
                  </pic:blipFill>
                  <pic:spPr bwMode="auto">
                    <a:xfrm>
                      <a:off x="0" y="0"/>
                      <a:ext cx="342900" cy="257175"/>
                    </a:xfrm>
                    <a:prstGeom prst="rect">
                      <a:avLst/>
                    </a:prstGeom>
                    <a:noFill/>
                    <a:ln w="9525">
                      <a:noFill/>
                      <a:miter lim="800000"/>
                      <a:headEnd/>
                      <a:tailEnd/>
                    </a:ln>
                  </pic:spPr>
                </pic:pic>
              </a:graphicData>
            </a:graphic>
          </wp:inline>
        </w:drawing>
      </w:r>
      <w:r>
        <w:rPr>
          <w:rFonts w:hint="eastAsia"/>
        </w:rPr>
        <w:t>的</w:t>
      </w:r>
      <w:r w:rsidR="00914D35">
        <w:rPr>
          <w:noProof/>
        </w:rPr>
        <w:drawing>
          <wp:inline distT="0" distB="0" distL="0" distR="0">
            <wp:extent cx="161925" cy="247650"/>
            <wp:effectExtent l="0" t="0" r="9525" b="0"/>
            <wp:docPr id="94"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pic:cNvPicPr>
                      <a:picLocks noChangeAspect="1" noChangeArrowheads="1"/>
                    </pic:cNvPicPr>
                  </pic:nvPicPr>
                  <pic:blipFill>
                    <a:blip r:embed="rId127"/>
                    <a:srcRect/>
                    <a:stretch>
                      <a:fillRect/>
                    </a:stretch>
                  </pic:blipFill>
                  <pic:spPr bwMode="auto">
                    <a:xfrm>
                      <a:off x="0" y="0"/>
                      <a:ext cx="161925" cy="247650"/>
                    </a:xfrm>
                    <a:prstGeom prst="rect">
                      <a:avLst/>
                    </a:prstGeom>
                    <a:noFill/>
                    <a:ln w="9525">
                      <a:noFill/>
                      <a:miter lim="800000"/>
                      <a:headEnd/>
                      <a:tailEnd/>
                    </a:ln>
                  </pic:spPr>
                </pic:pic>
              </a:graphicData>
            </a:graphic>
          </wp:inline>
        </w:drawing>
      </w:r>
      <w:r>
        <w:rPr>
          <w:rFonts w:hint="eastAsia"/>
        </w:rPr>
        <w:t>分量。</w:t>
      </w:r>
    </w:p>
    <w:p w:rsidR="00AC184D" w:rsidRDefault="0051782E">
      <w:pPr>
        <w:pStyle w:val="afb"/>
        <w:numPr>
          <w:ilvl w:val="0"/>
          <w:numId w:val="41"/>
        </w:numPr>
        <w:spacing w:line="240" w:lineRule="auto"/>
        <w:ind w:firstLineChars="0" w:firstLine="420"/>
      </w:pPr>
      <w:r>
        <w:rPr>
          <w:rFonts w:hint="eastAsia"/>
        </w:rPr>
        <w:t>取倒数</w:t>
      </w:r>
    </w:p>
    <w:p w:rsidR="00AC184D" w:rsidRDefault="00914D35">
      <w:pPr>
        <w:pStyle w:val="afb"/>
        <w:spacing w:line="240" w:lineRule="auto"/>
        <w:ind w:firstLineChars="0" w:firstLine="420"/>
      </w:pPr>
      <w:r>
        <w:rPr>
          <w:noProof/>
        </w:rPr>
        <w:drawing>
          <wp:inline distT="0" distB="0" distL="0" distR="0">
            <wp:extent cx="847725" cy="238125"/>
            <wp:effectExtent l="19050" t="0" r="9525" b="0"/>
            <wp:docPr id="9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0"/>
                    <a:srcRect/>
                    <a:stretch>
                      <a:fillRect/>
                    </a:stretch>
                  </pic:blipFill>
                  <pic:spPr bwMode="auto">
                    <a:xfrm>
                      <a:off x="0" y="0"/>
                      <a:ext cx="847725" cy="238125"/>
                    </a:xfrm>
                    <a:prstGeom prst="rect">
                      <a:avLst/>
                    </a:prstGeom>
                    <a:noFill/>
                    <a:ln w="9525">
                      <a:noFill/>
                      <a:miter lim="800000"/>
                      <a:headEnd/>
                      <a:tailEnd/>
                    </a:ln>
                  </pic:spPr>
                </pic:pic>
              </a:graphicData>
            </a:graphic>
          </wp:inline>
        </w:drawing>
      </w:r>
      <w:r w:rsidR="0051782E">
        <w:rPr>
          <w:rFonts w:hint="eastAsia"/>
        </w:rPr>
        <w:t>都是</w:t>
      </w:r>
      <w:r w:rsidR="00AC184D" w:rsidRPr="00AC184D">
        <w:rPr>
          <w:rFonts w:hint="eastAsia"/>
        </w:rPr>
        <w:object w:dxaOrig="460" w:dyaOrig="320">
          <v:shape id="图片 181" o:spid="_x0000_i1065" type="#_x0000_t75" style="width:23.25pt;height:15.75pt" o:ole="">
            <v:imagedata r:id="rId141" o:title=""/>
          </v:shape>
          <o:OLEObject Type="Embed" ProgID="Equation.3" ShapeID="图片 181" DrawAspect="Content" ObjectID="_1490812492" r:id="rId142"/>
        </w:object>
      </w:r>
      <w:r w:rsidR="0051782E">
        <w:rPr>
          <w:rFonts w:hint="eastAsia"/>
        </w:rPr>
        <w:t>的值，因此，</w:t>
      </w:r>
      <w:r>
        <w:rPr>
          <w:noProof/>
        </w:rPr>
        <w:drawing>
          <wp:inline distT="0" distB="0" distL="0" distR="0">
            <wp:extent cx="1447800" cy="238125"/>
            <wp:effectExtent l="19050" t="0" r="0" b="0"/>
            <wp:docPr id="9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3"/>
                    <a:srcRect/>
                    <a:stretch>
                      <a:fillRect/>
                    </a:stretch>
                  </pic:blipFill>
                  <pic:spPr bwMode="auto">
                    <a:xfrm>
                      <a:off x="0" y="0"/>
                      <a:ext cx="1447800" cy="238125"/>
                    </a:xfrm>
                    <a:prstGeom prst="rect">
                      <a:avLst/>
                    </a:prstGeom>
                    <a:noFill/>
                    <a:ln w="9525">
                      <a:noFill/>
                      <a:miter lim="800000"/>
                      <a:headEnd/>
                      <a:tailEnd/>
                    </a:ln>
                  </pic:spPr>
                </pic:pic>
              </a:graphicData>
            </a:graphic>
          </wp:inline>
        </w:drawing>
      </w:r>
      <w:r w:rsidR="0051782E">
        <w:rPr>
          <w:rFonts w:hint="eastAsia"/>
        </w:rPr>
        <w:t>。对于同一类轨迹的</w:t>
      </w:r>
      <w:r w:rsidR="0051782E">
        <w:rPr>
          <w:rFonts w:hint="eastAsia"/>
        </w:rPr>
        <w:t>2</w:t>
      </w:r>
      <w:r w:rsidR="0051782E">
        <w:rPr>
          <w:rFonts w:hint="eastAsia"/>
        </w:rPr>
        <w:t>个不同的特征序列（比如测试样本和轨迹类模板），</w:t>
      </w:r>
      <w:r>
        <w:rPr>
          <w:noProof/>
          <w:position w:val="-14"/>
        </w:rPr>
        <w:drawing>
          <wp:inline distT="0" distB="0" distL="0" distR="0">
            <wp:extent cx="1314450" cy="238125"/>
            <wp:effectExtent l="19050" t="0" r="0" b="0"/>
            <wp:docPr id="9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4"/>
                    <a:srcRect/>
                    <a:stretch>
                      <a:fillRect/>
                    </a:stretch>
                  </pic:blipFill>
                  <pic:spPr bwMode="auto">
                    <a:xfrm>
                      <a:off x="0" y="0"/>
                      <a:ext cx="1314450" cy="238125"/>
                    </a:xfrm>
                    <a:prstGeom prst="rect">
                      <a:avLst/>
                    </a:prstGeom>
                    <a:noFill/>
                    <a:ln w="9525">
                      <a:noFill/>
                      <a:miter lim="800000"/>
                      <a:headEnd/>
                      <a:tailEnd/>
                    </a:ln>
                  </pic:spPr>
                </pic:pic>
              </a:graphicData>
            </a:graphic>
          </wp:inline>
        </w:drawing>
      </w:r>
      <w:r w:rsidR="0051782E">
        <w:rPr>
          <w:rFonts w:hint="eastAsia"/>
        </w:rPr>
        <w:t>，而对于不同轨迹的特征序列，大多数情况下</w:t>
      </w:r>
      <w:r>
        <w:rPr>
          <w:noProof/>
          <w:position w:val="-14"/>
        </w:rPr>
        <w:drawing>
          <wp:inline distT="0" distB="0" distL="0" distR="0">
            <wp:extent cx="1343025" cy="238125"/>
            <wp:effectExtent l="19050" t="0" r="9525" b="0"/>
            <wp:docPr id="9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5"/>
                    <a:srcRect/>
                    <a:stretch>
                      <a:fillRect/>
                    </a:stretch>
                  </pic:blipFill>
                  <pic:spPr bwMode="auto">
                    <a:xfrm>
                      <a:off x="0" y="0"/>
                      <a:ext cx="1343025" cy="238125"/>
                    </a:xfrm>
                    <a:prstGeom prst="rect">
                      <a:avLst/>
                    </a:prstGeom>
                    <a:noFill/>
                    <a:ln w="9525">
                      <a:noFill/>
                      <a:miter lim="800000"/>
                      <a:headEnd/>
                      <a:tailEnd/>
                    </a:ln>
                  </pic:spPr>
                </pic:pic>
              </a:graphicData>
            </a:graphic>
          </wp:inline>
        </w:drawing>
      </w:r>
      <w:r w:rsidR="0051782E">
        <w:rPr>
          <w:rFonts w:hint="eastAsia"/>
        </w:rPr>
        <w:t>。我们希望的是同一类轨迹的</w:t>
      </w:r>
      <w:r w:rsidR="0051782E">
        <w:rPr>
          <w:rFonts w:hint="eastAsia"/>
        </w:rPr>
        <w:t>DTW</w:t>
      </w:r>
      <w:r w:rsidR="0051782E">
        <w:rPr>
          <w:rFonts w:hint="eastAsia"/>
        </w:rPr>
        <w:t>距离足够小，而“放大”不同轨迹的</w:t>
      </w:r>
      <w:r w:rsidR="0051782E">
        <w:rPr>
          <w:rFonts w:hint="eastAsia"/>
        </w:rPr>
        <w:t>DTW</w:t>
      </w:r>
      <w:r w:rsidR="0051782E">
        <w:rPr>
          <w:rFonts w:hint="eastAsia"/>
        </w:rPr>
        <w:t>距离，因此，通过取倒数来达到效果。</w:t>
      </w:r>
    </w:p>
    <w:p w:rsidR="00AC184D" w:rsidRDefault="00914D35">
      <w:pPr>
        <w:pStyle w:val="afb"/>
        <w:numPr>
          <w:ilvl w:val="0"/>
          <w:numId w:val="41"/>
        </w:numPr>
        <w:spacing w:line="240" w:lineRule="auto"/>
        <w:ind w:firstLineChars="0" w:firstLine="420"/>
      </w:pPr>
      <w:r>
        <w:rPr>
          <w:noProof/>
        </w:rPr>
        <w:drawing>
          <wp:inline distT="0" distB="0" distL="0" distR="0">
            <wp:extent cx="152400" cy="142875"/>
            <wp:effectExtent l="19050" t="0" r="0" b="0"/>
            <wp:docPr id="100"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pic:cNvPicPr>
                      <a:picLocks noChangeAspect="1" noChangeArrowheads="1"/>
                    </pic:cNvPicPr>
                  </pic:nvPicPr>
                  <pic:blipFill>
                    <a:blip r:embed="rId146"/>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0051782E">
        <w:rPr>
          <w:rFonts w:hint="eastAsia"/>
        </w:rPr>
        <w:t>参数</w:t>
      </w:r>
    </w:p>
    <w:p w:rsidR="00AC184D" w:rsidRDefault="0051782E">
      <w:pPr>
        <w:pStyle w:val="afb"/>
        <w:spacing w:line="240" w:lineRule="auto"/>
        <w:ind w:firstLineChars="0" w:firstLine="420"/>
      </w:pPr>
      <w:r>
        <w:rPr>
          <w:rFonts w:hint="eastAsia"/>
        </w:rPr>
        <w:t>当</w:t>
      </w:r>
      <w:r w:rsidR="00914D35">
        <w:rPr>
          <w:noProof/>
        </w:rPr>
        <w:drawing>
          <wp:inline distT="0" distB="0" distL="0" distR="0">
            <wp:extent cx="1343025" cy="238125"/>
            <wp:effectExtent l="19050" t="0" r="9525" b="0"/>
            <wp:docPr id="10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5"/>
                    <a:srcRect/>
                    <a:stretch>
                      <a:fillRect/>
                    </a:stretch>
                  </pic:blipFill>
                  <pic:spPr bwMode="auto">
                    <a:xfrm>
                      <a:off x="0" y="0"/>
                      <a:ext cx="1343025" cy="238125"/>
                    </a:xfrm>
                    <a:prstGeom prst="rect">
                      <a:avLst/>
                    </a:prstGeom>
                    <a:noFill/>
                    <a:ln w="9525">
                      <a:noFill/>
                      <a:miter lim="800000"/>
                      <a:headEnd/>
                      <a:tailEnd/>
                    </a:ln>
                  </pic:spPr>
                </pic:pic>
              </a:graphicData>
            </a:graphic>
          </wp:inline>
        </w:drawing>
      </w:r>
      <w:r>
        <w:rPr>
          <w:rFonts w:hint="eastAsia"/>
        </w:rPr>
        <w:t>时，</w:t>
      </w:r>
      <w:r w:rsidR="00914D35">
        <w:rPr>
          <w:noProof/>
        </w:rPr>
        <w:drawing>
          <wp:inline distT="0" distB="0" distL="0" distR="0">
            <wp:extent cx="1076325" cy="438150"/>
            <wp:effectExtent l="19050" t="0" r="9525" b="0"/>
            <wp:docPr id="10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7"/>
                    <a:srcRect/>
                    <a:stretch>
                      <a:fillRect/>
                    </a:stretch>
                  </pic:blipFill>
                  <pic:spPr bwMode="auto">
                    <a:xfrm>
                      <a:off x="0" y="0"/>
                      <a:ext cx="1076325" cy="438150"/>
                    </a:xfrm>
                    <a:prstGeom prst="rect">
                      <a:avLst/>
                    </a:prstGeom>
                    <a:noFill/>
                    <a:ln w="9525">
                      <a:noFill/>
                      <a:miter lim="800000"/>
                      <a:headEnd/>
                      <a:tailEnd/>
                    </a:ln>
                  </pic:spPr>
                </pic:pic>
              </a:graphicData>
            </a:graphic>
          </wp:inline>
        </w:drawing>
      </w:r>
      <w:r>
        <w:rPr>
          <w:rFonts w:hint="eastAsia"/>
        </w:rPr>
        <w:t>会趋向于一个很大的正实数。在使用计算机的基础数据类型表示时，很有可能溢出。因此，通过</w:t>
      </w:r>
      <w:r w:rsidR="00914D35">
        <w:rPr>
          <w:noProof/>
        </w:rPr>
        <w:drawing>
          <wp:inline distT="0" distB="0" distL="0" distR="0">
            <wp:extent cx="152400" cy="142875"/>
            <wp:effectExtent l="19050" t="0" r="0" b="0"/>
            <wp:docPr id="103"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pic:cNvPicPr>
                      <a:picLocks noChangeAspect="1" noChangeArrowheads="1"/>
                    </pic:cNvPicPr>
                  </pic:nvPicPr>
                  <pic:blipFill>
                    <a:blip r:embed="rId146"/>
                    <a:srcRect/>
                    <a:stretch>
                      <a:fillRect/>
                    </a:stretch>
                  </pic:blipFill>
                  <pic:spPr bwMode="auto">
                    <a:xfrm>
                      <a:off x="0" y="0"/>
                      <a:ext cx="152400" cy="142875"/>
                    </a:xfrm>
                    <a:prstGeom prst="rect">
                      <a:avLst/>
                    </a:prstGeom>
                    <a:noFill/>
                    <a:ln w="9525">
                      <a:noFill/>
                      <a:miter lim="800000"/>
                      <a:headEnd/>
                      <a:tailEnd/>
                    </a:ln>
                  </pic:spPr>
                </pic:pic>
              </a:graphicData>
            </a:graphic>
          </wp:inline>
        </w:drawing>
      </w:r>
      <w:r>
        <w:rPr>
          <w:rFonts w:hint="eastAsia"/>
        </w:rPr>
        <w:t>参数限定分母的下界：</w:t>
      </w:r>
      <w:r w:rsidR="00914D35">
        <w:rPr>
          <w:noProof/>
        </w:rPr>
        <w:drawing>
          <wp:inline distT="0" distB="0" distL="0" distR="0">
            <wp:extent cx="1581150" cy="238125"/>
            <wp:effectExtent l="19050" t="0" r="0" b="0"/>
            <wp:docPr id="10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8"/>
                    <a:srcRect/>
                    <a:stretch>
                      <a:fillRect/>
                    </a:stretch>
                  </pic:blipFill>
                  <pic:spPr bwMode="auto">
                    <a:xfrm>
                      <a:off x="0" y="0"/>
                      <a:ext cx="1581150" cy="238125"/>
                    </a:xfrm>
                    <a:prstGeom prst="rect">
                      <a:avLst/>
                    </a:prstGeom>
                    <a:noFill/>
                    <a:ln w="9525">
                      <a:noFill/>
                      <a:miter lim="800000"/>
                      <a:headEnd/>
                      <a:tailEnd/>
                    </a:ln>
                  </pic:spPr>
                </pic:pic>
              </a:graphicData>
            </a:graphic>
          </wp:inline>
        </w:drawing>
      </w:r>
      <w:r>
        <w:rPr>
          <w:rFonts w:hint="eastAsia"/>
        </w:rPr>
        <w:t>。</w:t>
      </w:r>
      <w:r w:rsidR="00914D35">
        <w:rPr>
          <w:noProof/>
        </w:rPr>
        <w:drawing>
          <wp:inline distT="0" distB="0" distL="0" distR="0">
            <wp:extent cx="152400" cy="142875"/>
            <wp:effectExtent l="19050" t="0" r="0" b="0"/>
            <wp:docPr id="105"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pic:cNvPicPr>
                      <a:picLocks noChangeAspect="1" noChangeArrowheads="1"/>
                    </pic:cNvPicPr>
                  </pic:nvPicPr>
                  <pic:blipFill>
                    <a:blip r:embed="rId146"/>
                    <a:srcRect/>
                    <a:stretch>
                      <a:fillRect/>
                    </a:stretch>
                  </pic:blipFill>
                  <pic:spPr bwMode="auto">
                    <a:xfrm>
                      <a:off x="0" y="0"/>
                      <a:ext cx="152400" cy="142875"/>
                    </a:xfrm>
                    <a:prstGeom prst="rect">
                      <a:avLst/>
                    </a:prstGeom>
                    <a:noFill/>
                    <a:ln w="9525">
                      <a:noFill/>
                      <a:miter lim="800000"/>
                      <a:headEnd/>
                      <a:tailEnd/>
                    </a:ln>
                  </pic:spPr>
                </pic:pic>
              </a:graphicData>
            </a:graphic>
          </wp:inline>
        </w:drawing>
      </w:r>
      <w:r>
        <w:rPr>
          <w:rFonts w:hint="eastAsia"/>
        </w:rPr>
        <w:t>参数通过实验得到，一般取值为</w:t>
      </w:r>
      <w:r>
        <w:rPr>
          <w:rFonts w:hint="eastAsia"/>
        </w:rPr>
        <w:t>0.1</w:t>
      </w:r>
      <w:r>
        <w:rPr>
          <w:rFonts w:hint="eastAsia"/>
        </w:rPr>
        <w:t>。</w:t>
      </w:r>
    </w:p>
    <w:p w:rsidR="00AC184D" w:rsidRDefault="00AC184D">
      <w:pPr>
        <w:pStyle w:val="afb"/>
        <w:spacing w:line="240" w:lineRule="auto"/>
        <w:ind w:firstLineChars="0" w:firstLine="420"/>
      </w:pPr>
    </w:p>
    <w:p w:rsidR="00AC184D" w:rsidRDefault="00AC184D">
      <w:pPr>
        <w:pStyle w:val="afb"/>
        <w:spacing w:line="240" w:lineRule="auto"/>
        <w:ind w:left="420" w:firstLineChars="0" w:firstLine="0"/>
      </w:pPr>
    </w:p>
    <w:p w:rsidR="00AC184D" w:rsidRDefault="0051782E">
      <w:pPr>
        <w:pStyle w:val="a"/>
        <w:numPr>
          <w:ilvl w:val="0"/>
          <w:numId w:val="21"/>
        </w:numPr>
      </w:pPr>
      <w:bookmarkStart w:id="122" w:name="_Toc417067764"/>
      <w:r>
        <w:rPr>
          <w:rFonts w:hint="eastAsia"/>
        </w:rPr>
        <w:t>本章小结</w:t>
      </w:r>
      <w:bookmarkEnd w:id="122"/>
    </w:p>
    <w:p w:rsidR="00AC184D" w:rsidRDefault="0051782E">
      <w:pPr>
        <w:rPr>
          <w:szCs w:val="21"/>
        </w:rPr>
      </w:pPr>
      <w:r>
        <w:rPr>
          <w:rFonts w:hint="eastAsia"/>
        </w:rPr>
        <w:tab/>
      </w:r>
      <w:r>
        <w:rPr>
          <w:rFonts w:ascii="宋体" w:hAnsi="宋体" w:hint="eastAsia"/>
          <w:bCs/>
          <w:sz w:val="24"/>
        </w:rPr>
        <w:t>本章首先介绍了【抓取、光标移动、轨迹书写】手势的功能、定义和识别算法。本文通过DTW算法，对【不通畅：轨迹书写手势生成的大写英文字母轨迹】进行识别。针对DTW算法在计算采样点特征向量的基距离时，没有考虑采样点在轨迹上的相对位置的相关度的缺陷，本章余下部分讨论了通过增加位置相关度权重，提高基距离计算的精确性，并且提高不同类轨迹之间的DTW距离的差异度的方法，优化DTW算法的分类效果。</w:t>
      </w:r>
    </w:p>
    <w:p w:rsidR="00AC184D" w:rsidRDefault="0051782E">
      <w:pPr>
        <w:pStyle w:val="aff5"/>
        <w:numPr>
          <w:ilvl w:val="0"/>
          <w:numId w:val="2"/>
        </w:numPr>
        <w:ind w:leftChars="100" w:left="1290"/>
        <w:rPr>
          <w:spacing w:val="8"/>
        </w:rPr>
      </w:pPr>
      <w:bookmarkStart w:id="123" w:name="OLE_LINK13"/>
      <w:bookmarkStart w:id="124" w:name="OLE_LINK14"/>
      <w:bookmarkStart w:id="125" w:name="_Toc417067765"/>
      <w:r>
        <w:rPr>
          <w:rFonts w:hint="eastAsia"/>
          <w:b w:val="0"/>
        </w:rPr>
        <w:lastRenderedPageBreak/>
        <w:t>系统硬件及软件环境</w:t>
      </w:r>
      <w:bookmarkEnd w:id="125"/>
    </w:p>
    <w:p w:rsidR="00AC184D" w:rsidRDefault="0051782E">
      <w:pPr>
        <w:pStyle w:val="a"/>
        <w:numPr>
          <w:ilvl w:val="0"/>
          <w:numId w:val="42"/>
        </w:numPr>
        <w:rPr>
          <w:rFonts w:hAnsi="黑体"/>
          <w:szCs w:val="30"/>
        </w:rPr>
      </w:pPr>
      <w:bookmarkStart w:id="126" w:name="_Toc417067766"/>
      <w:r>
        <w:rPr>
          <w:rFonts w:hAnsi="黑体" w:hint="eastAsia"/>
          <w:szCs w:val="30"/>
        </w:rPr>
        <w:t>实验软硬件环境</w:t>
      </w:r>
      <w:bookmarkEnd w:id="126"/>
    </w:p>
    <w:p w:rsidR="00AC184D" w:rsidRDefault="0051782E">
      <w:pPr>
        <w:pStyle w:val="afb"/>
        <w:tabs>
          <w:tab w:val="left" w:pos="1470"/>
        </w:tabs>
        <w:ind w:leftChars="100" w:left="210"/>
      </w:pPr>
      <w:r>
        <w:rPr>
          <w:rFonts w:hint="eastAsia"/>
        </w:rPr>
        <w:t>本文第</w:t>
      </w:r>
      <w:r>
        <w:rPr>
          <w:rFonts w:hint="eastAsia"/>
        </w:rPr>
        <w:t>3</w:t>
      </w:r>
      <w:r>
        <w:rPr>
          <w:rFonts w:hint="eastAsia"/>
        </w:rPr>
        <w:t>章中</w:t>
      </w:r>
      <w:r>
        <w:rPr>
          <w:rFonts w:hint="eastAsia"/>
        </w:rPr>
        <w:t>,</w:t>
      </w:r>
      <w:r>
        <w:rPr>
          <w:rFonts w:hint="eastAsia"/>
        </w:rPr>
        <w:t>对基于</w:t>
      </w:r>
      <w:r>
        <w:rPr>
          <w:rFonts w:hint="eastAsia"/>
        </w:rPr>
        <w:t>Kinect</w:t>
      </w:r>
      <w:r>
        <w:rPr>
          <w:rFonts w:hint="eastAsia"/>
        </w:rPr>
        <w:t>的静态手势识别方法做了详细的分析</w:t>
      </w:r>
      <w:r>
        <w:rPr>
          <w:rFonts w:hint="eastAsia"/>
        </w:rPr>
        <w:t>,</w:t>
      </w:r>
      <w:r>
        <w:rPr>
          <w:rFonts w:hint="eastAsia"/>
        </w:rPr>
        <w:t>第</w:t>
      </w:r>
      <w:r>
        <w:rPr>
          <w:rFonts w:hint="eastAsia"/>
        </w:rPr>
        <w:t>4</w:t>
      </w:r>
      <w:r>
        <w:rPr>
          <w:rFonts w:hint="eastAsia"/>
        </w:rPr>
        <w:t>章接着给出了基于</w:t>
      </w:r>
      <w:r>
        <w:rPr>
          <w:rFonts w:hint="eastAsia"/>
        </w:rPr>
        <w:t>Kinect</w:t>
      </w:r>
      <w:r>
        <w:rPr>
          <w:rFonts w:hint="eastAsia"/>
        </w:rPr>
        <w:t>的动态手势识别方法</w:t>
      </w:r>
      <w:r>
        <w:rPr>
          <w:rFonts w:hint="eastAsia"/>
        </w:rPr>
        <w:t>,</w:t>
      </w:r>
      <w:r>
        <w:rPr>
          <w:rFonts w:hint="eastAsia"/>
        </w:rPr>
        <w:t>两者结合即可完成基于</w:t>
      </w:r>
      <w:r>
        <w:rPr>
          <w:rFonts w:hint="eastAsia"/>
        </w:rPr>
        <w:t>Kinect</w:t>
      </w:r>
      <w:r>
        <w:rPr>
          <w:rFonts w:hint="eastAsia"/>
        </w:rPr>
        <w:t>的手势识别。本章主要是进行了基于</w:t>
      </w:r>
      <w:r>
        <w:rPr>
          <w:rFonts w:hint="eastAsia"/>
        </w:rPr>
        <w:t>Kinect</w:t>
      </w:r>
      <w:r>
        <w:rPr>
          <w:rFonts w:hint="eastAsia"/>
        </w:rPr>
        <w:t>的手势识别软件的具体实现</w:t>
      </w:r>
      <w:r>
        <w:rPr>
          <w:rFonts w:hint="eastAsia"/>
        </w:rPr>
        <w:t>,</w:t>
      </w:r>
      <w:r>
        <w:rPr>
          <w:rFonts w:hint="eastAsia"/>
        </w:rPr>
        <w:t>并测试手势识别的结果。</w:t>
      </w:r>
    </w:p>
    <w:p w:rsidR="00AC184D" w:rsidRDefault="0051782E">
      <w:pPr>
        <w:pStyle w:val="aff9"/>
        <w:numPr>
          <w:ilvl w:val="0"/>
          <w:numId w:val="43"/>
        </w:numPr>
      </w:pPr>
      <w:bookmarkStart w:id="127" w:name="_Toc417067767"/>
      <w:r>
        <w:rPr>
          <w:rFonts w:hint="eastAsia"/>
        </w:rPr>
        <w:t>硬件环境</w:t>
      </w:r>
      <w:bookmarkEnd w:id="127"/>
    </w:p>
    <w:p w:rsidR="00AE0B35" w:rsidRDefault="0051782E" w:rsidP="00AE0B35">
      <w:pPr>
        <w:pStyle w:val="afb"/>
        <w:tabs>
          <w:tab w:val="left" w:pos="30"/>
        </w:tabs>
        <w:ind w:firstLineChars="0" w:firstLine="0"/>
        <w:rPr>
          <w:rFonts w:hint="eastAsia"/>
          <w:spacing w:val="8"/>
        </w:rPr>
      </w:pPr>
      <w:r>
        <w:rPr>
          <w:rFonts w:hint="eastAsia"/>
        </w:rPr>
        <w:tab/>
        <w:t>P</w:t>
      </w:r>
      <w:r w:rsidRPr="00F64314">
        <w:rPr>
          <w:rFonts w:hint="eastAsia"/>
          <w:spacing w:val="8"/>
        </w:rPr>
        <w:t>C</w:t>
      </w:r>
      <w:r w:rsidR="005E1ED7">
        <w:rPr>
          <w:rFonts w:hint="eastAsia"/>
          <w:spacing w:val="8"/>
        </w:rPr>
        <w:t>主机</w:t>
      </w:r>
      <w:r w:rsidR="00F64314" w:rsidRPr="00F64314">
        <w:rPr>
          <w:rFonts w:hint="eastAsia"/>
          <w:spacing w:val="8"/>
        </w:rPr>
        <w:t>：</w:t>
      </w:r>
      <w:r w:rsidRPr="00F64314">
        <w:rPr>
          <w:rFonts w:hint="eastAsia"/>
          <w:spacing w:val="8"/>
        </w:rPr>
        <w:t>华硕笔记本电脑，其型号为</w:t>
      </w:r>
      <w:r w:rsidRPr="00F64314">
        <w:rPr>
          <w:rFonts w:hint="eastAsia"/>
          <w:spacing w:val="8"/>
        </w:rPr>
        <w:t>X42JZ</w:t>
      </w:r>
      <w:r w:rsidRPr="00F64314">
        <w:rPr>
          <w:rFonts w:hint="eastAsia"/>
          <w:spacing w:val="8"/>
        </w:rPr>
        <w:t>，</w:t>
      </w:r>
      <w:r w:rsidRPr="00F64314">
        <w:rPr>
          <w:rFonts w:hint="eastAsia"/>
          <w:spacing w:val="8"/>
        </w:rPr>
        <w:t>CPU</w:t>
      </w:r>
      <w:r w:rsidRPr="00F64314">
        <w:rPr>
          <w:rFonts w:hint="eastAsia"/>
          <w:spacing w:val="8"/>
        </w:rPr>
        <w:t>为</w:t>
      </w:r>
      <w:r w:rsidRPr="00F64314">
        <w:rPr>
          <w:rFonts w:hint="eastAsia"/>
          <w:spacing w:val="8"/>
        </w:rPr>
        <w:t>Intel(R) Core(TM) i3 480M</w:t>
      </w:r>
      <w:r w:rsidRPr="00F64314">
        <w:rPr>
          <w:rFonts w:hint="eastAsia"/>
          <w:spacing w:val="8"/>
        </w:rPr>
        <w:t>，主频为</w:t>
      </w:r>
      <w:r w:rsidRPr="00F64314">
        <w:rPr>
          <w:rFonts w:hint="eastAsia"/>
          <w:spacing w:val="8"/>
        </w:rPr>
        <w:t>2.13 GHz</w:t>
      </w:r>
      <w:r w:rsidRPr="00F64314">
        <w:rPr>
          <w:rFonts w:hint="eastAsia"/>
          <w:spacing w:val="8"/>
        </w:rPr>
        <w:t>。内存为</w:t>
      </w:r>
      <w:r w:rsidRPr="00F64314">
        <w:rPr>
          <w:rFonts w:hint="eastAsia"/>
          <w:spacing w:val="8"/>
        </w:rPr>
        <w:t>2.00 GB</w:t>
      </w:r>
      <w:r w:rsidRPr="00F64314">
        <w:rPr>
          <w:rFonts w:hint="eastAsia"/>
          <w:spacing w:val="8"/>
        </w:rPr>
        <w:t>。显卡为</w:t>
      </w:r>
      <w:r w:rsidRPr="00F64314">
        <w:rPr>
          <w:rFonts w:hint="eastAsia"/>
          <w:spacing w:val="8"/>
        </w:rPr>
        <w:t>ADM Radeon HD 6470M</w:t>
      </w:r>
      <w:r w:rsidRPr="00F64314">
        <w:rPr>
          <w:rFonts w:hint="eastAsia"/>
          <w:spacing w:val="8"/>
        </w:rPr>
        <w:t>，显存为</w:t>
      </w:r>
      <w:r w:rsidRPr="00F64314">
        <w:rPr>
          <w:rFonts w:hint="eastAsia"/>
          <w:spacing w:val="8"/>
        </w:rPr>
        <w:t>512M</w:t>
      </w:r>
      <w:r w:rsidRPr="00F64314">
        <w:rPr>
          <w:rFonts w:hint="eastAsia"/>
          <w:spacing w:val="8"/>
        </w:rPr>
        <w:t>，支持</w:t>
      </w:r>
      <w:r w:rsidRPr="00F64314">
        <w:rPr>
          <w:rFonts w:hint="eastAsia"/>
          <w:spacing w:val="8"/>
        </w:rPr>
        <w:t>DirectX11</w:t>
      </w:r>
      <w:r w:rsidRPr="00F64314">
        <w:rPr>
          <w:rFonts w:hint="eastAsia"/>
          <w:spacing w:val="8"/>
        </w:rPr>
        <w:t>。</w:t>
      </w:r>
    </w:p>
    <w:p w:rsidR="00AC184D" w:rsidRDefault="0051782E" w:rsidP="00CF33EB">
      <w:pPr>
        <w:pStyle w:val="afb"/>
        <w:tabs>
          <w:tab w:val="left" w:pos="30"/>
        </w:tabs>
        <w:ind w:firstLineChars="0" w:firstLine="0"/>
      </w:pPr>
      <w:r>
        <w:rPr>
          <w:rFonts w:hint="eastAsia"/>
        </w:rPr>
        <w:t>Kinect for Windows v1</w:t>
      </w:r>
      <w:r w:rsidR="00AE0B35">
        <w:rPr>
          <w:rFonts w:hint="eastAsia"/>
        </w:rPr>
        <w:t>：</w:t>
      </w:r>
      <w:r>
        <w:rPr>
          <w:rFonts w:hint="eastAsia"/>
        </w:rPr>
        <w:t>由</w:t>
      </w:r>
      <w:r>
        <w:rPr>
          <w:rFonts w:hint="eastAsia"/>
        </w:rPr>
        <w:t>Microsoft</w:t>
      </w:r>
      <w:r>
        <w:rPr>
          <w:rFonts w:hint="eastAsia"/>
        </w:rPr>
        <w:t>研制发布，可以采集</w:t>
      </w:r>
      <w:r>
        <w:rPr>
          <w:rFonts w:hint="eastAsia"/>
        </w:rPr>
        <w:t>RGB</w:t>
      </w:r>
      <w:r>
        <w:rPr>
          <w:rFonts w:hint="eastAsia"/>
        </w:rPr>
        <w:t>和深度数据。水平视角为</w:t>
      </w:r>
      <w:r>
        <w:rPr>
          <w:rFonts w:hint="eastAsia"/>
        </w:rPr>
        <w:t>57</w:t>
      </w:r>
      <w:r>
        <w:rPr>
          <w:rFonts w:hint="eastAsia"/>
        </w:rPr>
        <w:t>度，垂直视角为</w:t>
      </w:r>
      <w:r>
        <w:rPr>
          <w:rFonts w:hint="eastAsia"/>
        </w:rPr>
        <w:t>43</w:t>
      </w:r>
      <w:r>
        <w:rPr>
          <w:rFonts w:hint="eastAsia"/>
        </w:rPr>
        <w:t>度，机身转动范围为</w:t>
      </w:r>
      <w:r>
        <w:rPr>
          <w:rFonts w:ascii="宋体" w:hAnsi="宋体" w:hint="eastAsia"/>
        </w:rPr>
        <w:t>±</w:t>
      </w:r>
      <w:r>
        <w:rPr>
          <w:rFonts w:hint="eastAsia"/>
        </w:rPr>
        <w:t>27</w:t>
      </w:r>
      <w:r>
        <w:rPr>
          <w:rFonts w:hint="eastAsia"/>
        </w:rPr>
        <w:t>度，传感深度范围为</w:t>
      </w:r>
      <w:r>
        <w:rPr>
          <w:rFonts w:hint="eastAsia"/>
        </w:rPr>
        <w:t>0.4~3.5</w:t>
      </w:r>
      <w:r>
        <w:rPr>
          <w:rFonts w:hint="eastAsia"/>
        </w:rPr>
        <w:t>米，有效工作距离为</w:t>
      </w:r>
      <w:r>
        <w:rPr>
          <w:rFonts w:hint="eastAsia"/>
        </w:rPr>
        <w:t>5</w:t>
      </w:r>
      <w:r>
        <w:rPr>
          <w:rFonts w:hint="eastAsia"/>
        </w:rPr>
        <w:t>米。</w:t>
      </w:r>
      <w:r w:rsidR="00F631A6">
        <w:rPr>
          <w:rFonts w:hint="eastAsia"/>
        </w:rPr>
        <w:t>相比于</w:t>
      </w:r>
      <w:r w:rsidR="00EF0BFB">
        <w:rPr>
          <w:rFonts w:hint="eastAsia"/>
        </w:rPr>
        <w:t>Kinect f</w:t>
      </w:r>
      <w:r w:rsidR="00F631A6">
        <w:rPr>
          <w:rFonts w:hint="eastAsia"/>
        </w:rPr>
        <w:t>or Xbox</w:t>
      </w:r>
      <w:r w:rsidR="00F631A6">
        <w:rPr>
          <w:rFonts w:hint="eastAsia"/>
        </w:rPr>
        <w:t>，支持近景模式（</w:t>
      </w:r>
      <w:r w:rsidR="00F631A6">
        <w:rPr>
          <w:rFonts w:hint="eastAsia"/>
        </w:rPr>
        <w:t>Near Mode</w:t>
      </w:r>
      <w:r w:rsidR="00F631A6">
        <w:rPr>
          <w:rFonts w:hint="eastAsia"/>
        </w:rPr>
        <w:t>）。</w:t>
      </w:r>
    </w:p>
    <w:p w:rsidR="00AC184D" w:rsidRDefault="0051782E">
      <w:pPr>
        <w:pStyle w:val="aff9"/>
        <w:numPr>
          <w:ilvl w:val="0"/>
          <w:numId w:val="43"/>
        </w:numPr>
      </w:pPr>
      <w:bookmarkStart w:id="128" w:name="_Toc417067768"/>
      <w:r>
        <w:rPr>
          <w:rFonts w:hint="eastAsia"/>
        </w:rPr>
        <w:t>软件环境</w:t>
      </w:r>
      <w:bookmarkEnd w:id="128"/>
    </w:p>
    <w:p w:rsidR="00AC184D" w:rsidRDefault="0051782E">
      <w:pPr>
        <w:pStyle w:val="afb"/>
        <w:tabs>
          <w:tab w:val="left" w:pos="1470"/>
        </w:tabs>
        <w:ind w:firstLineChars="0" w:firstLine="0"/>
        <w:rPr>
          <w:spacing w:val="8"/>
        </w:rPr>
      </w:pPr>
      <w:r>
        <w:rPr>
          <w:rFonts w:hint="eastAsia"/>
          <w:spacing w:val="8"/>
        </w:rPr>
        <w:t>操作系统：</w:t>
      </w:r>
      <w:r>
        <w:rPr>
          <w:rFonts w:hint="eastAsia"/>
          <w:spacing w:val="8"/>
        </w:rPr>
        <w:t>Windows7 64</w:t>
      </w:r>
      <w:r>
        <w:rPr>
          <w:rFonts w:hint="eastAsia"/>
          <w:spacing w:val="8"/>
        </w:rPr>
        <w:t>位</w:t>
      </w:r>
      <w:r>
        <w:rPr>
          <w:rFonts w:hint="eastAsia"/>
          <w:spacing w:val="8"/>
        </w:rPr>
        <w:t xml:space="preserve"> </w:t>
      </w:r>
      <w:r>
        <w:rPr>
          <w:rFonts w:hint="eastAsia"/>
          <w:spacing w:val="8"/>
        </w:rPr>
        <w:t>旗舰版</w:t>
      </w:r>
    </w:p>
    <w:p w:rsidR="00AC184D" w:rsidRDefault="0051782E">
      <w:pPr>
        <w:pStyle w:val="afb"/>
        <w:tabs>
          <w:tab w:val="left" w:pos="1470"/>
        </w:tabs>
        <w:ind w:firstLineChars="0" w:firstLine="0"/>
        <w:rPr>
          <w:spacing w:val="8"/>
        </w:rPr>
      </w:pPr>
      <w:r>
        <w:rPr>
          <w:rFonts w:hint="eastAsia"/>
          <w:spacing w:val="8"/>
        </w:rPr>
        <w:t>编程环境：</w:t>
      </w:r>
      <w:r>
        <w:rPr>
          <w:rFonts w:hint="eastAsia"/>
          <w:spacing w:val="8"/>
        </w:rPr>
        <w:t xml:space="preserve">Microsoft Visual Studio 2013 </w:t>
      </w:r>
      <w:r>
        <w:rPr>
          <w:rFonts w:hint="eastAsia"/>
          <w:spacing w:val="8"/>
        </w:rPr>
        <w:t>个人版</w:t>
      </w:r>
    </w:p>
    <w:p w:rsidR="00AC184D" w:rsidRDefault="0051782E">
      <w:pPr>
        <w:pStyle w:val="afb"/>
        <w:tabs>
          <w:tab w:val="left" w:pos="1470"/>
        </w:tabs>
        <w:ind w:firstLineChars="0" w:firstLine="0"/>
        <w:rPr>
          <w:spacing w:val="8"/>
        </w:rPr>
      </w:pPr>
      <w:r>
        <w:rPr>
          <w:rFonts w:hint="eastAsia"/>
          <w:spacing w:val="8"/>
        </w:rPr>
        <w:t>Kinect</w:t>
      </w:r>
      <w:r>
        <w:rPr>
          <w:rFonts w:hint="eastAsia"/>
          <w:spacing w:val="8"/>
        </w:rPr>
        <w:t>设备驱动和开发套件：</w:t>
      </w:r>
      <w:r>
        <w:rPr>
          <w:rFonts w:hint="eastAsia"/>
        </w:rPr>
        <w:t>Kinect for Windows SDK 1.8</w:t>
      </w:r>
    </w:p>
    <w:p w:rsidR="00AC184D" w:rsidRDefault="0051782E">
      <w:pPr>
        <w:pStyle w:val="afb"/>
        <w:tabs>
          <w:tab w:val="left" w:pos="1470"/>
        </w:tabs>
        <w:ind w:firstLineChars="0" w:firstLine="0"/>
        <w:rPr>
          <w:spacing w:val="8"/>
        </w:rPr>
      </w:pPr>
      <w:r>
        <w:rPr>
          <w:rFonts w:hint="eastAsia"/>
          <w:spacing w:val="8"/>
        </w:rPr>
        <w:t>第三方库：图像处理：</w:t>
      </w:r>
      <w:r>
        <w:rPr>
          <w:rFonts w:hint="eastAsia"/>
          <w:spacing w:val="8"/>
        </w:rPr>
        <w:t>OpenCV 2.4.10</w:t>
      </w:r>
    </w:p>
    <w:p w:rsidR="00AC184D" w:rsidRDefault="0051782E">
      <w:pPr>
        <w:pStyle w:val="aff9"/>
        <w:numPr>
          <w:ilvl w:val="0"/>
          <w:numId w:val="43"/>
        </w:numPr>
        <w:rPr>
          <w:rFonts w:eastAsia="宋体"/>
          <w:spacing w:val="8"/>
        </w:rPr>
      </w:pPr>
      <w:bookmarkStart w:id="129" w:name="_Toc417067769"/>
      <w:r>
        <w:rPr>
          <w:rFonts w:hint="eastAsia"/>
        </w:rPr>
        <w:t>软件架构</w:t>
      </w:r>
      <w:bookmarkEnd w:id="129"/>
    </w:p>
    <w:p w:rsidR="00AC184D" w:rsidRDefault="0051782E">
      <w:pPr>
        <w:pStyle w:val="afb"/>
        <w:tabs>
          <w:tab w:val="left" w:pos="1470"/>
        </w:tabs>
        <w:ind w:leftChars="100" w:left="210" w:firstLineChars="0"/>
        <w:rPr>
          <w:spacing w:val="8"/>
        </w:rPr>
      </w:pPr>
      <w:r>
        <w:rPr>
          <w:rFonts w:hint="eastAsia"/>
          <w:spacing w:val="8"/>
        </w:rPr>
        <w:t>系统的架构图如图所示。</w:t>
      </w:r>
    </w:p>
    <w:p w:rsidR="00AC184D" w:rsidRDefault="0051782E">
      <w:pPr>
        <w:pStyle w:val="afb"/>
        <w:tabs>
          <w:tab w:val="left" w:pos="1470"/>
        </w:tabs>
        <w:ind w:leftChars="100" w:left="210" w:firstLineChars="0"/>
        <w:jc w:val="center"/>
        <w:rPr>
          <w:spacing w:val="8"/>
        </w:rPr>
      </w:pPr>
      <w:r>
        <w:rPr>
          <w:rFonts w:hint="eastAsia"/>
          <w:spacing w:val="8"/>
        </w:rPr>
        <w:t>【</w:t>
      </w:r>
      <w:r>
        <w:rPr>
          <w:rFonts w:hint="eastAsia"/>
          <w:spacing w:val="8"/>
        </w:rPr>
        <w:t>MVC</w:t>
      </w:r>
      <w:r>
        <w:rPr>
          <w:rFonts w:hint="eastAsia"/>
          <w:spacing w:val="8"/>
        </w:rPr>
        <w:t>三层架构】</w:t>
      </w:r>
    </w:p>
    <w:p w:rsidR="00AC184D" w:rsidRDefault="0051782E">
      <w:pPr>
        <w:pStyle w:val="a"/>
        <w:numPr>
          <w:ilvl w:val="0"/>
          <w:numId w:val="42"/>
        </w:numPr>
        <w:rPr>
          <w:rFonts w:hAnsi="黑体"/>
          <w:szCs w:val="30"/>
        </w:rPr>
      </w:pPr>
      <w:bookmarkStart w:id="130" w:name="_Toc417067770"/>
      <w:r>
        <w:rPr>
          <w:rFonts w:hAnsi="黑体" w:hint="eastAsia"/>
          <w:szCs w:val="30"/>
        </w:rPr>
        <w:t>手指点检测</w:t>
      </w:r>
      <w:bookmarkEnd w:id="130"/>
    </w:p>
    <w:p w:rsidR="00AC184D" w:rsidRDefault="0051782E">
      <w:pPr>
        <w:pStyle w:val="afb"/>
        <w:tabs>
          <w:tab w:val="left" w:pos="1470"/>
        </w:tabs>
        <w:ind w:leftChars="100" w:left="210" w:firstLineChars="0"/>
        <w:rPr>
          <w:spacing w:val="8"/>
        </w:rPr>
      </w:pPr>
      <w:r>
        <w:rPr>
          <w:rFonts w:hint="eastAsia"/>
          <w:spacing w:val="8"/>
        </w:rPr>
        <w:t>首先对</w:t>
      </w:r>
      <w:r>
        <w:rPr>
          <w:rFonts w:hint="eastAsia"/>
          <w:spacing w:val="8"/>
        </w:rPr>
        <w:t>FT-GB</w:t>
      </w:r>
      <w:r>
        <w:rPr>
          <w:rFonts w:hint="eastAsia"/>
          <w:spacing w:val="8"/>
        </w:rPr>
        <w:t>算法的准确性进行了测试。测试分成</w:t>
      </w:r>
      <w:r>
        <w:rPr>
          <w:rFonts w:hint="eastAsia"/>
          <w:spacing w:val="8"/>
        </w:rPr>
        <w:t>2</w:t>
      </w:r>
      <w:r>
        <w:rPr>
          <w:rFonts w:hint="eastAsia"/>
          <w:spacing w:val="8"/>
        </w:rPr>
        <w:t>个阶段：</w:t>
      </w:r>
    </w:p>
    <w:p w:rsidR="00AC184D" w:rsidRDefault="0051782E">
      <w:pPr>
        <w:pStyle w:val="afb"/>
        <w:tabs>
          <w:tab w:val="left" w:pos="1470"/>
        </w:tabs>
        <w:ind w:leftChars="100" w:left="210" w:firstLineChars="0"/>
        <w:rPr>
          <w:spacing w:val="8"/>
        </w:rPr>
      </w:pPr>
      <w:r>
        <w:rPr>
          <w:rFonts w:hint="eastAsia"/>
          <w:spacing w:val="8"/>
        </w:rPr>
        <w:t>第</w:t>
      </w:r>
      <w:r>
        <w:rPr>
          <w:rFonts w:hint="eastAsia"/>
          <w:spacing w:val="8"/>
        </w:rPr>
        <w:t>1</w:t>
      </w:r>
      <w:r>
        <w:rPr>
          <w:rFonts w:hint="eastAsia"/>
          <w:spacing w:val="8"/>
        </w:rPr>
        <w:t>个阶段，</w:t>
      </w:r>
      <w:r w:rsidR="00685AD5">
        <w:rPr>
          <w:rFonts w:hint="eastAsia"/>
          <w:spacing w:val="8"/>
        </w:rPr>
        <w:t>测试不同手指的单个手指点的识别率。</w:t>
      </w:r>
      <w:r w:rsidR="005124E7">
        <w:rPr>
          <w:rFonts w:hint="eastAsia"/>
          <w:spacing w:val="8"/>
        </w:rPr>
        <w:t>手臂平行于摄像机平面，</w:t>
      </w:r>
      <w:r w:rsidR="00BA3273">
        <w:rPr>
          <w:rFonts w:hint="eastAsia"/>
          <w:spacing w:val="8"/>
        </w:rPr>
        <w:t>从大拇指开始，轮流伸出</w:t>
      </w:r>
      <w:r w:rsidR="00BA3273">
        <w:rPr>
          <w:rFonts w:hint="eastAsia"/>
          <w:spacing w:val="8"/>
        </w:rPr>
        <w:t>1</w:t>
      </w:r>
      <w:r w:rsidR="00B022B5">
        <w:rPr>
          <w:rFonts w:hint="eastAsia"/>
          <w:spacing w:val="8"/>
        </w:rPr>
        <w:t>根手指，</w:t>
      </w:r>
      <w:r w:rsidR="00975685">
        <w:rPr>
          <w:rFonts w:hint="eastAsia"/>
          <w:spacing w:val="8"/>
        </w:rPr>
        <w:t>并且</w:t>
      </w:r>
      <w:r w:rsidR="00715B62">
        <w:rPr>
          <w:rFonts w:hint="eastAsia"/>
          <w:spacing w:val="8"/>
        </w:rPr>
        <w:t>以手臂为转轴，</w:t>
      </w:r>
      <w:r w:rsidR="00975685">
        <w:rPr>
          <w:rFonts w:hint="eastAsia"/>
          <w:spacing w:val="8"/>
        </w:rPr>
        <w:t>手掌</w:t>
      </w:r>
      <w:r w:rsidR="00715B62">
        <w:rPr>
          <w:rFonts w:hint="eastAsia"/>
          <w:spacing w:val="8"/>
        </w:rPr>
        <w:t>按照一定的转动角度，</w:t>
      </w:r>
      <w:r w:rsidR="00586AF7">
        <w:rPr>
          <w:rFonts w:hint="eastAsia"/>
          <w:spacing w:val="8"/>
        </w:rPr>
        <w:t>保持</w:t>
      </w:r>
      <w:r w:rsidR="00586AF7">
        <w:rPr>
          <w:rFonts w:hint="eastAsia"/>
          <w:spacing w:val="8"/>
        </w:rPr>
        <w:t>2</w:t>
      </w:r>
      <w:r w:rsidR="00586AF7">
        <w:rPr>
          <w:rFonts w:hint="eastAsia"/>
          <w:spacing w:val="8"/>
        </w:rPr>
        <w:t>秒。每个角度重复</w:t>
      </w:r>
      <w:r w:rsidR="00586AF7">
        <w:rPr>
          <w:rFonts w:hint="eastAsia"/>
          <w:spacing w:val="8"/>
        </w:rPr>
        <w:t>10</w:t>
      </w:r>
      <w:r w:rsidR="00586AF7">
        <w:rPr>
          <w:rFonts w:hint="eastAsia"/>
          <w:spacing w:val="8"/>
        </w:rPr>
        <w:t>次。</w:t>
      </w:r>
      <w:r>
        <w:rPr>
          <w:rFonts w:hint="eastAsia"/>
          <w:spacing w:val="8"/>
        </w:rPr>
        <w:t>统计手指点的识别率。</w:t>
      </w:r>
    </w:p>
    <w:p w:rsidR="00AC184D" w:rsidRDefault="0051782E">
      <w:pPr>
        <w:pStyle w:val="afb"/>
        <w:tabs>
          <w:tab w:val="left" w:pos="1470"/>
        </w:tabs>
        <w:ind w:leftChars="100" w:left="210" w:firstLineChars="0"/>
        <w:rPr>
          <w:spacing w:val="8"/>
        </w:rPr>
      </w:pPr>
      <w:r>
        <w:rPr>
          <w:rFonts w:hint="eastAsia"/>
          <w:spacing w:val="8"/>
        </w:rPr>
        <w:t>测试结果如表所示。</w:t>
      </w:r>
    </w:p>
    <w:tbl>
      <w:tblPr>
        <w:tblW w:w="7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9"/>
        <w:gridCol w:w="1529"/>
        <w:gridCol w:w="1529"/>
        <w:gridCol w:w="1529"/>
        <w:gridCol w:w="1529"/>
      </w:tblGrid>
      <w:tr w:rsidR="00AA1630" w:rsidTr="00085AF0">
        <w:trPr>
          <w:jc w:val="center"/>
        </w:trPr>
        <w:tc>
          <w:tcPr>
            <w:tcW w:w="1529" w:type="dxa"/>
          </w:tcPr>
          <w:p w:rsidR="00AA1630" w:rsidRDefault="00AA1630">
            <w:pPr>
              <w:pStyle w:val="afb"/>
              <w:ind w:firstLineChars="0" w:firstLine="0"/>
            </w:pPr>
          </w:p>
        </w:tc>
        <w:tc>
          <w:tcPr>
            <w:tcW w:w="1529" w:type="dxa"/>
          </w:tcPr>
          <w:p w:rsidR="00AA1630" w:rsidRDefault="00AA1630" w:rsidP="0051782E">
            <w:pPr>
              <w:pStyle w:val="afb"/>
              <w:ind w:firstLineChars="0" w:firstLine="0"/>
            </w:pPr>
            <w:r>
              <w:rPr>
                <w:rFonts w:hint="eastAsia"/>
              </w:rPr>
              <w:t>45</w:t>
            </w:r>
            <w:r>
              <w:rPr>
                <w:rFonts w:ascii="宋体" w:hAnsi="宋体" w:hint="eastAsia"/>
              </w:rPr>
              <w:t>°</w:t>
            </w:r>
          </w:p>
        </w:tc>
        <w:tc>
          <w:tcPr>
            <w:tcW w:w="1529" w:type="dxa"/>
          </w:tcPr>
          <w:p w:rsidR="00AA1630" w:rsidRDefault="00AA1630" w:rsidP="0051782E">
            <w:pPr>
              <w:pStyle w:val="afb"/>
              <w:ind w:firstLineChars="0" w:firstLine="0"/>
            </w:pPr>
            <w:r>
              <w:rPr>
                <w:rFonts w:hint="eastAsia"/>
              </w:rPr>
              <w:t>90</w:t>
            </w:r>
            <w:r>
              <w:rPr>
                <w:rFonts w:ascii="宋体" w:hAnsi="宋体" w:hint="eastAsia"/>
              </w:rPr>
              <w:t>°</w:t>
            </w:r>
          </w:p>
        </w:tc>
        <w:tc>
          <w:tcPr>
            <w:tcW w:w="1529" w:type="dxa"/>
          </w:tcPr>
          <w:p w:rsidR="00AA1630" w:rsidRDefault="00AA1630" w:rsidP="0051782E">
            <w:pPr>
              <w:pStyle w:val="afb"/>
              <w:ind w:firstLineChars="0" w:firstLine="0"/>
            </w:pPr>
            <w:r>
              <w:rPr>
                <w:rFonts w:hint="eastAsia"/>
              </w:rPr>
              <w:t>135</w:t>
            </w:r>
            <w:r>
              <w:rPr>
                <w:rFonts w:ascii="宋体" w:hAnsi="宋体" w:hint="eastAsia"/>
              </w:rPr>
              <w:t>°</w:t>
            </w:r>
          </w:p>
        </w:tc>
        <w:tc>
          <w:tcPr>
            <w:tcW w:w="1529" w:type="dxa"/>
          </w:tcPr>
          <w:p w:rsidR="00AA1630" w:rsidRDefault="00AA1630">
            <w:pPr>
              <w:pStyle w:val="afb"/>
              <w:ind w:firstLineChars="0" w:firstLine="0"/>
            </w:pPr>
            <w:r>
              <w:rPr>
                <w:rFonts w:hint="eastAsia"/>
              </w:rPr>
              <w:t>180</w:t>
            </w:r>
            <w:r>
              <w:rPr>
                <w:rFonts w:ascii="宋体" w:hAnsi="宋体" w:hint="eastAsia"/>
              </w:rPr>
              <w:t>°</w:t>
            </w:r>
            <w:r w:rsidR="00363B18">
              <w:rPr>
                <w:rFonts w:ascii="宋体" w:hAnsi="宋体" w:hint="eastAsia"/>
              </w:rPr>
              <w:t>（0</w:t>
            </w:r>
            <w:r w:rsidR="008B6176">
              <w:rPr>
                <w:rFonts w:ascii="宋体" w:hAnsi="宋体" w:hint="eastAsia"/>
              </w:rPr>
              <w:t>°</w:t>
            </w:r>
            <w:r w:rsidR="00363B18">
              <w:rPr>
                <w:rFonts w:ascii="宋体" w:hAnsi="宋体" w:hint="eastAsia"/>
              </w:rPr>
              <w:t>）</w:t>
            </w:r>
          </w:p>
        </w:tc>
      </w:tr>
      <w:tr w:rsidR="00AA1630" w:rsidTr="00085AF0">
        <w:trPr>
          <w:jc w:val="center"/>
        </w:trPr>
        <w:tc>
          <w:tcPr>
            <w:tcW w:w="1529" w:type="dxa"/>
          </w:tcPr>
          <w:p w:rsidR="00AA1630" w:rsidRDefault="00AA1630">
            <w:pPr>
              <w:pStyle w:val="afb"/>
              <w:ind w:firstLineChars="0" w:firstLine="0"/>
            </w:pPr>
            <w:r>
              <w:rPr>
                <w:rFonts w:hint="eastAsia"/>
              </w:rPr>
              <w:t>大拇指</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r>
      <w:tr w:rsidR="00AA1630" w:rsidTr="00085AF0">
        <w:trPr>
          <w:jc w:val="center"/>
        </w:trPr>
        <w:tc>
          <w:tcPr>
            <w:tcW w:w="1529" w:type="dxa"/>
          </w:tcPr>
          <w:p w:rsidR="00AA1630" w:rsidRDefault="00AA1630">
            <w:pPr>
              <w:pStyle w:val="afb"/>
              <w:ind w:firstLineChars="0" w:firstLine="0"/>
            </w:pPr>
            <w:r>
              <w:rPr>
                <w:rFonts w:hint="eastAsia"/>
              </w:rPr>
              <w:t>食指</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r>
      <w:tr w:rsidR="00AA1630" w:rsidTr="00085AF0">
        <w:trPr>
          <w:jc w:val="center"/>
        </w:trPr>
        <w:tc>
          <w:tcPr>
            <w:tcW w:w="1529" w:type="dxa"/>
          </w:tcPr>
          <w:p w:rsidR="00AA1630" w:rsidRDefault="00AA1630">
            <w:pPr>
              <w:pStyle w:val="afb"/>
              <w:ind w:firstLineChars="0" w:firstLine="0"/>
            </w:pPr>
            <w:r>
              <w:rPr>
                <w:rFonts w:hint="eastAsia"/>
              </w:rPr>
              <w:t>中指</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r>
      <w:tr w:rsidR="00AA1630" w:rsidTr="00085AF0">
        <w:trPr>
          <w:jc w:val="center"/>
        </w:trPr>
        <w:tc>
          <w:tcPr>
            <w:tcW w:w="1529" w:type="dxa"/>
          </w:tcPr>
          <w:p w:rsidR="00AA1630" w:rsidRDefault="00AA1630">
            <w:pPr>
              <w:pStyle w:val="afb"/>
              <w:ind w:firstLineChars="0" w:firstLine="0"/>
            </w:pPr>
            <w:r>
              <w:rPr>
                <w:rFonts w:hint="eastAsia"/>
              </w:rPr>
              <w:t>无名指</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r>
      <w:tr w:rsidR="00AA1630" w:rsidTr="00085AF0">
        <w:trPr>
          <w:jc w:val="center"/>
        </w:trPr>
        <w:tc>
          <w:tcPr>
            <w:tcW w:w="1529" w:type="dxa"/>
          </w:tcPr>
          <w:p w:rsidR="00AA1630" w:rsidRDefault="00AA1630">
            <w:pPr>
              <w:pStyle w:val="afb"/>
              <w:ind w:firstLineChars="0" w:firstLine="0"/>
            </w:pPr>
            <w:bookmarkStart w:id="131" w:name="_GoBack"/>
            <w:bookmarkEnd w:id="131"/>
            <w:r>
              <w:rPr>
                <w:rFonts w:hint="eastAsia"/>
              </w:rPr>
              <w:t>小拇指</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c>
          <w:tcPr>
            <w:tcW w:w="1529" w:type="dxa"/>
          </w:tcPr>
          <w:p w:rsidR="00AA1630" w:rsidRDefault="002C0C6C">
            <w:pPr>
              <w:pStyle w:val="afb"/>
              <w:ind w:firstLineChars="0" w:firstLine="0"/>
            </w:pPr>
            <w:r>
              <w:rPr>
                <w:rFonts w:hint="eastAsia"/>
              </w:rPr>
              <w:t>90%</w:t>
            </w:r>
          </w:p>
        </w:tc>
      </w:tr>
    </w:tbl>
    <w:p w:rsidR="00AC184D" w:rsidRDefault="009F71D3" w:rsidP="00085AF0">
      <w:pPr>
        <w:pStyle w:val="afb"/>
        <w:tabs>
          <w:tab w:val="left" w:pos="1470"/>
        </w:tabs>
        <w:ind w:firstLineChars="0" w:firstLine="0"/>
        <w:jc w:val="center"/>
        <w:rPr>
          <w:spacing w:val="8"/>
        </w:rPr>
      </w:pPr>
      <w:r>
        <w:rPr>
          <w:rFonts w:hint="eastAsia"/>
          <w:spacing w:val="8"/>
        </w:rPr>
        <w:t>表</w:t>
      </w:r>
      <w:r>
        <w:rPr>
          <w:rFonts w:hint="eastAsia"/>
          <w:spacing w:val="8"/>
        </w:rPr>
        <w:t>5-</w:t>
      </w:r>
    </w:p>
    <w:p w:rsidR="00AC184D" w:rsidRDefault="0051782E">
      <w:pPr>
        <w:pStyle w:val="afb"/>
        <w:tabs>
          <w:tab w:val="left" w:pos="1470"/>
        </w:tabs>
        <w:ind w:leftChars="100" w:left="210" w:firstLineChars="0"/>
        <w:rPr>
          <w:spacing w:val="8"/>
        </w:rPr>
      </w:pPr>
      <w:r>
        <w:rPr>
          <w:rFonts w:hint="eastAsia"/>
          <w:spacing w:val="8"/>
        </w:rPr>
        <w:t>第</w:t>
      </w:r>
      <w:r>
        <w:rPr>
          <w:rFonts w:hint="eastAsia"/>
          <w:spacing w:val="8"/>
        </w:rPr>
        <w:t>2</w:t>
      </w:r>
      <w:r>
        <w:rPr>
          <w:rFonts w:hint="eastAsia"/>
          <w:spacing w:val="8"/>
        </w:rPr>
        <w:t>个阶段，</w:t>
      </w:r>
      <w:r w:rsidR="004356D6">
        <w:rPr>
          <w:rFonts w:hint="eastAsia"/>
          <w:spacing w:val="8"/>
        </w:rPr>
        <w:t>测试多个手指点的识别率。</w:t>
      </w:r>
      <w:r w:rsidR="00BA3273">
        <w:rPr>
          <w:rFonts w:hint="eastAsia"/>
          <w:spacing w:val="8"/>
        </w:rPr>
        <w:t>手臂平行于</w:t>
      </w:r>
      <w:r w:rsidR="005A78A9">
        <w:rPr>
          <w:rFonts w:hint="eastAsia"/>
          <w:spacing w:val="8"/>
        </w:rPr>
        <w:t>Kinect</w:t>
      </w:r>
      <w:r w:rsidR="00533FAD">
        <w:rPr>
          <w:rFonts w:hint="eastAsia"/>
          <w:spacing w:val="8"/>
        </w:rPr>
        <w:t>摄像平面</w:t>
      </w:r>
      <w:r w:rsidR="00BA3273">
        <w:rPr>
          <w:rFonts w:hint="eastAsia"/>
          <w:spacing w:val="8"/>
        </w:rPr>
        <w:t>，</w:t>
      </w:r>
      <w:r w:rsidR="00E77DF5">
        <w:rPr>
          <w:rFonts w:hint="eastAsia"/>
          <w:spacing w:val="8"/>
        </w:rPr>
        <w:t>从大拇指开始，轮流伸出</w:t>
      </w:r>
      <w:r w:rsidR="00E77DF5">
        <w:rPr>
          <w:rFonts w:hint="eastAsia"/>
          <w:spacing w:val="8"/>
        </w:rPr>
        <w:t>1~5</w:t>
      </w:r>
      <w:r w:rsidR="00E77DF5">
        <w:rPr>
          <w:rFonts w:hint="eastAsia"/>
          <w:spacing w:val="8"/>
        </w:rPr>
        <w:t>根手指，</w:t>
      </w:r>
      <w:r w:rsidR="001251D4">
        <w:rPr>
          <w:rFonts w:hint="eastAsia"/>
          <w:spacing w:val="8"/>
        </w:rPr>
        <w:t>并且</w:t>
      </w:r>
      <w:r w:rsidR="00BA3273">
        <w:rPr>
          <w:rFonts w:hint="eastAsia"/>
          <w:spacing w:val="8"/>
        </w:rPr>
        <w:t>以手臂为转轴，</w:t>
      </w:r>
      <w:r w:rsidR="001251D4">
        <w:rPr>
          <w:rFonts w:hint="eastAsia"/>
          <w:spacing w:val="8"/>
        </w:rPr>
        <w:t>手掌</w:t>
      </w:r>
      <w:r w:rsidR="00BA3273">
        <w:rPr>
          <w:rFonts w:hint="eastAsia"/>
          <w:spacing w:val="8"/>
        </w:rPr>
        <w:t>按照一定的转动角度，保持</w:t>
      </w:r>
      <w:r w:rsidR="00BA3273">
        <w:rPr>
          <w:rFonts w:hint="eastAsia"/>
          <w:spacing w:val="8"/>
        </w:rPr>
        <w:t>2</w:t>
      </w:r>
      <w:r w:rsidR="00BA3273">
        <w:rPr>
          <w:rFonts w:hint="eastAsia"/>
          <w:spacing w:val="8"/>
        </w:rPr>
        <w:t>秒。</w:t>
      </w:r>
      <w:r w:rsidR="000B6DCB">
        <w:rPr>
          <w:rFonts w:hint="eastAsia"/>
          <w:spacing w:val="8"/>
        </w:rPr>
        <w:t>每个角度重复</w:t>
      </w:r>
      <w:r w:rsidR="000B6DCB">
        <w:rPr>
          <w:rFonts w:hint="eastAsia"/>
          <w:spacing w:val="8"/>
        </w:rPr>
        <w:t>10</w:t>
      </w:r>
      <w:r w:rsidR="000B6DCB">
        <w:rPr>
          <w:rFonts w:hint="eastAsia"/>
          <w:spacing w:val="8"/>
        </w:rPr>
        <w:t>次。统计手指点的识别率。</w:t>
      </w:r>
    </w:p>
    <w:tbl>
      <w:tblPr>
        <w:tblW w:w="7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9"/>
        <w:gridCol w:w="1529"/>
        <w:gridCol w:w="1529"/>
        <w:gridCol w:w="1529"/>
        <w:gridCol w:w="1529"/>
      </w:tblGrid>
      <w:tr w:rsidR="00CB1F61" w:rsidTr="00913C93">
        <w:trPr>
          <w:jc w:val="center"/>
        </w:trPr>
        <w:tc>
          <w:tcPr>
            <w:tcW w:w="1529" w:type="dxa"/>
          </w:tcPr>
          <w:p w:rsidR="00CB1F61" w:rsidRDefault="00CB1F61" w:rsidP="00913C93">
            <w:pPr>
              <w:pStyle w:val="afb"/>
              <w:ind w:firstLineChars="0" w:firstLine="0"/>
            </w:pPr>
          </w:p>
        </w:tc>
        <w:tc>
          <w:tcPr>
            <w:tcW w:w="1529" w:type="dxa"/>
          </w:tcPr>
          <w:p w:rsidR="00CB1F61" w:rsidRDefault="005726D0" w:rsidP="00913C93">
            <w:pPr>
              <w:pStyle w:val="afb"/>
              <w:ind w:firstLineChars="0" w:firstLine="0"/>
            </w:pPr>
            <w:r>
              <w:rPr>
                <w:rFonts w:hint="eastAsia"/>
              </w:rPr>
              <w:t>30</w:t>
            </w:r>
            <w:r w:rsidR="00CB1F61">
              <w:rPr>
                <w:rFonts w:ascii="宋体" w:hAnsi="宋体" w:hint="eastAsia"/>
              </w:rPr>
              <w:t>°</w:t>
            </w:r>
          </w:p>
        </w:tc>
        <w:tc>
          <w:tcPr>
            <w:tcW w:w="1529" w:type="dxa"/>
          </w:tcPr>
          <w:p w:rsidR="00CB1F61" w:rsidRDefault="005726D0" w:rsidP="00913C93">
            <w:pPr>
              <w:pStyle w:val="afb"/>
              <w:ind w:firstLineChars="0" w:firstLine="0"/>
            </w:pPr>
            <w:r>
              <w:rPr>
                <w:rFonts w:hint="eastAsia"/>
              </w:rPr>
              <w:t>6</w:t>
            </w:r>
            <w:r w:rsidR="00CB1F61">
              <w:rPr>
                <w:rFonts w:hint="eastAsia"/>
              </w:rPr>
              <w:t>0</w:t>
            </w:r>
            <w:r w:rsidR="00CB1F61">
              <w:rPr>
                <w:rFonts w:ascii="宋体" w:hAnsi="宋体" w:hint="eastAsia"/>
              </w:rPr>
              <w:t>°</w:t>
            </w:r>
          </w:p>
        </w:tc>
        <w:tc>
          <w:tcPr>
            <w:tcW w:w="1529" w:type="dxa"/>
          </w:tcPr>
          <w:p w:rsidR="00CB1F61" w:rsidRDefault="005726D0" w:rsidP="00913C93">
            <w:pPr>
              <w:pStyle w:val="afb"/>
              <w:ind w:firstLineChars="0" w:firstLine="0"/>
            </w:pPr>
            <w:r>
              <w:rPr>
                <w:rFonts w:hint="eastAsia"/>
              </w:rPr>
              <w:t>12</w:t>
            </w:r>
            <w:r w:rsidR="00FF6FDE">
              <w:rPr>
                <w:rFonts w:hint="eastAsia"/>
              </w:rPr>
              <w:t>0</w:t>
            </w:r>
            <w:r w:rsidR="00CB1F61">
              <w:rPr>
                <w:rFonts w:ascii="宋体" w:hAnsi="宋体" w:hint="eastAsia"/>
              </w:rPr>
              <w:t>°</w:t>
            </w:r>
          </w:p>
        </w:tc>
        <w:tc>
          <w:tcPr>
            <w:tcW w:w="1529" w:type="dxa"/>
          </w:tcPr>
          <w:p w:rsidR="00CB1F61" w:rsidRDefault="00CB1F61" w:rsidP="00913C93">
            <w:pPr>
              <w:pStyle w:val="afb"/>
              <w:ind w:firstLineChars="0" w:firstLine="0"/>
            </w:pPr>
            <w:r>
              <w:rPr>
                <w:rFonts w:hint="eastAsia"/>
              </w:rPr>
              <w:t>180</w:t>
            </w:r>
            <w:r>
              <w:rPr>
                <w:rFonts w:ascii="宋体" w:hAnsi="宋体" w:hint="eastAsia"/>
              </w:rPr>
              <w:t>°</w:t>
            </w:r>
            <w:r w:rsidR="008B6176">
              <w:rPr>
                <w:rFonts w:ascii="宋体" w:hAnsi="宋体" w:hint="eastAsia"/>
              </w:rPr>
              <w:t>（0°）</w:t>
            </w:r>
          </w:p>
        </w:tc>
      </w:tr>
      <w:tr w:rsidR="00CB1F61" w:rsidTr="00913C93">
        <w:trPr>
          <w:jc w:val="center"/>
        </w:trPr>
        <w:tc>
          <w:tcPr>
            <w:tcW w:w="1529" w:type="dxa"/>
          </w:tcPr>
          <w:p w:rsidR="00CB1F61" w:rsidRDefault="00B35379" w:rsidP="00913C93">
            <w:pPr>
              <w:pStyle w:val="afb"/>
              <w:ind w:firstLineChars="0" w:firstLine="0"/>
            </w:pPr>
            <w:r>
              <w:rPr>
                <w:rFonts w:hint="eastAsia"/>
              </w:rPr>
              <w:t>1</w:t>
            </w:r>
            <w:r>
              <w:rPr>
                <w:rFonts w:hint="eastAsia"/>
              </w:rPr>
              <w:t>根手指</w:t>
            </w:r>
          </w:p>
        </w:tc>
        <w:tc>
          <w:tcPr>
            <w:tcW w:w="1529" w:type="dxa"/>
          </w:tcPr>
          <w:p w:rsidR="00CB1F61" w:rsidRDefault="002C0C6C" w:rsidP="00913C93">
            <w:pPr>
              <w:pStyle w:val="afb"/>
              <w:ind w:firstLineChars="0" w:firstLine="0"/>
            </w:pPr>
            <w:r>
              <w:rPr>
                <w:rFonts w:hint="eastAsia"/>
              </w:rPr>
              <w:t>90%</w:t>
            </w:r>
          </w:p>
        </w:tc>
        <w:tc>
          <w:tcPr>
            <w:tcW w:w="1529" w:type="dxa"/>
          </w:tcPr>
          <w:p w:rsidR="00CB1F61" w:rsidRDefault="002C0C6C" w:rsidP="00913C93">
            <w:pPr>
              <w:pStyle w:val="afb"/>
              <w:ind w:firstLineChars="0" w:firstLine="0"/>
            </w:pPr>
            <w:r>
              <w:rPr>
                <w:rFonts w:hint="eastAsia"/>
              </w:rPr>
              <w:t>90%</w:t>
            </w:r>
          </w:p>
        </w:tc>
        <w:tc>
          <w:tcPr>
            <w:tcW w:w="1529" w:type="dxa"/>
          </w:tcPr>
          <w:p w:rsidR="00CB1F61" w:rsidRDefault="002C0C6C" w:rsidP="00913C93">
            <w:pPr>
              <w:pStyle w:val="afb"/>
              <w:ind w:firstLineChars="0" w:firstLine="0"/>
            </w:pPr>
            <w:r>
              <w:rPr>
                <w:rFonts w:hint="eastAsia"/>
              </w:rPr>
              <w:t>90%</w:t>
            </w:r>
          </w:p>
        </w:tc>
        <w:tc>
          <w:tcPr>
            <w:tcW w:w="1529" w:type="dxa"/>
          </w:tcPr>
          <w:p w:rsidR="00CB1F61" w:rsidRDefault="002C0C6C" w:rsidP="00913C93">
            <w:pPr>
              <w:pStyle w:val="afb"/>
              <w:ind w:firstLineChars="0" w:firstLine="0"/>
            </w:pPr>
            <w:r>
              <w:rPr>
                <w:rFonts w:hint="eastAsia"/>
              </w:rPr>
              <w:t>90%</w:t>
            </w:r>
          </w:p>
        </w:tc>
      </w:tr>
      <w:tr w:rsidR="00CB1F61" w:rsidTr="00913C93">
        <w:trPr>
          <w:jc w:val="center"/>
        </w:trPr>
        <w:tc>
          <w:tcPr>
            <w:tcW w:w="1529" w:type="dxa"/>
          </w:tcPr>
          <w:p w:rsidR="00CB1F61" w:rsidRDefault="00B35379" w:rsidP="00913C93">
            <w:pPr>
              <w:pStyle w:val="afb"/>
              <w:ind w:firstLineChars="0" w:firstLine="0"/>
            </w:pPr>
            <w:r>
              <w:rPr>
                <w:rFonts w:hint="eastAsia"/>
              </w:rPr>
              <w:t>2</w:t>
            </w:r>
            <w:r>
              <w:rPr>
                <w:rFonts w:hint="eastAsia"/>
              </w:rPr>
              <w:t>根手指</w:t>
            </w:r>
          </w:p>
        </w:tc>
        <w:tc>
          <w:tcPr>
            <w:tcW w:w="1529" w:type="dxa"/>
          </w:tcPr>
          <w:p w:rsidR="00CB1F61" w:rsidRDefault="003A2D5D" w:rsidP="00913C93">
            <w:pPr>
              <w:pStyle w:val="afb"/>
              <w:ind w:firstLineChars="0" w:firstLine="0"/>
            </w:pPr>
            <w:r>
              <w:rPr>
                <w:rFonts w:hint="eastAsia"/>
              </w:rPr>
              <w:t>90%</w:t>
            </w:r>
          </w:p>
        </w:tc>
        <w:tc>
          <w:tcPr>
            <w:tcW w:w="1529" w:type="dxa"/>
          </w:tcPr>
          <w:p w:rsidR="00CB1F61" w:rsidRDefault="00842DE3" w:rsidP="00913C93">
            <w:pPr>
              <w:pStyle w:val="afb"/>
              <w:ind w:firstLineChars="0" w:firstLine="0"/>
            </w:pPr>
            <w:r>
              <w:rPr>
                <w:rFonts w:hint="eastAsia"/>
              </w:rPr>
              <w:t>9</w:t>
            </w:r>
            <w:r w:rsidR="003A2D5D">
              <w:rPr>
                <w:rFonts w:hint="eastAsia"/>
              </w:rPr>
              <w:t>0%</w:t>
            </w:r>
          </w:p>
        </w:tc>
        <w:tc>
          <w:tcPr>
            <w:tcW w:w="1529" w:type="dxa"/>
          </w:tcPr>
          <w:p w:rsidR="00CB1F61" w:rsidRDefault="009E0019" w:rsidP="00913C93">
            <w:pPr>
              <w:pStyle w:val="afb"/>
              <w:ind w:firstLineChars="0" w:firstLine="0"/>
            </w:pPr>
            <w:r>
              <w:rPr>
                <w:rFonts w:hint="eastAsia"/>
              </w:rPr>
              <w:t>9</w:t>
            </w:r>
            <w:r w:rsidR="003A2D5D">
              <w:rPr>
                <w:rFonts w:hint="eastAsia"/>
              </w:rPr>
              <w:t>0%</w:t>
            </w:r>
          </w:p>
        </w:tc>
        <w:tc>
          <w:tcPr>
            <w:tcW w:w="1529" w:type="dxa"/>
          </w:tcPr>
          <w:p w:rsidR="00CB1F61" w:rsidRDefault="003A2D5D" w:rsidP="00913C93">
            <w:pPr>
              <w:pStyle w:val="afb"/>
              <w:ind w:firstLineChars="0" w:firstLine="0"/>
            </w:pPr>
            <w:r>
              <w:rPr>
                <w:rFonts w:hint="eastAsia"/>
              </w:rPr>
              <w:t>90%</w:t>
            </w:r>
          </w:p>
        </w:tc>
      </w:tr>
      <w:tr w:rsidR="00CB1F61" w:rsidTr="00913C93">
        <w:trPr>
          <w:jc w:val="center"/>
        </w:trPr>
        <w:tc>
          <w:tcPr>
            <w:tcW w:w="1529" w:type="dxa"/>
          </w:tcPr>
          <w:p w:rsidR="00CB1F61" w:rsidRDefault="00B35379" w:rsidP="00913C93">
            <w:pPr>
              <w:pStyle w:val="afb"/>
              <w:ind w:firstLineChars="0" w:firstLine="0"/>
            </w:pPr>
            <w:r>
              <w:rPr>
                <w:rFonts w:hint="eastAsia"/>
              </w:rPr>
              <w:t>3</w:t>
            </w:r>
            <w:r>
              <w:rPr>
                <w:rFonts w:hint="eastAsia"/>
              </w:rPr>
              <w:t>根手指</w:t>
            </w:r>
          </w:p>
        </w:tc>
        <w:tc>
          <w:tcPr>
            <w:tcW w:w="1529" w:type="dxa"/>
          </w:tcPr>
          <w:p w:rsidR="00CB1F61" w:rsidRDefault="00D3626E" w:rsidP="00913C93">
            <w:pPr>
              <w:pStyle w:val="afb"/>
              <w:ind w:firstLineChars="0" w:firstLine="0"/>
            </w:pPr>
            <w:r>
              <w:rPr>
                <w:rFonts w:hint="eastAsia"/>
              </w:rPr>
              <w:t>90%</w:t>
            </w:r>
          </w:p>
        </w:tc>
        <w:tc>
          <w:tcPr>
            <w:tcW w:w="1529" w:type="dxa"/>
          </w:tcPr>
          <w:p w:rsidR="00CB1F61" w:rsidRDefault="00D3626E" w:rsidP="00913C93">
            <w:pPr>
              <w:pStyle w:val="afb"/>
              <w:ind w:firstLineChars="0" w:firstLine="0"/>
            </w:pPr>
            <w:r>
              <w:rPr>
                <w:rFonts w:hint="eastAsia"/>
              </w:rPr>
              <w:t>70%</w:t>
            </w:r>
          </w:p>
        </w:tc>
        <w:tc>
          <w:tcPr>
            <w:tcW w:w="1529" w:type="dxa"/>
          </w:tcPr>
          <w:p w:rsidR="00CB1F61" w:rsidRDefault="00A43758" w:rsidP="00913C93">
            <w:pPr>
              <w:pStyle w:val="afb"/>
              <w:ind w:firstLineChars="0" w:firstLine="0"/>
            </w:pPr>
            <w:r>
              <w:rPr>
                <w:rFonts w:hint="eastAsia"/>
              </w:rPr>
              <w:t>90</w:t>
            </w:r>
          </w:p>
        </w:tc>
        <w:tc>
          <w:tcPr>
            <w:tcW w:w="1529" w:type="dxa"/>
          </w:tcPr>
          <w:p w:rsidR="00CB1F61" w:rsidRDefault="000F48EC" w:rsidP="00913C93">
            <w:pPr>
              <w:pStyle w:val="afb"/>
              <w:ind w:firstLineChars="0" w:firstLine="0"/>
            </w:pPr>
            <w:r>
              <w:rPr>
                <w:rFonts w:hint="eastAsia"/>
              </w:rPr>
              <w:t>90%</w:t>
            </w:r>
          </w:p>
        </w:tc>
      </w:tr>
      <w:tr w:rsidR="00CB1F61" w:rsidTr="00913C93">
        <w:trPr>
          <w:jc w:val="center"/>
        </w:trPr>
        <w:tc>
          <w:tcPr>
            <w:tcW w:w="1529" w:type="dxa"/>
          </w:tcPr>
          <w:p w:rsidR="00CB1F61" w:rsidRDefault="00B35379" w:rsidP="00913C93">
            <w:pPr>
              <w:pStyle w:val="afb"/>
              <w:ind w:firstLineChars="0" w:firstLine="0"/>
            </w:pPr>
            <w:r>
              <w:rPr>
                <w:rFonts w:hint="eastAsia"/>
              </w:rPr>
              <w:t>4</w:t>
            </w:r>
            <w:r>
              <w:rPr>
                <w:rFonts w:hint="eastAsia"/>
              </w:rPr>
              <w:t>根手指</w:t>
            </w:r>
          </w:p>
        </w:tc>
        <w:tc>
          <w:tcPr>
            <w:tcW w:w="1529" w:type="dxa"/>
          </w:tcPr>
          <w:p w:rsidR="00CB1F61" w:rsidRDefault="00BA47FE" w:rsidP="00913C93">
            <w:pPr>
              <w:pStyle w:val="afb"/>
              <w:ind w:firstLineChars="0" w:firstLine="0"/>
            </w:pPr>
            <w:r>
              <w:rPr>
                <w:rFonts w:hint="eastAsia"/>
              </w:rPr>
              <w:t>90%</w:t>
            </w:r>
          </w:p>
        </w:tc>
        <w:tc>
          <w:tcPr>
            <w:tcW w:w="1529" w:type="dxa"/>
          </w:tcPr>
          <w:p w:rsidR="00CB1F61" w:rsidRDefault="00347291" w:rsidP="00913C93">
            <w:pPr>
              <w:pStyle w:val="afb"/>
              <w:ind w:firstLineChars="0" w:firstLine="0"/>
            </w:pPr>
            <w:r>
              <w:rPr>
                <w:rFonts w:hint="eastAsia"/>
              </w:rPr>
              <w:t>5</w:t>
            </w:r>
            <w:r w:rsidR="00BA47FE">
              <w:rPr>
                <w:rFonts w:hint="eastAsia"/>
              </w:rPr>
              <w:t>0%</w:t>
            </w:r>
          </w:p>
        </w:tc>
        <w:tc>
          <w:tcPr>
            <w:tcW w:w="1529" w:type="dxa"/>
          </w:tcPr>
          <w:p w:rsidR="00CB1F61" w:rsidRDefault="00BA47FE" w:rsidP="00913C93">
            <w:pPr>
              <w:pStyle w:val="afb"/>
              <w:ind w:firstLineChars="0" w:firstLine="0"/>
            </w:pPr>
            <w:r>
              <w:rPr>
                <w:rFonts w:hint="eastAsia"/>
              </w:rPr>
              <w:t>90%</w:t>
            </w:r>
          </w:p>
        </w:tc>
        <w:tc>
          <w:tcPr>
            <w:tcW w:w="1529" w:type="dxa"/>
          </w:tcPr>
          <w:p w:rsidR="00CB1F61" w:rsidRDefault="00BA47FE" w:rsidP="00913C93">
            <w:pPr>
              <w:pStyle w:val="afb"/>
              <w:ind w:firstLineChars="0" w:firstLine="0"/>
            </w:pPr>
            <w:r>
              <w:rPr>
                <w:rFonts w:hint="eastAsia"/>
              </w:rPr>
              <w:t>90%</w:t>
            </w:r>
          </w:p>
        </w:tc>
      </w:tr>
      <w:tr w:rsidR="00CB1F61" w:rsidTr="00913C93">
        <w:trPr>
          <w:jc w:val="center"/>
        </w:trPr>
        <w:tc>
          <w:tcPr>
            <w:tcW w:w="1529" w:type="dxa"/>
          </w:tcPr>
          <w:p w:rsidR="00CB1F61" w:rsidRDefault="00B35379" w:rsidP="00913C93">
            <w:pPr>
              <w:pStyle w:val="afb"/>
              <w:ind w:firstLineChars="0" w:firstLine="0"/>
            </w:pPr>
            <w:r>
              <w:rPr>
                <w:rFonts w:hint="eastAsia"/>
              </w:rPr>
              <w:t>5</w:t>
            </w:r>
            <w:r>
              <w:rPr>
                <w:rFonts w:hint="eastAsia"/>
              </w:rPr>
              <w:t>根手指</w:t>
            </w:r>
          </w:p>
        </w:tc>
        <w:tc>
          <w:tcPr>
            <w:tcW w:w="1529" w:type="dxa"/>
          </w:tcPr>
          <w:p w:rsidR="00CB1F61" w:rsidRDefault="00472346" w:rsidP="00913C93">
            <w:pPr>
              <w:pStyle w:val="afb"/>
              <w:ind w:firstLineChars="0" w:firstLine="0"/>
            </w:pPr>
            <w:r>
              <w:rPr>
                <w:rFonts w:hint="eastAsia"/>
              </w:rPr>
              <w:t>10</w:t>
            </w:r>
            <w:r w:rsidR="009D3E92">
              <w:rPr>
                <w:rFonts w:hint="eastAsia"/>
              </w:rPr>
              <w:t>0</w:t>
            </w:r>
            <w:r w:rsidR="00D17FD2">
              <w:rPr>
                <w:rFonts w:hint="eastAsia"/>
              </w:rPr>
              <w:t>%</w:t>
            </w:r>
          </w:p>
        </w:tc>
        <w:tc>
          <w:tcPr>
            <w:tcW w:w="1529" w:type="dxa"/>
          </w:tcPr>
          <w:p w:rsidR="00CB1F61" w:rsidRDefault="00D17FD2" w:rsidP="00913C93">
            <w:pPr>
              <w:pStyle w:val="afb"/>
              <w:ind w:firstLineChars="0" w:firstLine="0"/>
            </w:pPr>
            <w:r>
              <w:rPr>
                <w:rFonts w:hint="eastAsia"/>
              </w:rPr>
              <w:t>40%</w:t>
            </w:r>
          </w:p>
        </w:tc>
        <w:tc>
          <w:tcPr>
            <w:tcW w:w="1529" w:type="dxa"/>
          </w:tcPr>
          <w:p w:rsidR="00CB1F61" w:rsidRDefault="00291B4D" w:rsidP="00913C93">
            <w:pPr>
              <w:pStyle w:val="afb"/>
              <w:ind w:firstLineChars="0" w:firstLine="0"/>
            </w:pPr>
            <w:r>
              <w:rPr>
                <w:rFonts w:hint="eastAsia"/>
              </w:rPr>
              <w:t>100%</w:t>
            </w:r>
          </w:p>
        </w:tc>
        <w:tc>
          <w:tcPr>
            <w:tcW w:w="1529" w:type="dxa"/>
          </w:tcPr>
          <w:p w:rsidR="00CB1F61" w:rsidRDefault="00291B4D" w:rsidP="00913C93">
            <w:pPr>
              <w:pStyle w:val="afb"/>
              <w:ind w:firstLineChars="0" w:firstLine="0"/>
            </w:pPr>
            <w:r>
              <w:rPr>
                <w:rFonts w:hint="eastAsia"/>
              </w:rPr>
              <w:t>100%</w:t>
            </w:r>
          </w:p>
        </w:tc>
      </w:tr>
    </w:tbl>
    <w:p w:rsidR="00CB1F61" w:rsidRDefault="00CB1F61" w:rsidP="00CB1F61">
      <w:pPr>
        <w:pStyle w:val="afb"/>
        <w:tabs>
          <w:tab w:val="left" w:pos="1470"/>
        </w:tabs>
        <w:ind w:firstLineChars="0" w:firstLine="0"/>
        <w:jc w:val="center"/>
        <w:rPr>
          <w:spacing w:val="8"/>
        </w:rPr>
      </w:pPr>
      <w:r>
        <w:rPr>
          <w:rFonts w:hint="eastAsia"/>
          <w:spacing w:val="8"/>
        </w:rPr>
        <w:t>表</w:t>
      </w:r>
      <w:r>
        <w:rPr>
          <w:rFonts w:hint="eastAsia"/>
          <w:spacing w:val="8"/>
        </w:rPr>
        <w:t>5-</w:t>
      </w:r>
    </w:p>
    <w:p w:rsidR="00CB1F61" w:rsidRDefault="00B92191">
      <w:pPr>
        <w:pStyle w:val="afb"/>
        <w:tabs>
          <w:tab w:val="left" w:pos="1470"/>
        </w:tabs>
        <w:ind w:leftChars="100" w:left="210" w:firstLineChars="0"/>
        <w:rPr>
          <w:spacing w:val="8"/>
        </w:rPr>
      </w:pPr>
      <w:r>
        <w:rPr>
          <w:rFonts w:hint="eastAsia"/>
          <w:spacing w:val="8"/>
        </w:rPr>
        <w:t>通过分析实验数据，</w:t>
      </w:r>
      <w:r w:rsidR="004D14B9">
        <w:rPr>
          <w:rFonts w:hint="eastAsia"/>
          <w:spacing w:val="8"/>
        </w:rPr>
        <w:t>可以看到：</w:t>
      </w:r>
    </w:p>
    <w:p w:rsidR="003A23A7" w:rsidRDefault="00720B1C" w:rsidP="00093E67">
      <w:pPr>
        <w:pStyle w:val="afb"/>
        <w:numPr>
          <w:ilvl w:val="1"/>
          <w:numId w:val="2"/>
        </w:numPr>
        <w:tabs>
          <w:tab w:val="left" w:pos="1134"/>
        </w:tabs>
        <w:ind w:firstLineChars="0"/>
        <w:rPr>
          <w:spacing w:val="8"/>
        </w:rPr>
      </w:pPr>
      <w:r>
        <w:rPr>
          <w:rFonts w:hint="eastAsia"/>
          <w:spacing w:val="8"/>
        </w:rPr>
        <w:t>只有一个手指点时，不同手指的识别率在</w:t>
      </w:r>
      <w:r w:rsidR="00B04F59">
        <w:rPr>
          <w:rFonts w:hint="eastAsia"/>
          <w:spacing w:val="8"/>
        </w:rPr>
        <w:t>不同角度下都经近似为</w:t>
      </w:r>
      <w:r w:rsidR="00B04F59">
        <w:rPr>
          <w:rFonts w:hint="eastAsia"/>
          <w:spacing w:val="8"/>
        </w:rPr>
        <w:t>90%</w:t>
      </w:r>
      <w:r w:rsidR="00B04F59">
        <w:rPr>
          <w:rFonts w:hint="eastAsia"/>
          <w:spacing w:val="8"/>
        </w:rPr>
        <w:t>。</w:t>
      </w:r>
    </w:p>
    <w:p w:rsidR="00A0476E" w:rsidRDefault="0035305E" w:rsidP="00093E67">
      <w:pPr>
        <w:pStyle w:val="afb"/>
        <w:numPr>
          <w:ilvl w:val="1"/>
          <w:numId w:val="2"/>
        </w:numPr>
        <w:tabs>
          <w:tab w:val="left" w:pos="1134"/>
        </w:tabs>
        <w:ind w:firstLineChars="0"/>
        <w:rPr>
          <w:spacing w:val="8"/>
        </w:rPr>
      </w:pPr>
      <w:r>
        <w:rPr>
          <w:rFonts w:hint="eastAsia"/>
          <w:spacing w:val="8"/>
        </w:rPr>
        <w:t>当出现多个手指点</w:t>
      </w:r>
      <w:r w:rsidR="005E4E7B">
        <w:rPr>
          <w:rFonts w:hint="eastAsia"/>
          <w:spacing w:val="8"/>
        </w:rPr>
        <w:t>时，</w:t>
      </w:r>
    </w:p>
    <w:p w:rsidR="00093E67" w:rsidRDefault="00842DE3" w:rsidP="00A0476E">
      <w:pPr>
        <w:pStyle w:val="afb"/>
        <w:numPr>
          <w:ilvl w:val="2"/>
          <w:numId w:val="10"/>
        </w:numPr>
        <w:tabs>
          <w:tab w:val="left" w:pos="1134"/>
        </w:tabs>
        <w:ind w:firstLineChars="0"/>
        <w:rPr>
          <w:spacing w:val="8"/>
        </w:rPr>
      </w:pPr>
      <w:r>
        <w:rPr>
          <w:rFonts w:hint="eastAsia"/>
          <w:spacing w:val="8"/>
        </w:rPr>
        <w:t>如果手指点个数少于</w:t>
      </w:r>
      <w:r>
        <w:rPr>
          <w:rFonts w:hint="eastAsia"/>
          <w:spacing w:val="8"/>
        </w:rPr>
        <w:t>3</w:t>
      </w:r>
      <w:r>
        <w:rPr>
          <w:rFonts w:hint="eastAsia"/>
          <w:spacing w:val="8"/>
        </w:rPr>
        <w:t>个</w:t>
      </w:r>
      <w:r w:rsidR="00B624B2">
        <w:rPr>
          <w:rFonts w:hint="eastAsia"/>
          <w:spacing w:val="8"/>
        </w:rPr>
        <w:t>时，由于阶段</w:t>
      </w:r>
      <w:r w:rsidR="00B624B2">
        <w:rPr>
          <w:rFonts w:hint="eastAsia"/>
          <w:spacing w:val="8"/>
        </w:rPr>
        <w:t>2</w:t>
      </w:r>
      <w:r w:rsidR="00B624B2">
        <w:rPr>
          <w:rFonts w:hint="eastAsia"/>
          <w:spacing w:val="8"/>
        </w:rPr>
        <w:t>的</w:t>
      </w:r>
      <w:r w:rsidR="0090695F">
        <w:rPr>
          <w:rFonts w:hint="eastAsia"/>
          <w:spacing w:val="8"/>
        </w:rPr>
        <w:t>实验</w:t>
      </w:r>
      <w:r w:rsidR="0090695F">
        <w:rPr>
          <w:rFonts w:hint="eastAsia"/>
          <w:spacing w:val="8"/>
        </w:rPr>
        <w:t>2</w:t>
      </w:r>
      <w:r w:rsidR="00B624B2">
        <w:rPr>
          <w:rFonts w:hint="eastAsia"/>
          <w:spacing w:val="8"/>
        </w:rPr>
        <w:t>角度中没有发生遮挡，因此，</w:t>
      </w:r>
      <w:r w:rsidR="00A0476E">
        <w:rPr>
          <w:rFonts w:hint="eastAsia"/>
          <w:spacing w:val="8"/>
        </w:rPr>
        <w:t>多个手指点</w:t>
      </w:r>
      <w:r w:rsidR="00825EDC">
        <w:rPr>
          <w:rFonts w:hint="eastAsia"/>
          <w:spacing w:val="8"/>
        </w:rPr>
        <w:t>的识别率和单个手指点一致。</w:t>
      </w:r>
    </w:p>
    <w:p w:rsidR="0090695F" w:rsidRPr="00803674" w:rsidRDefault="0090695F" w:rsidP="00A0476E">
      <w:pPr>
        <w:pStyle w:val="afb"/>
        <w:numPr>
          <w:ilvl w:val="2"/>
          <w:numId w:val="10"/>
        </w:numPr>
        <w:tabs>
          <w:tab w:val="left" w:pos="1134"/>
        </w:tabs>
        <w:ind w:firstLineChars="0"/>
        <w:rPr>
          <w:spacing w:val="8"/>
        </w:rPr>
      </w:pPr>
      <w:r>
        <w:rPr>
          <w:rFonts w:hint="eastAsia"/>
          <w:spacing w:val="8"/>
        </w:rPr>
        <w:t>当手指点的个数</w:t>
      </w:r>
      <w:r w:rsidR="00865298">
        <w:rPr>
          <w:rFonts w:hint="eastAsia"/>
          <w:spacing w:val="8"/>
        </w:rPr>
        <w:t>多余</w:t>
      </w:r>
      <w:r w:rsidR="00865298">
        <w:rPr>
          <w:rFonts w:hint="eastAsia"/>
          <w:spacing w:val="8"/>
        </w:rPr>
        <w:t>3</w:t>
      </w:r>
      <w:r w:rsidR="00865298">
        <w:rPr>
          <w:rFonts w:hint="eastAsia"/>
          <w:spacing w:val="8"/>
        </w:rPr>
        <w:t>个时，</w:t>
      </w:r>
      <w:r w:rsidR="00844561">
        <w:rPr>
          <w:rFonts w:hint="eastAsia"/>
          <w:spacing w:val="8"/>
        </w:rPr>
        <w:t>在</w:t>
      </w:r>
      <w:r w:rsidR="004A7F23">
        <w:rPr>
          <w:rFonts w:hint="eastAsia"/>
        </w:rPr>
        <w:t>6</w:t>
      </w:r>
      <w:r w:rsidR="00844561">
        <w:rPr>
          <w:rFonts w:hint="eastAsia"/>
        </w:rPr>
        <w:t>0</w:t>
      </w:r>
      <w:r w:rsidR="00844561">
        <w:rPr>
          <w:rFonts w:ascii="宋体" w:hAnsi="宋体" w:hint="eastAsia"/>
        </w:rPr>
        <w:t>°</w:t>
      </w:r>
      <w:r w:rsidR="00862E7F">
        <w:rPr>
          <w:rFonts w:ascii="宋体" w:hAnsi="宋体" w:hint="eastAsia"/>
        </w:rPr>
        <w:t>这个角度发生了遮挡，因此，</w:t>
      </w:r>
      <w:r w:rsidR="00ED382F">
        <w:rPr>
          <w:rFonts w:ascii="宋体" w:hAnsi="宋体" w:hint="eastAsia"/>
        </w:rPr>
        <w:t>识别率降低。而且，当手指个数</w:t>
      </w:r>
      <w:r w:rsidR="00D3555F">
        <w:rPr>
          <w:rFonts w:ascii="宋体" w:hAnsi="宋体" w:hint="eastAsia"/>
        </w:rPr>
        <w:t>越多，遮挡</w:t>
      </w:r>
      <w:r w:rsidR="008E7D2B">
        <w:rPr>
          <w:rFonts w:ascii="宋体" w:hAnsi="宋体" w:hint="eastAsia"/>
        </w:rPr>
        <w:t>部分更加多，识别率越低。</w:t>
      </w:r>
    </w:p>
    <w:p w:rsidR="00803674" w:rsidRPr="00093E67" w:rsidRDefault="00F64C1F" w:rsidP="00803674">
      <w:pPr>
        <w:pStyle w:val="afb"/>
        <w:numPr>
          <w:ilvl w:val="1"/>
          <w:numId w:val="2"/>
        </w:numPr>
        <w:tabs>
          <w:tab w:val="left" w:pos="1134"/>
        </w:tabs>
        <w:ind w:firstLineChars="0"/>
        <w:rPr>
          <w:spacing w:val="8"/>
        </w:rPr>
      </w:pPr>
      <w:r>
        <w:rPr>
          <w:rFonts w:hint="eastAsia"/>
          <w:spacing w:val="8"/>
        </w:rPr>
        <w:t>在没有遮挡</w:t>
      </w:r>
      <w:r w:rsidR="00803674">
        <w:rPr>
          <w:rFonts w:hint="eastAsia"/>
          <w:spacing w:val="8"/>
        </w:rPr>
        <w:t>干扰</w:t>
      </w:r>
      <w:r>
        <w:rPr>
          <w:rFonts w:hint="eastAsia"/>
          <w:spacing w:val="8"/>
        </w:rPr>
        <w:t>的情况下，</w:t>
      </w:r>
      <w:r w:rsidR="00803674">
        <w:rPr>
          <w:rFonts w:hint="eastAsia"/>
          <w:spacing w:val="8"/>
        </w:rPr>
        <w:t>单个手指点的识别率和多个手指点的识别率几乎是相同的。</w:t>
      </w:r>
      <w:r w:rsidR="00A27418">
        <w:rPr>
          <w:rFonts w:hint="eastAsia"/>
          <w:spacing w:val="8"/>
        </w:rPr>
        <w:t>这是因为</w:t>
      </w:r>
      <w:r w:rsidR="00A27418">
        <w:rPr>
          <w:rFonts w:hint="eastAsia"/>
          <w:spacing w:val="8"/>
        </w:rPr>
        <w:t>FT-GB</w:t>
      </w:r>
      <w:r w:rsidR="00A27418">
        <w:rPr>
          <w:rFonts w:hint="eastAsia"/>
          <w:spacing w:val="8"/>
        </w:rPr>
        <w:t>算法利用的是手指的几何性质，不受手指数量的影响。</w:t>
      </w:r>
    </w:p>
    <w:p w:rsidR="00046922" w:rsidRDefault="00046922">
      <w:pPr>
        <w:pStyle w:val="afb"/>
        <w:tabs>
          <w:tab w:val="left" w:pos="1470"/>
        </w:tabs>
        <w:ind w:leftChars="100" w:left="210" w:firstLineChars="0"/>
        <w:rPr>
          <w:spacing w:val="8"/>
        </w:rPr>
      </w:pPr>
    </w:p>
    <w:p w:rsidR="004A55D5" w:rsidRDefault="00D8111F">
      <w:pPr>
        <w:pStyle w:val="afb"/>
        <w:tabs>
          <w:tab w:val="left" w:pos="1470"/>
        </w:tabs>
        <w:ind w:leftChars="100" w:left="210" w:firstLineChars="0"/>
        <w:rPr>
          <w:spacing w:val="8"/>
        </w:rPr>
      </w:pPr>
      <w:r>
        <w:rPr>
          <w:rFonts w:hint="eastAsia"/>
          <w:spacing w:val="8"/>
        </w:rPr>
        <w:t>本文中的</w:t>
      </w:r>
      <w:r w:rsidR="00046922">
        <w:rPr>
          <w:rFonts w:hint="eastAsia"/>
          <w:spacing w:val="8"/>
        </w:rPr>
        <w:t>静态手势</w:t>
      </w:r>
      <w:r w:rsidR="00605686">
        <w:rPr>
          <w:rFonts w:hint="eastAsia"/>
          <w:spacing w:val="8"/>
        </w:rPr>
        <w:t>分别</w:t>
      </w:r>
      <w:r w:rsidR="00A36B13">
        <w:rPr>
          <w:rFonts w:hint="eastAsia"/>
          <w:spacing w:val="8"/>
        </w:rPr>
        <w:t>有</w:t>
      </w:r>
      <w:r w:rsidR="00A36B13">
        <w:rPr>
          <w:rFonts w:hint="eastAsia"/>
          <w:spacing w:val="8"/>
        </w:rPr>
        <w:t>1</w:t>
      </w:r>
      <w:r w:rsidR="00A36B13">
        <w:rPr>
          <w:rFonts w:hint="eastAsia"/>
          <w:spacing w:val="8"/>
        </w:rPr>
        <w:t>、</w:t>
      </w:r>
      <w:r w:rsidR="00A36B13">
        <w:rPr>
          <w:rFonts w:hint="eastAsia"/>
          <w:spacing w:val="8"/>
        </w:rPr>
        <w:t>2</w:t>
      </w:r>
      <w:r w:rsidR="00A36B13">
        <w:rPr>
          <w:rFonts w:hint="eastAsia"/>
          <w:spacing w:val="8"/>
        </w:rPr>
        <w:t>、</w:t>
      </w:r>
      <w:r w:rsidR="00A36B13">
        <w:rPr>
          <w:rFonts w:hint="eastAsia"/>
          <w:spacing w:val="8"/>
        </w:rPr>
        <w:t>5</w:t>
      </w:r>
      <w:r w:rsidR="00A36B13">
        <w:rPr>
          <w:rFonts w:hint="eastAsia"/>
          <w:spacing w:val="8"/>
        </w:rPr>
        <w:t>个手指点</w:t>
      </w:r>
      <w:r w:rsidR="0045242C">
        <w:rPr>
          <w:rFonts w:hint="eastAsia"/>
          <w:spacing w:val="8"/>
        </w:rPr>
        <w:t>，</w:t>
      </w:r>
      <w:r w:rsidR="00363B18">
        <w:rPr>
          <w:rFonts w:hint="eastAsia"/>
          <w:spacing w:val="8"/>
        </w:rPr>
        <w:t>而且做手势时，手掌</w:t>
      </w:r>
      <w:r w:rsidR="001D2E5D">
        <w:rPr>
          <w:rFonts w:hint="eastAsia"/>
          <w:spacing w:val="8"/>
        </w:rPr>
        <w:t>平行于</w:t>
      </w:r>
      <w:r w:rsidR="00E966E8">
        <w:rPr>
          <w:rFonts w:hint="eastAsia"/>
          <w:spacing w:val="8"/>
        </w:rPr>
        <w:t>Kinect</w:t>
      </w:r>
      <w:r w:rsidR="00533FAD">
        <w:rPr>
          <w:rFonts w:hint="eastAsia"/>
          <w:spacing w:val="8"/>
        </w:rPr>
        <w:t>摄像平面</w:t>
      </w:r>
      <w:r w:rsidR="001D2E5D">
        <w:rPr>
          <w:rFonts w:hint="eastAsia"/>
          <w:spacing w:val="8"/>
        </w:rPr>
        <w:t>的。</w:t>
      </w:r>
      <w:r w:rsidR="00B907AD">
        <w:rPr>
          <w:rFonts w:hint="eastAsia"/>
          <w:spacing w:val="8"/>
        </w:rPr>
        <w:t>基于</w:t>
      </w:r>
      <w:r w:rsidR="001D2E5D">
        <w:rPr>
          <w:rFonts w:hint="eastAsia"/>
          <w:spacing w:val="8"/>
        </w:rPr>
        <w:t>手指点检测的实验结果，静态手势可以取得</w:t>
      </w:r>
      <w:r w:rsidR="001D2E5D">
        <w:rPr>
          <w:rFonts w:hint="eastAsia"/>
          <w:spacing w:val="8"/>
        </w:rPr>
        <w:t>90%</w:t>
      </w:r>
      <w:r w:rsidR="001D2E5D">
        <w:rPr>
          <w:rFonts w:hint="eastAsia"/>
          <w:spacing w:val="8"/>
        </w:rPr>
        <w:t>以上的识别率。</w:t>
      </w:r>
      <w:r w:rsidR="00035274">
        <w:rPr>
          <w:rFonts w:hint="eastAsia"/>
          <w:spacing w:val="8"/>
        </w:rPr>
        <w:t>因此，下一节将会进行手势识别的测试。</w:t>
      </w:r>
    </w:p>
    <w:p w:rsidR="00D8111F" w:rsidRPr="003A23A7" w:rsidRDefault="00D8111F" w:rsidP="00D8111F">
      <w:pPr>
        <w:pStyle w:val="afb"/>
        <w:tabs>
          <w:tab w:val="left" w:pos="1470"/>
        </w:tabs>
        <w:ind w:firstLineChars="0" w:firstLine="0"/>
        <w:rPr>
          <w:spacing w:val="8"/>
        </w:rPr>
      </w:pPr>
    </w:p>
    <w:p w:rsidR="00AC184D" w:rsidRPr="00871421" w:rsidRDefault="0051782E" w:rsidP="00871421">
      <w:pPr>
        <w:pStyle w:val="a"/>
        <w:numPr>
          <w:ilvl w:val="0"/>
          <w:numId w:val="42"/>
        </w:numPr>
        <w:rPr>
          <w:rFonts w:hAnsi="黑体"/>
          <w:szCs w:val="30"/>
        </w:rPr>
      </w:pPr>
      <w:bookmarkStart w:id="132" w:name="_Toc417067771"/>
      <w:r w:rsidRPr="00871421">
        <w:rPr>
          <w:rFonts w:hAnsi="黑体" w:hint="eastAsia"/>
          <w:szCs w:val="30"/>
        </w:rPr>
        <w:lastRenderedPageBreak/>
        <w:t>静态手势识别</w:t>
      </w:r>
      <w:bookmarkEnd w:id="132"/>
    </w:p>
    <w:p w:rsidR="00AC184D" w:rsidRDefault="0051782E">
      <w:pPr>
        <w:pStyle w:val="afb"/>
        <w:tabs>
          <w:tab w:val="left" w:pos="1470"/>
        </w:tabs>
        <w:ind w:leftChars="100" w:left="210" w:firstLineChars="0"/>
        <w:rPr>
          <w:spacing w:val="8"/>
        </w:rPr>
      </w:pPr>
      <w:r>
        <w:rPr>
          <w:rFonts w:hint="eastAsia"/>
          <w:spacing w:val="8"/>
        </w:rPr>
        <w:t>实验测试</w:t>
      </w:r>
      <w:r w:rsidR="003D5985">
        <w:rPr>
          <w:rFonts w:hint="eastAsia"/>
          <w:spacing w:val="8"/>
        </w:rPr>
        <w:t>3.4</w:t>
      </w:r>
      <w:r w:rsidR="00B0226F">
        <w:rPr>
          <w:rFonts w:hint="eastAsia"/>
          <w:spacing w:val="8"/>
        </w:rPr>
        <w:t>节定义的</w:t>
      </w:r>
      <w:r w:rsidR="00A619D9">
        <w:rPr>
          <w:rFonts w:hint="eastAsia"/>
          <w:spacing w:val="8"/>
        </w:rPr>
        <w:t>静态手势</w:t>
      </w:r>
      <w:r w:rsidR="003F416E">
        <w:rPr>
          <w:rFonts w:hint="eastAsia"/>
          <w:spacing w:val="8"/>
        </w:rPr>
        <w:t>的识别率。</w:t>
      </w:r>
      <w:r w:rsidR="00607805">
        <w:rPr>
          <w:rFonts w:hint="eastAsia"/>
          <w:spacing w:val="8"/>
        </w:rPr>
        <w:t>实验时，</w:t>
      </w:r>
      <w:r w:rsidR="00430148">
        <w:rPr>
          <w:rFonts w:hint="eastAsia"/>
          <w:spacing w:val="8"/>
        </w:rPr>
        <w:t>手掌平面平行于</w:t>
      </w:r>
      <w:r w:rsidR="00430148">
        <w:rPr>
          <w:rFonts w:hint="eastAsia"/>
          <w:spacing w:val="8"/>
        </w:rPr>
        <w:t>Kinect</w:t>
      </w:r>
      <w:r w:rsidR="00533FAD">
        <w:rPr>
          <w:rFonts w:hint="eastAsia"/>
          <w:spacing w:val="8"/>
        </w:rPr>
        <w:t>摄像平面</w:t>
      </w:r>
      <w:r w:rsidR="00430148">
        <w:rPr>
          <w:rFonts w:hint="eastAsia"/>
          <w:spacing w:val="8"/>
        </w:rPr>
        <w:t>，</w:t>
      </w:r>
      <w:r w:rsidR="00DE2E67">
        <w:rPr>
          <w:rFonts w:hint="eastAsia"/>
          <w:spacing w:val="8"/>
        </w:rPr>
        <w:t>做出手势后</w:t>
      </w:r>
      <w:r w:rsidR="00533FAD">
        <w:rPr>
          <w:rFonts w:hint="eastAsia"/>
          <w:spacing w:val="8"/>
        </w:rPr>
        <w:t>保持静止，</w:t>
      </w:r>
      <w:r w:rsidR="00732AB9">
        <w:rPr>
          <w:rFonts w:hint="eastAsia"/>
          <w:spacing w:val="8"/>
        </w:rPr>
        <w:t>持续</w:t>
      </w:r>
      <w:r w:rsidR="00185C3B">
        <w:rPr>
          <w:rFonts w:hint="eastAsia"/>
          <w:spacing w:val="8"/>
        </w:rPr>
        <w:t>5</w:t>
      </w:r>
      <w:r w:rsidR="00732AB9">
        <w:rPr>
          <w:rFonts w:hint="eastAsia"/>
          <w:spacing w:val="8"/>
        </w:rPr>
        <w:t>秒</w:t>
      </w:r>
      <w:r w:rsidR="007D76BC">
        <w:rPr>
          <w:rFonts w:hint="eastAsia"/>
          <w:spacing w:val="8"/>
        </w:rPr>
        <w:t>。</w:t>
      </w:r>
      <w:r>
        <w:rPr>
          <w:rFonts w:hint="eastAsia"/>
          <w:spacing w:val="8"/>
        </w:rPr>
        <w:t>实验</w:t>
      </w:r>
      <w:r w:rsidR="001D4261">
        <w:rPr>
          <w:rFonts w:hint="eastAsia"/>
          <w:spacing w:val="8"/>
        </w:rPr>
        <w:t>对每个静态手势</w:t>
      </w:r>
      <w:r>
        <w:rPr>
          <w:rFonts w:hint="eastAsia"/>
          <w:spacing w:val="8"/>
        </w:rPr>
        <w:t>采集了</w:t>
      </w:r>
      <w:r>
        <w:rPr>
          <w:rFonts w:hint="eastAsia"/>
          <w:spacing w:val="8"/>
        </w:rPr>
        <w:t>50</w:t>
      </w:r>
      <w:r w:rsidR="000F7926">
        <w:rPr>
          <w:rFonts w:hint="eastAsia"/>
          <w:spacing w:val="8"/>
        </w:rPr>
        <w:t>个</w:t>
      </w:r>
      <w:r>
        <w:rPr>
          <w:rFonts w:hint="eastAsia"/>
          <w:spacing w:val="8"/>
        </w:rPr>
        <w:t>手势样本。测试结果如表所示。</w:t>
      </w:r>
    </w:p>
    <w:tbl>
      <w:tblPr>
        <w:tblW w:w="8976" w:type="dxa"/>
        <w:jc w:val="center"/>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44"/>
        <w:gridCol w:w="2244"/>
        <w:gridCol w:w="2244"/>
        <w:gridCol w:w="2244"/>
      </w:tblGrid>
      <w:tr w:rsidR="00CB32A0" w:rsidTr="00CB32A0">
        <w:trPr>
          <w:jc w:val="center"/>
        </w:trPr>
        <w:tc>
          <w:tcPr>
            <w:tcW w:w="2244" w:type="dxa"/>
          </w:tcPr>
          <w:p w:rsidR="00CB32A0" w:rsidRDefault="00CB32A0">
            <w:pPr>
              <w:pStyle w:val="afb"/>
              <w:tabs>
                <w:tab w:val="left" w:pos="1470"/>
              </w:tabs>
              <w:ind w:firstLineChars="0" w:firstLine="0"/>
              <w:rPr>
                <w:spacing w:val="8"/>
              </w:rPr>
            </w:pPr>
          </w:p>
        </w:tc>
        <w:tc>
          <w:tcPr>
            <w:tcW w:w="2244" w:type="dxa"/>
          </w:tcPr>
          <w:p w:rsidR="00CB32A0" w:rsidRDefault="00CB32A0">
            <w:pPr>
              <w:pStyle w:val="afb"/>
              <w:tabs>
                <w:tab w:val="left" w:pos="1470"/>
              </w:tabs>
              <w:ind w:firstLineChars="0" w:firstLine="0"/>
              <w:rPr>
                <w:spacing w:val="8"/>
              </w:rPr>
            </w:pPr>
            <w:r>
              <w:rPr>
                <w:rFonts w:hint="eastAsia"/>
                <w:spacing w:val="8"/>
              </w:rPr>
              <w:t>实验次数</w:t>
            </w:r>
          </w:p>
        </w:tc>
        <w:tc>
          <w:tcPr>
            <w:tcW w:w="2244" w:type="dxa"/>
          </w:tcPr>
          <w:p w:rsidR="00CB32A0" w:rsidRDefault="00CB32A0">
            <w:pPr>
              <w:pStyle w:val="afb"/>
              <w:tabs>
                <w:tab w:val="left" w:pos="1470"/>
              </w:tabs>
              <w:ind w:firstLineChars="0" w:firstLine="0"/>
              <w:rPr>
                <w:spacing w:val="8"/>
              </w:rPr>
            </w:pPr>
            <w:r>
              <w:rPr>
                <w:rFonts w:hint="eastAsia"/>
                <w:spacing w:val="8"/>
              </w:rPr>
              <w:t>识别次数</w:t>
            </w:r>
          </w:p>
        </w:tc>
        <w:tc>
          <w:tcPr>
            <w:tcW w:w="2244" w:type="dxa"/>
          </w:tcPr>
          <w:p w:rsidR="00CB32A0" w:rsidRDefault="00CB32A0">
            <w:pPr>
              <w:pStyle w:val="afb"/>
              <w:tabs>
                <w:tab w:val="left" w:pos="1470"/>
              </w:tabs>
              <w:ind w:firstLineChars="0" w:firstLine="0"/>
              <w:rPr>
                <w:spacing w:val="8"/>
              </w:rPr>
            </w:pPr>
            <w:r>
              <w:rPr>
                <w:rFonts w:hint="eastAsia"/>
                <w:spacing w:val="8"/>
              </w:rPr>
              <w:t>识别率</w:t>
            </w:r>
          </w:p>
        </w:tc>
      </w:tr>
      <w:tr w:rsidR="002D1AFD" w:rsidTr="00CB32A0">
        <w:trPr>
          <w:jc w:val="center"/>
        </w:trPr>
        <w:tc>
          <w:tcPr>
            <w:tcW w:w="2244" w:type="dxa"/>
          </w:tcPr>
          <w:p w:rsidR="002D1AFD" w:rsidRDefault="002D1AFD">
            <w:pPr>
              <w:pStyle w:val="afb"/>
              <w:tabs>
                <w:tab w:val="left" w:pos="1470"/>
              </w:tabs>
              <w:ind w:firstLineChars="0" w:firstLine="0"/>
              <w:rPr>
                <w:spacing w:val="8"/>
              </w:rPr>
            </w:pPr>
            <w:r>
              <w:rPr>
                <w:rFonts w:hint="eastAsia"/>
                <w:spacing w:val="8"/>
              </w:rPr>
              <w:t>停止手势</w:t>
            </w:r>
          </w:p>
        </w:tc>
        <w:tc>
          <w:tcPr>
            <w:tcW w:w="2244" w:type="dxa"/>
          </w:tcPr>
          <w:p w:rsidR="002D1AFD" w:rsidRDefault="00D063E0">
            <w:pPr>
              <w:pStyle w:val="afb"/>
              <w:tabs>
                <w:tab w:val="left" w:pos="1470"/>
              </w:tabs>
              <w:ind w:firstLineChars="0" w:firstLine="0"/>
              <w:rPr>
                <w:spacing w:val="8"/>
              </w:rPr>
            </w:pPr>
            <w:r>
              <w:rPr>
                <w:rFonts w:hint="eastAsia"/>
                <w:spacing w:val="8"/>
              </w:rPr>
              <w:t>50</w:t>
            </w:r>
          </w:p>
        </w:tc>
        <w:tc>
          <w:tcPr>
            <w:tcW w:w="2244" w:type="dxa"/>
          </w:tcPr>
          <w:p w:rsidR="002D1AFD" w:rsidRDefault="00A640EC">
            <w:pPr>
              <w:pStyle w:val="afb"/>
              <w:tabs>
                <w:tab w:val="left" w:pos="1470"/>
              </w:tabs>
              <w:ind w:firstLineChars="0" w:firstLine="0"/>
              <w:rPr>
                <w:spacing w:val="8"/>
              </w:rPr>
            </w:pPr>
            <w:r>
              <w:rPr>
                <w:rFonts w:hint="eastAsia"/>
                <w:spacing w:val="8"/>
              </w:rPr>
              <w:t>49</w:t>
            </w:r>
          </w:p>
        </w:tc>
        <w:tc>
          <w:tcPr>
            <w:tcW w:w="2244" w:type="dxa"/>
          </w:tcPr>
          <w:p w:rsidR="002D1AFD" w:rsidRDefault="002D1AFD">
            <w:pPr>
              <w:pStyle w:val="afb"/>
              <w:tabs>
                <w:tab w:val="left" w:pos="1470"/>
              </w:tabs>
              <w:ind w:firstLineChars="0" w:firstLine="0"/>
              <w:rPr>
                <w:spacing w:val="8"/>
              </w:rPr>
            </w:pPr>
          </w:p>
        </w:tc>
      </w:tr>
      <w:tr w:rsidR="00CB32A0" w:rsidTr="00CB32A0">
        <w:trPr>
          <w:jc w:val="center"/>
        </w:trPr>
        <w:tc>
          <w:tcPr>
            <w:tcW w:w="2244" w:type="dxa"/>
          </w:tcPr>
          <w:p w:rsidR="00CB32A0" w:rsidRDefault="00CB32A0">
            <w:pPr>
              <w:pStyle w:val="afb"/>
              <w:tabs>
                <w:tab w:val="left" w:pos="1470"/>
              </w:tabs>
              <w:ind w:firstLineChars="0" w:firstLine="0"/>
              <w:rPr>
                <w:spacing w:val="8"/>
              </w:rPr>
            </w:pPr>
            <w:r>
              <w:rPr>
                <w:rFonts w:hint="eastAsia"/>
                <w:spacing w:val="8"/>
              </w:rPr>
              <w:t>抓取</w:t>
            </w:r>
            <w:r w:rsidR="0023644D">
              <w:rPr>
                <w:rFonts w:hint="eastAsia"/>
                <w:spacing w:val="8"/>
              </w:rPr>
              <w:t>-</w:t>
            </w:r>
            <w:r w:rsidR="0023644D">
              <w:rPr>
                <w:rFonts w:hint="eastAsia"/>
                <w:spacing w:val="8"/>
              </w:rPr>
              <w:t>开始</w:t>
            </w:r>
            <w:r>
              <w:rPr>
                <w:rFonts w:hint="eastAsia"/>
                <w:spacing w:val="8"/>
              </w:rPr>
              <w:t>手势</w:t>
            </w:r>
          </w:p>
        </w:tc>
        <w:tc>
          <w:tcPr>
            <w:tcW w:w="2244" w:type="dxa"/>
          </w:tcPr>
          <w:p w:rsidR="00CB32A0" w:rsidRDefault="00B436A9">
            <w:pPr>
              <w:pStyle w:val="afb"/>
              <w:tabs>
                <w:tab w:val="left" w:pos="1470"/>
              </w:tabs>
              <w:ind w:firstLineChars="0" w:firstLine="0"/>
              <w:rPr>
                <w:spacing w:val="8"/>
              </w:rPr>
            </w:pPr>
            <w:r>
              <w:rPr>
                <w:rFonts w:hint="eastAsia"/>
                <w:spacing w:val="8"/>
              </w:rPr>
              <w:t>50</w:t>
            </w:r>
          </w:p>
        </w:tc>
        <w:tc>
          <w:tcPr>
            <w:tcW w:w="2244" w:type="dxa"/>
          </w:tcPr>
          <w:p w:rsidR="00CB32A0" w:rsidRDefault="00EC7E09">
            <w:pPr>
              <w:pStyle w:val="afb"/>
              <w:tabs>
                <w:tab w:val="left" w:pos="1470"/>
              </w:tabs>
              <w:ind w:firstLineChars="0" w:firstLine="0"/>
              <w:rPr>
                <w:spacing w:val="8"/>
              </w:rPr>
            </w:pPr>
            <w:r>
              <w:rPr>
                <w:rFonts w:hint="eastAsia"/>
                <w:spacing w:val="8"/>
              </w:rPr>
              <w:t>48</w:t>
            </w:r>
          </w:p>
        </w:tc>
        <w:tc>
          <w:tcPr>
            <w:tcW w:w="2244" w:type="dxa"/>
          </w:tcPr>
          <w:p w:rsidR="00CB32A0" w:rsidRDefault="00CB32A0">
            <w:pPr>
              <w:pStyle w:val="afb"/>
              <w:tabs>
                <w:tab w:val="left" w:pos="1470"/>
              </w:tabs>
              <w:ind w:firstLineChars="0" w:firstLine="0"/>
              <w:rPr>
                <w:spacing w:val="8"/>
              </w:rPr>
            </w:pPr>
          </w:p>
        </w:tc>
      </w:tr>
      <w:tr w:rsidR="000C0CA3" w:rsidTr="00CB32A0">
        <w:trPr>
          <w:jc w:val="center"/>
        </w:trPr>
        <w:tc>
          <w:tcPr>
            <w:tcW w:w="2244" w:type="dxa"/>
          </w:tcPr>
          <w:p w:rsidR="000C0CA3" w:rsidRDefault="000C0CA3">
            <w:pPr>
              <w:pStyle w:val="afb"/>
              <w:tabs>
                <w:tab w:val="left" w:pos="1470"/>
              </w:tabs>
              <w:ind w:firstLineChars="0" w:firstLine="0"/>
              <w:rPr>
                <w:spacing w:val="8"/>
              </w:rPr>
            </w:pPr>
            <w:r>
              <w:rPr>
                <w:rFonts w:hint="eastAsia"/>
                <w:spacing w:val="8"/>
              </w:rPr>
              <w:t>抓取</w:t>
            </w:r>
            <w:r>
              <w:rPr>
                <w:rFonts w:hint="eastAsia"/>
                <w:spacing w:val="8"/>
              </w:rPr>
              <w:t>-</w:t>
            </w:r>
            <w:r>
              <w:rPr>
                <w:rFonts w:hint="eastAsia"/>
                <w:spacing w:val="8"/>
              </w:rPr>
              <w:t>拖动手势</w:t>
            </w:r>
          </w:p>
        </w:tc>
        <w:tc>
          <w:tcPr>
            <w:tcW w:w="2244" w:type="dxa"/>
          </w:tcPr>
          <w:p w:rsidR="000C0CA3" w:rsidRDefault="00D74337">
            <w:pPr>
              <w:pStyle w:val="afb"/>
              <w:tabs>
                <w:tab w:val="left" w:pos="1470"/>
              </w:tabs>
              <w:ind w:firstLineChars="0" w:firstLine="0"/>
              <w:rPr>
                <w:spacing w:val="8"/>
              </w:rPr>
            </w:pPr>
            <w:r>
              <w:rPr>
                <w:rFonts w:hint="eastAsia"/>
                <w:spacing w:val="8"/>
              </w:rPr>
              <w:t>50</w:t>
            </w:r>
          </w:p>
        </w:tc>
        <w:tc>
          <w:tcPr>
            <w:tcW w:w="2244" w:type="dxa"/>
          </w:tcPr>
          <w:p w:rsidR="000C0CA3" w:rsidRDefault="009964AB">
            <w:pPr>
              <w:pStyle w:val="afb"/>
              <w:tabs>
                <w:tab w:val="left" w:pos="1470"/>
              </w:tabs>
              <w:ind w:firstLineChars="0" w:firstLine="0"/>
              <w:rPr>
                <w:spacing w:val="8"/>
              </w:rPr>
            </w:pPr>
            <w:r>
              <w:rPr>
                <w:rFonts w:hint="eastAsia"/>
                <w:spacing w:val="8"/>
              </w:rPr>
              <w:t>45</w:t>
            </w:r>
          </w:p>
        </w:tc>
        <w:tc>
          <w:tcPr>
            <w:tcW w:w="2244" w:type="dxa"/>
          </w:tcPr>
          <w:p w:rsidR="000C0CA3" w:rsidRDefault="000C0CA3">
            <w:pPr>
              <w:pStyle w:val="afb"/>
              <w:tabs>
                <w:tab w:val="left" w:pos="1470"/>
              </w:tabs>
              <w:ind w:firstLineChars="0" w:firstLine="0"/>
              <w:rPr>
                <w:spacing w:val="8"/>
              </w:rPr>
            </w:pPr>
          </w:p>
        </w:tc>
      </w:tr>
      <w:tr w:rsidR="00CB32A0" w:rsidTr="00CB32A0">
        <w:trPr>
          <w:jc w:val="center"/>
        </w:trPr>
        <w:tc>
          <w:tcPr>
            <w:tcW w:w="2244" w:type="dxa"/>
          </w:tcPr>
          <w:p w:rsidR="00CB32A0" w:rsidRDefault="00CB32A0">
            <w:pPr>
              <w:pStyle w:val="afb"/>
              <w:tabs>
                <w:tab w:val="left" w:pos="1470"/>
              </w:tabs>
              <w:ind w:firstLineChars="0" w:firstLine="0"/>
              <w:rPr>
                <w:spacing w:val="8"/>
              </w:rPr>
            </w:pPr>
            <w:r>
              <w:rPr>
                <w:rFonts w:hint="eastAsia"/>
                <w:spacing w:val="8"/>
              </w:rPr>
              <w:t>光标移动手势</w:t>
            </w:r>
          </w:p>
        </w:tc>
        <w:tc>
          <w:tcPr>
            <w:tcW w:w="2244" w:type="dxa"/>
          </w:tcPr>
          <w:p w:rsidR="00CB32A0" w:rsidRDefault="00B436A9">
            <w:pPr>
              <w:pStyle w:val="afb"/>
              <w:tabs>
                <w:tab w:val="left" w:pos="1470"/>
              </w:tabs>
              <w:ind w:firstLineChars="0" w:firstLine="0"/>
              <w:rPr>
                <w:spacing w:val="8"/>
              </w:rPr>
            </w:pPr>
            <w:r>
              <w:rPr>
                <w:rFonts w:hint="eastAsia"/>
                <w:spacing w:val="8"/>
              </w:rPr>
              <w:t>50</w:t>
            </w:r>
          </w:p>
        </w:tc>
        <w:tc>
          <w:tcPr>
            <w:tcW w:w="2244" w:type="dxa"/>
          </w:tcPr>
          <w:p w:rsidR="00CB32A0" w:rsidRDefault="00170B25">
            <w:pPr>
              <w:pStyle w:val="afb"/>
              <w:tabs>
                <w:tab w:val="left" w:pos="1470"/>
              </w:tabs>
              <w:ind w:firstLineChars="0" w:firstLine="0"/>
              <w:rPr>
                <w:spacing w:val="8"/>
              </w:rPr>
            </w:pPr>
            <w:r>
              <w:rPr>
                <w:rFonts w:hint="eastAsia"/>
                <w:spacing w:val="8"/>
              </w:rPr>
              <w:t>4</w:t>
            </w:r>
            <w:r w:rsidR="00025639">
              <w:rPr>
                <w:rFonts w:hint="eastAsia"/>
                <w:spacing w:val="8"/>
              </w:rPr>
              <w:t>7</w:t>
            </w:r>
          </w:p>
        </w:tc>
        <w:tc>
          <w:tcPr>
            <w:tcW w:w="2244" w:type="dxa"/>
          </w:tcPr>
          <w:p w:rsidR="00CB32A0" w:rsidRDefault="00CB32A0">
            <w:pPr>
              <w:pStyle w:val="afb"/>
              <w:tabs>
                <w:tab w:val="left" w:pos="1470"/>
              </w:tabs>
              <w:ind w:firstLineChars="0" w:firstLine="0"/>
              <w:rPr>
                <w:spacing w:val="8"/>
              </w:rPr>
            </w:pPr>
          </w:p>
        </w:tc>
      </w:tr>
      <w:tr w:rsidR="00CB32A0" w:rsidTr="00CB32A0">
        <w:trPr>
          <w:jc w:val="center"/>
        </w:trPr>
        <w:tc>
          <w:tcPr>
            <w:tcW w:w="2244" w:type="dxa"/>
          </w:tcPr>
          <w:p w:rsidR="00CB32A0" w:rsidRDefault="00CB32A0">
            <w:pPr>
              <w:pStyle w:val="afb"/>
              <w:tabs>
                <w:tab w:val="left" w:pos="1470"/>
              </w:tabs>
              <w:ind w:firstLineChars="0" w:firstLine="0"/>
              <w:rPr>
                <w:spacing w:val="8"/>
              </w:rPr>
            </w:pPr>
            <w:r>
              <w:rPr>
                <w:rFonts w:hint="eastAsia"/>
                <w:spacing w:val="8"/>
              </w:rPr>
              <w:t>轨迹书写手势</w:t>
            </w:r>
          </w:p>
        </w:tc>
        <w:tc>
          <w:tcPr>
            <w:tcW w:w="2244" w:type="dxa"/>
          </w:tcPr>
          <w:p w:rsidR="00CB32A0" w:rsidRDefault="00B436A9">
            <w:pPr>
              <w:pStyle w:val="afb"/>
              <w:tabs>
                <w:tab w:val="left" w:pos="1470"/>
              </w:tabs>
              <w:ind w:firstLineChars="0" w:firstLine="0"/>
              <w:rPr>
                <w:spacing w:val="8"/>
              </w:rPr>
            </w:pPr>
            <w:r>
              <w:rPr>
                <w:rFonts w:hint="eastAsia"/>
                <w:spacing w:val="8"/>
              </w:rPr>
              <w:t>50</w:t>
            </w:r>
          </w:p>
        </w:tc>
        <w:tc>
          <w:tcPr>
            <w:tcW w:w="2244" w:type="dxa"/>
          </w:tcPr>
          <w:p w:rsidR="00CB32A0" w:rsidRDefault="00F1133A">
            <w:pPr>
              <w:pStyle w:val="afb"/>
              <w:tabs>
                <w:tab w:val="left" w:pos="1470"/>
              </w:tabs>
              <w:ind w:firstLineChars="0" w:firstLine="0"/>
              <w:rPr>
                <w:spacing w:val="8"/>
              </w:rPr>
            </w:pPr>
            <w:r>
              <w:rPr>
                <w:rFonts w:hint="eastAsia"/>
                <w:spacing w:val="8"/>
              </w:rPr>
              <w:t>47</w:t>
            </w:r>
          </w:p>
        </w:tc>
        <w:tc>
          <w:tcPr>
            <w:tcW w:w="2244" w:type="dxa"/>
          </w:tcPr>
          <w:p w:rsidR="00CB32A0" w:rsidRDefault="00CB32A0">
            <w:pPr>
              <w:pStyle w:val="afb"/>
              <w:tabs>
                <w:tab w:val="left" w:pos="1470"/>
              </w:tabs>
              <w:ind w:firstLineChars="0" w:firstLine="0"/>
              <w:rPr>
                <w:spacing w:val="8"/>
              </w:rPr>
            </w:pPr>
          </w:p>
        </w:tc>
      </w:tr>
    </w:tbl>
    <w:p w:rsidR="00A55C4E" w:rsidRDefault="0051782E" w:rsidP="00633451">
      <w:pPr>
        <w:pStyle w:val="afb"/>
        <w:tabs>
          <w:tab w:val="left" w:pos="1470"/>
        </w:tabs>
        <w:spacing w:line="240" w:lineRule="auto"/>
        <w:ind w:firstLineChars="0" w:firstLine="0"/>
        <w:jc w:val="center"/>
        <w:rPr>
          <w:spacing w:val="8"/>
        </w:rPr>
      </w:pPr>
      <w:r w:rsidRPr="00F639B8">
        <w:rPr>
          <w:rFonts w:hint="eastAsia"/>
          <w:spacing w:val="8"/>
        </w:rPr>
        <w:t>表</w:t>
      </w:r>
      <w:r w:rsidR="004A71C4" w:rsidRPr="00F639B8">
        <w:rPr>
          <w:rFonts w:hint="eastAsia"/>
          <w:spacing w:val="8"/>
        </w:rPr>
        <w:t>5-</w:t>
      </w:r>
      <w:r w:rsidR="00F606E9">
        <w:rPr>
          <w:rFonts w:hint="eastAsia"/>
          <w:spacing w:val="8"/>
        </w:rPr>
        <w:t>分析实验数据，可以看到：</w:t>
      </w:r>
    </w:p>
    <w:p w:rsidR="00F34788" w:rsidRDefault="00633451" w:rsidP="00F34788">
      <w:pPr>
        <w:pStyle w:val="afb"/>
        <w:tabs>
          <w:tab w:val="left" w:pos="1470"/>
        </w:tabs>
        <w:ind w:firstLineChars="0"/>
        <w:rPr>
          <w:spacing w:val="8"/>
        </w:rPr>
      </w:pPr>
      <w:r>
        <w:rPr>
          <w:rFonts w:hint="eastAsia"/>
          <w:spacing w:val="8"/>
        </w:rPr>
        <w:t>分析实验数据，可以看到：</w:t>
      </w:r>
    </w:p>
    <w:p w:rsidR="0035767C" w:rsidRDefault="00646878" w:rsidP="0035767C">
      <w:pPr>
        <w:pStyle w:val="afb"/>
        <w:numPr>
          <w:ilvl w:val="2"/>
          <w:numId w:val="2"/>
        </w:numPr>
        <w:tabs>
          <w:tab w:val="left" w:pos="1470"/>
        </w:tabs>
        <w:ind w:firstLineChars="0"/>
        <w:rPr>
          <w:spacing w:val="8"/>
        </w:rPr>
      </w:pPr>
      <w:r>
        <w:rPr>
          <w:rFonts w:hint="eastAsia"/>
          <w:spacing w:val="8"/>
        </w:rPr>
        <w:t>静态手势的识别率与动态手势的识别率基本保持一致。</w:t>
      </w:r>
    </w:p>
    <w:p w:rsidR="00AC184D" w:rsidRDefault="00F26A31" w:rsidP="0035767C">
      <w:pPr>
        <w:pStyle w:val="afb"/>
        <w:numPr>
          <w:ilvl w:val="2"/>
          <w:numId w:val="2"/>
        </w:numPr>
        <w:tabs>
          <w:tab w:val="left" w:pos="1470"/>
        </w:tabs>
        <w:ind w:firstLineChars="0"/>
        <w:rPr>
          <w:spacing w:val="8"/>
        </w:rPr>
      </w:pPr>
      <w:r>
        <w:rPr>
          <w:rFonts w:hint="eastAsia"/>
          <w:spacing w:val="8"/>
        </w:rPr>
        <w:t>抓取拖动手势的</w:t>
      </w:r>
      <w:r>
        <w:rPr>
          <w:rFonts w:hint="eastAsia"/>
          <w:spacing w:val="8"/>
        </w:rPr>
        <w:t>2</w:t>
      </w:r>
      <w:r>
        <w:rPr>
          <w:rFonts w:hint="eastAsia"/>
          <w:spacing w:val="8"/>
        </w:rPr>
        <w:t>个捏合成</w:t>
      </w:r>
      <w:r>
        <w:rPr>
          <w:rFonts w:hint="eastAsia"/>
          <w:spacing w:val="8"/>
        </w:rPr>
        <w:t>1</w:t>
      </w:r>
      <w:r>
        <w:rPr>
          <w:rFonts w:hint="eastAsia"/>
          <w:spacing w:val="8"/>
        </w:rPr>
        <w:t>个的手指点</w:t>
      </w:r>
      <w:r w:rsidR="00EA5112">
        <w:rPr>
          <w:rFonts w:hint="eastAsia"/>
          <w:spacing w:val="8"/>
        </w:rPr>
        <w:t>可以被</w:t>
      </w:r>
      <w:r w:rsidR="00005AE6">
        <w:rPr>
          <w:rFonts w:hint="eastAsia"/>
          <w:spacing w:val="8"/>
        </w:rPr>
        <w:t>FT-GB</w:t>
      </w:r>
      <w:r w:rsidR="00005AE6">
        <w:rPr>
          <w:rFonts w:hint="eastAsia"/>
          <w:spacing w:val="8"/>
        </w:rPr>
        <w:t>算法准确地识别</w:t>
      </w:r>
      <w:r w:rsidR="00D028A2">
        <w:rPr>
          <w:rFonts w:hint="eastAsia"/>
          <w:spacing w:val="8"/>
        </w:rPr>
        <w:t>。</w:t>
      </w:r>
    </w:p>
    <w:p w:rsidR="00736ADD" w:rsidRDefault="00FD1E64" w:rsidP="003F30A6">
      <w:pPr>
        <w:pStyle w:val="afb"/>
        <w:tabs>
          <w:tab w:val="left" w:pos="1470"/>
        </w:tabs>
        <w:ind w:firstLineChars="0"/>
        <w:rPr>
          <w:spacing w:val="8"/>
        </w:rPr>
      </w:pPr>
      <w:r>
        <w:rPr>
          <w:rFonts w:hint="eastAsia"/>
          <w:spacing w:val="8"/>
        </w:rPr>
        <w:t>在</w:t>
      </w:r>
      <w:r w:rsidR="00745491">
        <w:rPr>
          <w:rFonts w:hint="eastAsia"/>
          <w:spacing w:val="8"/>
        </w:rPr>
        <w:t>本文定义的所有</w:t>
      </w:r>
      <w:r>
        <w:rPr>
          <w:rFonts w:hint="eastAsia"/>
          <w:spacing w:val="8"/>
        </w:rPr>
        <w:t>静态手势的识别率达到</w:t>
      </w:r>
      <w:r w:rsidR="00745491">
        <w:rPr>
          <w:rFonts w:hint="eastAsia"/>
          <w:spacing w:val="8"/>
        </w:rPr>
        <w:t>90%</w:t>
      </w:r>
      <w:r w:rsidR="00E5596A">
        <w:rPr>
          <w:rFonts w:hint="eastAsia"/>
          <w:spacing w:val="8"/>
        </w:rPr>
        <w:t>以上</w:t>
      </w:r>
      <w:r w:rsidR="00745491">
        <w:rPr>
          <w:rFonts w:hint="eastAsia"/>
          <w:spacing w:val="8"/>
        </w:rPr>
        <w:t>的</w:t>
      </w:r>
      <w:r w:rsidR="00E5596A">
        <w:rPr>
          <w:rFonts w:hint="eastAsia"/>
          <w:spacing w:val="8"/>
        </w:rPr>
        <w:t>情况下，下一节对动态手势识别进行实验。</w:t>
      </w:r>
    </w:p>
    <w:p w:rsidR="00812F94" w:rsidRDefault="0051782E" w:rsidP="00186E0B">
      <w:pPr>
        <w:pStyle w:val="a"/>
        <w:numPr>
          <w:ilvl w:val="0"/>
          <w:numId w:val="42"/>
        </w:numPr>
        <w:rPr>
          <w:rFonts w:hAnsi="黑体"/>
          <w:szCs w:val="30"/>
        </w:rPr>
      </w:pPr>
      <w:bookmarkStart w:id="133" w:name="_Toc417067772"/>
      <w:r w:rsidRPr="00E2125E">
        <w:rPr>
          <w:rFonts w:hAnsi="黑体" w:hint="eastAsia"/>
          <w:szCs w:val="30"/>
        </w:rPr>
        <w:t>动态手势识别</w:t>
      </w:r>
      <w:bookmarkEnd w:id="133"/>
    </w:p>
    <w:p w:rsidR="003F429F" w:rsidRDefault="003F429F" w:rsidP="003F429F">
      <w:pPr>
        <w:pStyle w:val="afb"/>
        <w:tabs>
          <w:tab w:val="left" w:pos="1470"/>
        </w:tabs>
        <w:ind w:leftChars="100" w:left="210" w:firstLineChars="0"/>
        <w:rPr>
          <w:spacing w:val="8"/>
        </w:rPr>
      </w:pPr>
      <w:r>
        <w:rPr>
          <w:rFonts w:hint="eastAsia"/>
          <w:spacing w:val="8"/>
        </w:rPr>
        <w:t>实验测试</w:t>
      </w:r>
      <w:r>
        <w:rPr>
          <w:rFonts w:hint="eastAsia"/>
          <w:spacing w:val="8"/>
        </w:rPr>
        <w:t>4</w:t>
      </w:r>
      <w:r w:rsidR="00407DB6">
        <w:rPr>
          <w:rFonts w:hint="eastAsia"/>
          <w:spacing w:val="8"/>
        </w:rPr>
        <w:t>.2~4.3</w:t>
      </w:r>
      <w:r>
        <w:rPr>
          <w:rFonts w:hint="eastAsia"/>
          <w:spacing w:val="8"/>
        </w:rPr>
        <w:t>节定义的</w:t>
      </w:r>
      <w:r w:rsidR="00407DB6">
        <w:rPr>
          <w:rFonts w:hint="eastAsia"/>
          <w:spacing w:val="8"/>
        </w:rPr>
        <w:t>动</w:t>
      </w:r>
      <w:r>
        <w:rPr>
          <w:rFonts w:hint="eastAsia"/>
          <w:spacing w:val="8"/>
        </w:rPr>
        <w:t>态手势的识别率。实验时，</w:t>
      </w:r>
      <w:r w:rsidR="000263D1">
        <w:rPr>
          <w:rFonts w:hint="eastAsia"/>
          <w:spacing w:val="8"/>
        </w:rPr>
        <w:t>手掌平面平行于</w:t>
      </w:r>
      <w:r w:rsidR="000263D1">
        <w:rPr>
          <w:rFonts w:hint="eastAsia"/>
          <w:spacing w:val="8"/>
        </w:rPr>
        <w:t>Kinect</w:t>
      </w:r>
      <w:r w:rsidR="000263D1">
        <w:rPr>
          <w:rFonts w:hint="eastAsia"/>
          <w:spacing w:val="8"/>
        </w:rPr>
        <w:t>摄像平面</w:t>
      </w:r>
      <w:r>
        <w:rPr>
          <w:rFonts w:hint="eastAsia"/>
          <w:spacing w:val="8"/>
        </w:rPr>
        <w:t>。</w:t>
      </w:r>
      <w:r w:rsidR="002C3873">
        <w:rPr>
          <w:rFonts w:hint="eastAsia"/>
          <w:spacing w:val="8"/>
        </w:rPr>
        <w:t>每个</w:t>
      </w:r>
      <w:r w:rsidR="00412AB7">
        <w:rPr>
          <w:rFonts w:hint="eastAsia"/>
          <w:spacing w:val="8"/>
        </w:rPr>
        <w:t>动</w:t>
      </w:r>
      <w:r>
        <w:rPr>
          <w:rFonts w:hint="eastAsia"/>
          <w:spacing w:val="8"/>
        </w:rPr>
        <w:t>态手势</w:t>
      </w:r>
      <w:r w:rsidR="006F2B3D">
        <w:rPr>
          <w:rFonts w:hint="eastAsia"/>
          <w:spacing w:val="8"/>
        </w:rPr>
        <w:t>重复做</w:t>
      </w:r>
      <w:r w:rsidR="005B6373">
        <w:rPr>
          <w:rFonts w:hint="eastAsia"/>
          <w:spacing w:val="8"/>
        </w:rPr>
        <w:t>5</w:t>
      </w:r>
      <w:r w:rsidR="006F2B3D">
        <w:rPr>
          <w:rFonts w:hint="eastAsia"/>
          <w:spacing w:val="8"/>
        </w:rPr>
        <w:t>0</w:t>
      </w:r>
      <w:r w:rsidR="000263D1">
        <w:rPr>
          <w:rFonts w:hint="eastAsia"/>
          <w:spacing w:val="8"/>
        </w:rPr>
        <w:t>次</w:t>
      </w:r>
      <w:r>
        <w:rPr>
          <w:rFonts w:hint="eastAsia"/>
          <w:spacing w:val="8"/>
        </w:rPr>
        <w:t>。测试结果如表所示。</w:t>
      </w:r>
    </w:p>
    <w:tbl>
      <w:tblPr>
        <w:tblW w:w="8976" w:type="dxa"/>
        <w:jc w:val="center"/>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44"/>
        <w:gridCol w:w="2244"/>
        <w:gridCol w:w="2244"/>
        <w:gridCol w:w="2244"/>
      </w:tblGrid>
      <w:tr w:rsidR="003F429F" w:rsidTr="00913C93">
        <w:trPr>
          <w:jc w:val="center"/>
        </w:trPr>
        <w:tc>
          <w:tcPr>
            <w:tcW w:w="2244" w:type="dxa"/>
          </w:tcPr>
          <w:p w:rsidR="003F429F" w:rsidRDefault="003F429F" w:rsidP="00913C93">
            <w:pPr>
              <w:pStyle w:val="afb"/>
              <w:tabs>
                <w:tab w:val="left" w:pos="1470"/>
              </w:tabs>
              <w:ind w:firstLineChars="0" w:firstLine="0"/>
              <w:rPr>
                <w:spacing w:val="8"/>
              </w:rPr>
            </w:pPr>
          </w:p>
        </w:tc>
        <w:tc>
          <w:tcPr>
            <w:tcW w:w="2244" w:type="dxa"/>
          </w:tcPr>
          <w:p w:rsidR="003F429F" w:rsidRDefault="003F429F" w:rsidP="00913C93">
            <w:pPr>
              <w:pStyle w:val="afb"/>
              <w:tabs>
                <w:tab w:val="left" w:pos="1470"/>
              </w:tabs>
              <w:ind w:firstLineChars="0" w:firstLine="0"/>
              <w:rPr>
                <w:spacing w:val="8"/>
              </w:rPr>
            </w:pPr>
            <w:r>
              <w:rPr>
                <w:rFonts w:hint="eastAsia"/>
                <w:spacing w:val="8"/>
              </w:rPr>
              <w:t>实验次数</w:t>
            </w:r>
          </w:p>
        </w:tc>
        <w:tc>
          <w:tcPr>
            <w:tcW w:w="2244" w:type="dxa"/>
          </w:tcPr>
          <w:p w:rsidR="003F429F" w:rsidRDefault="003F429F" w:rsidP="00913C93">
            <w:pPr>
              <w:pStyle w:val="afb"/>
              <w:tabs>
                <w:tab w:val="left" w:pos="1470"/>
              </w:tabs>
              <w:ind w:firstLineChars="0" w:firstLine="0"/>
              <w:rPr>
                <w:spacing w:val="8"/>
              </w:rPr>
            </w:pPr>
            <w:r>
              <w:rPr>
                <w:rFonts w:hint="eastAsia"/>
                <w:spacing w:val="8"/>
              </w:rPr>
              <w:t>识别次数</w:t>
            </w:r>
          </w:p>
        </w:tc>
        <w:tc>
          <w:tcPr>
            <w:tcW w:w="2244" w:type="dxa"/>
          </w:tcPr>
          <w:p w:rsidR="003F429F" w:rsidRDefault="003F429F" w:rsidP="00913C93">
            <w:pPr>
              <w:pStyle w:val="afb"/>
              <w:tabs>
                <w:tab w:val="left" w:pos="1470"/>
              </w:tabs>
              <w:ind w:firstLineChars="0" w:firstLine="0"/>
              <w:rPr>
                <w:spacing w:val="8"/>
              </w:rPr>
            </w:pPr>
            <w:r>
              <w:rPr>
                <w:rFonts w:hint="eastAsia"/>
                <w:spacing w:val="8"/>
              </w:rPr>
              <w:t>识别率</w:t>
            </w:r>
          </w:p>
        </w:tc>
      </w:tr>
      <w:tr w:rsidR="003F429F" w:rsidTr="00913C93">
        <w:trPr>
          <w:jc w:val="center"/>
        </w:trPr>
        <w:tc>
          <w:tcPr>
            <w:tcW w:w="2244" w:type="dxa"/>
          </w:tcPr>
          <w:p w:rsidR="003F429F" w:rsidRDefault="00CE0D0A" w:rsidP="00913C93">
            <w:pPr>
              <w:pStyle w:val="afb"/>
              <w:tabs>
                <w:tab w:val="left" w:pos="1470"/>
              </w:tabs>
              <w:ind w:firstLineChars="0" w:firstLine="0"/>
              <w:rPr>
                <w:spacing w:val="8"/>
              </w:rPr>
            </w:pPr>
            <w:r>
              <w:rPr>
                <w:rFonts w:hint="eastAsia"/>
                <w:spacing w:val="8"/>
              </w:rPr>
              <w:t>抓取手势</w:t>
            </w:r>
          </w:p>
        </w:tc>
        <w:tc>
          <w:tcPr>
            <w:tcW w:w="2244" w:type="dxa"/>
          </w:tcPr>
          <w:p w:rsidR="003F429F" w:rsidRDefault="003F429F" w:rsidP="00913C93">
            <w:pPr>
              <w:pStyle w:val="afb"/>
              <w:tabs>
                <w:tab w:val="left" w:pos="1470"/>
              </w:tabs>
              <w:ind w:firstLineChars="0" w:firstLine="0"/>
              <w:rPr>
                <w:spacing w:val="8"/>
              </w:rPr>
            </w:pPr>
            <w:r>
              <w:rPr>
                <w:rFonts w:hint="eastAsia"/>
                <w:spacing w:val="8"/>
              </w:rPr>
              <w:t>50</w:t>
            </w:r>
          </w:p>
        </w:tc>
        <w:tc>
          <w:tcPr>
            <w:tcW w:w="2244" w:type="dxa"/>
          </w:tcPr>
          <w:p w:rsidR="003F429F" w:rsidRDefault="003F429F" w:rsidP="00913C93">
            <w:pPr>
              <w:pStyle w:val="afb"/>
              <w:tabs>
                <w:tab w:val="left" w:pos="1470"/>
              </w:tabs>
              <w:ind w:firstLineChars="0" w:firstLine="0"/>
              <w:rPr>
                <w:spacing w:val="8"/>
              </w:rPr>
            </w:pPr>
            <w:r>
              <w:rPr>
                <w:rFonts w:hint="eastAsia"/>
                <w:spacing w:val="8"/>
              </w:rPr>
              <w:t>49</w:t>
            </w:r>
          </w:p>
        </w:tc>
        <w:tc>
          <w:tcPr>
            <w:tcW w:w="2244" w:type="dxa"/>
          </w:tcPr>
          <w:p w:rsidR="003F429F" w:rsidRDefault="002D2C53" w:rsidP="00913C93">
            <w:pPr>
              <w:pStyle w:val="afb"/>
              <w:tabs>
                <w:tab w:val="left" w:pos="1470"/>
              </w:tabs>
              <w:ind w:firstLineChars="0" w:firstLine="0"/>
              <w:rPr>
                <w:spacing w:val="8"/>
              </w:rPr>
            </w:pPr>
            <w:r>
              <w:rPr>
                <w:rFonts w:hint="eastAsia"/>
                <w:spacing w:val="8"/>
              </w:rPr>
              <w:t>98%</w:t>
            </w:r>
          </w:p>
        </w:tc>
      </w:tr>
      <w:tr w:rsidR="003F429F" w:rsidTr="00913C93">
        <w:trPr>
          <w:jc w:val="center"/>
        </w:trPr>
        <w:tc>
          <w:tcPr>
            <w:tcW w:w="2244" w:type="dxa"/>
          </w:tcPr>
          <w:p w:rsidR="003F429F" w:rsidRDefault="00914D35" w:rsidP="00913C93">
            <w:pPr>
              <w:pStyle w:val="afb"/>
              <w:tabs>
                <w:tab w:val="left" w:pos="1470"/>
              </w:tabs>
              <w:ind w:firstLineChars="0" w:firstLine="0"/>
              <w:rPr>
                <w:spacing w:val="8"/>
              </w:rPr>
            </w:pPr>
            <w:r>
              <w:rPr>
                <w:rFonts w:hint="eastAsia"/>
                <w:spacing w:val="8"/>
              </w:rPr>
              <w:t>光标移动</w:t>
            </w:r>
            <w:r w:rsidR="003F429F">
              <w:rPr>
                <w:rFonts w:hint="eastAsia"/>
                <w:spacing w:val="8"/>
              </w:rPr>
              <w:t>手势</w:t>
            </w:r>
          </w:p>
        </w:tc>
        <w:tc>
          <w:tcPr>
            <w:tcW w:w="2244" w:type="dxa"/>
          </w:tcPr>
          <w:p w:rsidR="003F429F" w:rsidRDefault="003F429F" w:rsidP="00913C93">
            <w:pPr>
              <w:pStyle w:val="afb"/>
              <w:tabs>
                <w:tab w:val="left" w:pos="1470"/>
              </w:tabs>
              <w:ind w:firstLineChars="0" w:firstLine="0"/>
              <w:rPr>
                <w:spacing w:val="8"/>
              </w:rPr>
            </w:pPr>
            <w:r>
              <w:rPr>
                <w:rFonts w:hint="eastAsia"/>
                <w:spacing w:val="8"/>
              </w:rPr>
              <w:t>50</w:t>
            </w:r>
          </w:p>
        </w:tc>
        <w:tc>
          <w:tcPr>
            <w:tcW w:w="2244" w:type="dxa"/>
          </w:tcPr>
          <w:p w:rsidR="003F429F" w:rsidRDefault="003F429F" w:rsidP="00913C93">
            <w:pPr>
              <w:pStyle w:val="afb"/>
              <w:tabs>
                <w:tab w:val="left" w:pos="1470"/>
              </w:tabs>
              <w:ind w:firstLineChars="0" w:firstLine="0"/>
              <w:rPr>
                <w:spacing w:val="8"/>
              </w:rPr>
            </w:pPr>
            <w:r>
              <w:rPr>
                <w:rFonts w:hint="eastAsia"/>
                <w:spacing w:val="8"/>
              </w:rPr>
              <w:t>48</w:t>
            </w:r>
          </w:p>
        </w:tc>
        <w:tc>
          <w:tcPr>
            <w:tcW w:w="2244" w:type="dxa"/>
          </w:tcPr>
          <w:p w:rsidR="003F429F" w:rsidRDefault="00F90E54" w:rsidP="00913C93">
            <w:pPr>
              <w:pStyle w:val="afb"/>
              <w:tabs>
                <w:tab w:val="left" w:pos="1470"/>
              </w:tabs>
              <w:ind w:firstLineChars="0" w:firstLine="0"/>
              <w:rPr>
                <w:spacing w:val="8"/>
              </w:rPr>
            </w:pPr>
            <w:r>
              <w:rPr>
                <w:rFonts w:hint="eastAsia"/>
                <w:spacing w:val="8"/>
              </w:rPr>
              <w:t>96%</w:t>
            </w:r>
          </w:p>
        </w:tc>
      </w:tr>
      <w:tr w:rsidR="003F429F" w:rsidTr="00913C93">
        <w:trPr>
          <w:jc w:val="center"/>
        </w:trPr>
        <w:tc>
          <w:tcPr>
            <w:tcW w:w="2244" w:type="dxa"/>
          </w:tcPr>
          <w:p w:rsidR="003F429F" w:rsidRDefault="00914D35" w:rsidP="00913C93">
            <w:pPr>
              <w:pStyle w:val="afb"/>
              <w:tabs>
                <w:tab w:val="left" w:pos="1470"/>
              </w:tabs>
              <w:ind w:firstLineChars="0" w:firstLine="0"/>
              <w:rPr>
                <w:spacing w:val="8"/>
              </w:rPr>
            </w:pPr>
            <w:r>
              <w:rPr>
                <w:rFonts w:hint="eastAsia"/>
                <w:spacing w:val="8"/>
              </w:rPr>
              <w:t>轨迹书写</w:t>
            </w:r>
            <w:r w:rsidR="003F429F">
              <w:rPr>
                <w:rFonts w:hint="eastAsia"/>
                <w:spacing w:val="8"/>
              </w:rPr>
              <w:t>手势</w:t>
            </w:r>
          </w:p>
        </w:tc>
        <w:tc>
          <w:tcPr>
            <w:tcW w:w="2244" w:type="dxa"/>
          </w:tcPr>
          <w:p w:rsidR="003F429F" w:rsidRDefault="003F429F" w:rsidP="00913C93">
            <w:pPr>
              <w:pStyle w:val="afb"/>
              <w:tabs>
                <w:tab w:val="left" w:pos="1470"/>
              </w:tabs>
              <w:ind w:firstLineChars="0" w:firstLine="0"/>
              <w:rPr>
                <w:spacing w:val="8"/>
              </w:rPr>
            </w:pPr>
            <w:r>
              <w:rPr>
                <w:rFonts w:hint="eastAsia"/>
                <w:spacing w:val="8"/>
              </w:rPr>
              <w:t>50</w:t>
            </w:r>
          </w:p>
        </w:tc>
        <w:tc>
          <w:tcPr>
            <w:tcW w:w="2244" w:type="dxa"/>
          </w:tcPr>
          <w:p w:rsidR="003F429F" w:rsidRDefault="003F429F" w:rsidP="00913C93">
            <w:pPr>
              <w:pStyle w:val="afb"/>
              <w:tabs>
                <w:tab w:val="left" w:pos="1470"/>
              </w:tabs>
              <w:ind w:firstLineChars="0" w:firstLine="0"/>
              <w:rPr>
                <w:spacing w:val="8"/>
              </w:rPr>
            </w:pPr>
            <w:r>
              <w:rPr>
                <w:rFonts w:hint="eastAsia"/>
                <w:spacing w:val="8"/>
              </w:rPr>
              <w:t>4</w:t>
            </w:r>
            <w:r w:rsidR="00B46AE5">
              <w:rPr>
                <w:rFonts w:hint="eastAsia"/>
                <w:spacing w:val="8"/>
              </w:rPr>
              <w:t>6</w:t>
            </w:r>
          </w:p>
        </w:tc>
        <w:tc>
          <w:tcPr>
            <w:tcW w:w="2244" w:type="dxa"/>
          </w:tcPr>
          <w:p w:rsidR="003F429F" w:rsidRDefault="00467999" w:rsidP="00913C93">
            <w:pPr>
              <w:pStyle w:val="afb"/>
              <w:tabs>
                <w:tab w:val="left" w:pos="1470"/>
              </w:tabs>
              <w:ind w:firstLineChars="0" w:firstLine="0"/>
              <w:rPr>
                <w:spacing w:val="8"/>
              </w:rPr>
            </w:pPr>
            <w:r>
              <w:rPr>
                <w:rFonts w:hint="eastAsia"/>
                <w:spacing w:val="8"/>
              </w:rPr>
              <w:t>92%</w:t>
            </w:r>
          </w:p>
        </w:tc>
      </w:tr>
    </w:tbl>
    <w:p w:rsidR="003F429F" w:rsidRDefault="003F429F" w:rsidP="003F429F">
      <w:pPr>
        <w:pStyle w:val="afb"/>
        <w:tabs>
          <w:tab w:val="left" w:pos="1470"/>
        </w:tabs>
        <w:spacing w:line="240" w:lineRule="auto"/>
        <w:ind w:firstLineChars="0" w:firstLine="0"/>
        <w:jc w:val="center"/>
        <w:rPr>
          <w:spacing w:val="8"/>
        </w:rPr>
      </w:pPr>
      <w:r w:rsidRPr="00F639B8">
        <w:rPr>
          <w:rFonts w:hint="eastAsia"/>
          <w:spacing w:val="8"/>
        </w:rPr>
        <w:t>表</w:t>
      </w:r>
      <w:r w:rsidRPr="00F639B8">
        <w:rPr>
          <w:rFonts w:hint="eastAsia"/>
          <w:spacing w:val="8"/>
        </w:rPr>
        <w:t>5-</w:t>
      </w:r>
      <w:r>
        <w:rPr>
          <w:rFonts w:hint="eastAsia"/>
          <w:spacing w:val="8"/>
        </w:rPr>
        <w:t>分析实验数据，可以看到：</w:t>
      </w:r>
    </w:p>
    <w:p w:rsidR="003F429F" w:rsidRDefault="00D92E00" w:rsidP="003F429F">
      <w:pPr>
        <w:pStyle w:val="afb"/>
        <w:tabs>
          <w:tab w:val="left" w:pos="1470"/>
        </w:tabs>
        <w:ind w:firstLineChars="0"/>
        <w:rPr>
          <w:spacing w:val="8"/>
        </w:rPr>
      </w:pPr>
      <w:r>
        <w:rPr>
          <w:rFonts w:hint="eastAsia"/>
          <w:spacing w:val="8"/>
        </w:rPr>
        <w:t>通过</w:t>
      </w:r>
      <w:r w:rsidR="003F429F">
        <w:rPr>
          <w:rFonts w:hint="eastAsia"/>
          <w:spacing w:val="8"/>
        </w:rPr>
        <w:t>实验数据可以看到</w:t>
      </w:r>
      <w:r w:rsidR="00D641C3">
        <w:rPr>
          <w:rFonts w:hint="eastAsia"/>
          <w:spacing w:val="8"/>
        </w:rPr>
        <w:t>，</w:t>
      </w:r>
      <w:r w:rsidR="009048AD">
        <w:rPr>
          <w:rFonts w:hint="eastAsia"/>
          <w:spacing w:val="8"/>
        </w:rPr>
        <w:t>动态手势的识别非常稳定和准确。静态手势在添加了</w:t>
      </w:r>
      <w:r w:rsidR="007C2D99">
        <w:rPr>
          <w:rFonts w:hint="eastAsia"/>
          <w:spacing w:val="8"/>
        </w:rPr>
        <w:t>动作</w:t>
      </w:r>
      <w:r w:rsidR="009048AD">
        <w:rPr>
          <w:rFonts w:hint="eastAsia"/>
          <w:spacing w:val="8"/>
        </w:rPr>
        <w:t>序列之后，</w:t>
      </w:r>
      <w:r w:rsidR="0088532C">
        <w:rPr>
          <w:rFonts w:hint="eastAsia"/>
          <w:spacing w:val="8"/>
        </w:rPr>
        <w:t>由于</w:t>
      </w:r>
      <w:r w:rsidR="0088532C">
        <w:rPr>
          <w:rFonts w:hint="eastAsia"/>
          <w:spacing w:val="8"/>
        </w:rPr>
        <w:t>FT-GB</w:t>
      </w:r>
      <w:r w:rsidR="0088532C">
        <w:rPr>
          <w:rFonts w:hint="eastAsia"/>
          <w:spacing w:val="8"/>
        </w:rPr>
        <w:t>算法的优越性能，识别率并未受到影响。</w:t>
      </w:r>
    </w:p>
    <w:p w:rsidR="00A1265F" w:rsidRPr="0088417B" w:rsidRDefault="00681B63" w:rsidP="0088417B">
      <w:pPr>
        <w:pStyle w:val="a"/>
        <w:numPr>
          <w:ilvl w:val="0"/>
          <w:numId w:val="42"/>
        </w:numPr>
        <w:rPr>
          <w:rFonts w:hAnsi="黑体"/>
          <w:szCs w:val="30"/>
        </w:rPr>
      </w:pPr>
      <w:bookmarkStart w:id="134" w:name="_Toc417067773"/>
      <w:r w:rsidRPr="0088417B">
        <w:rPr>
          <w:rFonts w:hAnsi="黑体" w:hint="eastAsia"/>
          <w:szCs w:val="30"/>
        </w:rPr>
        <w:t>空间手写轨迹的识别</w:t>
      </w:r>
      <w:bookmarkEnd w:id="134"/>
    </w:p>
    <w:p w:rsidR="00AC184D" w:rsidRDefault="0051782E">
      <w:pPr>
        <w:pStyle w:val="afb"/>
        <w:tabs>
          <w:tab w:val="left" w:pos="1470"/>
        </w:tabs>
        <w:ind w:leftChars="100" w:left="210" w:firstLineChars="0"/>
        <w:rPr>
          <w:spacing w:val="8"/>
        </w:rPr>
      </w:pPr>
      <w:r>
        <w:rPr>
          <w:rFonts w:hint="eastAsia"/>
          <w:spacing w:val="8"/>
        </w:rPr>
        <w:t>实验测试</w:t>
      </w:r>
      <w:r>
        <w:rPr>
          <w:rFonts w:hint="eastAsia"/>
          <w:spacing w:val="8"/>
        </w:rPr>
        <w:t>A-Z</w:t>
      </w:r>
      <w:r>
        <w:rPr>
          <w:rFonts w:hint="eastAsia"/>
          <w:spacing w:val="8"/>
        </w:rPr>
        <w:t>共</w:t>
      </w:r>
      <w:r>
        <w:rPr>
          <w:rFonts w:hint="eastAsia"/>
          <w:spacing w:val="8"/>
        </w:rPr>
        <w:t>26</w:t>
      </w:r>
      <w:r w:rsidR="006E2EFD">
        <w:rPr>
          <w:rFonts w:hint="eastAsia"/>
          <w:spacing w:val="8"/>
        </w:rPr>
        <w:t>个大写英文字母。</w:t>
      </w:r>
      <w:r w:rsidR="00387F3A">
        <w:rPr>
          <w:rFonts w:hint="eastAsia"/>
          <w:spacing w:val="8"/>
        </w:rPr>
        <w:t>实验分为训练和测试</w:t>
      </w:r>
      <w:r w:rsidR="00387F3A">
        <w:rPr>
          <w:rFonts w:hint="eastAsia"/>
          <w:spacing w:val="8"/>
        </w:rPr>
        <w:t>2</w:t>
      </w:r>
      <w:r w:rsidR="0062055A">
        <w:rPr>
          <w:rFonts w:hint="eastAsia"/>
          <w:spacing w:val="8"/>
        </w:rPr>
        <w:t>个阶段</w:t>
      </w:r>
      <w:r w:rsidR="00387F3A">
        <w:rPr>
          <w:rFonts w:hint="eastAsia"/>
          <w:spacing w:val="8"/>
        </w:rPr>
        <w:t>。首先，</w:t>
      </w:r>
      <w:r w:rsidR="00DE5082">
        <w:rPr>
          <w:rFonts w:hint="eastAsia"/>
          <w:spacing w:val="8"/>
        </w:rPr>
        <w:t>在训练阶段，</w:t>
      </w:r>
      <w:r w:rsidR="00387F3A">
        <w:rPr>
          <w:rFonts w:hint="eastAsia"/>
          <w:spacing w:val="8"/>
        </w:rPr>
        <w:t>测试者</w:t>
      </w:r>
      <w:r w:rsidR="00C31AB0">
        <w:rPr>
          <w:rFonts w:hint="eastAsia"/>
          <w:spacing w:val="8"/>
        </w:rPr>
        <w:t>通过轨迹书写手势</w:t>
      </w:r>
      <w:r w:rsidR="00387F3A">
        <w:rPr>
          <w:rFonts w:hint="eastAsia"/>
          <w:spacing w:val="8"/>
        </w:rPr>
        <w:t>依次</w:t>
      </w:r>
      <w:r w:rsidR="006C1D79">
        <w:rPr>
          <w:rFonts w:hint="eastAsia"/>
          <w:spacing w:val="8"/>
        </w:rPr>
        <w:t>输入</w:t>
      </w:r>
      <w:r w:rsidR="00387F3A">
        <w:rPr>
          <w:rFonts w:hint="eastAsia"/>
          <w:spacing w:val="8"/>
        </w:rPr>
        <w:t>26</w:t>
      </w:r>
      <w:r w:rsidR="00387F3A">
        <w:rPr>
          <w:rFonts w:hint="eastAsia"/>
          <w:spacing w:val="8"/>
        </w:rPr>
        <w:t>个大写</w:t>
      </w:r>
      <w:r w:rsidR="00352861">
        <w:rPr>
          <w:rFonts w:hint="eastAsia"/>
          <w:spacing w:val="8"/>
        </w:rPr>
        <w:t>英文</w:t>
      </w:r>
      <w:r w:rsidR="00387F3A">
        <w:rPr>
          <w:rFonts w:hint="eastAsia"/>
          <w:spacing w:val="8"/>
        </w:rPr>
        <w:t>字母</w:t>
      </w:r>
      <w:r w:rsidR="007F58D1">
        <w:rPr>
          <w:rFonts w:hint="eastAsia"/>
          <w:spacing w:val="8"/>
        </w:rPr>
        <w:t>的轨迹</w:t>
      </w:r>
      <w:r w:rsidR="00387F3A">
        <w:rPr>
          <w:rFonts w:hint="eastAsia"/>
          <w:spacing w:val="8"/>
        </w:rPr>
        <w:t>作为</w:t>
      </w:r>
      <w:r w:rsidR="00F90F38">
        <w:rPr>
          <w:rFonts w:hint="eastAsia"/>
          <w:spacing w:val="8"/>
        </w:rPr>
        <w:t>轨迹模板</w:t>
      </w:r>
      <w:r w:rsidR="004541D0">
        <w:rPr>
          <w:rFonts w:hint="eastAsia"/>
          <w:spacing w:val="8"/>
        </w:rPr>
        <w:t>。接着，在测试阶段，</w:t>
      </w:r>
      <w:r w:rsidR="000F63A4">
        <w:rPr>
          <w:rFonts w:hint="eastAsia"/>
          <w:spacing w:val="8"/>
        </w:rPr>
        <w:t>测试者</w:t>
      </w:r>
      <w:r w:rsidR="00851D0D">
        <w:rPr>
          <w:rFonts w:hint="eastAsia"/>
          <w:spacing w:val="8"/>
        </w:rPr>
        <w:t>书写同一个字母</w:t>
      </w:r>
      <w:r w:rsidR="00DD2E95">
        <w:rPr>
          <w:rFonts w:hint="eastAsia"/>
          <w:spacing w:val="8"/>
        </w:rPr>
        <w:t>100</w:t>
      </w:r>
      <w:r w:rsidR="00851D0D">
        <w:rPr>
          <w:rFonts w:hint="eastAsia"/>
          <w:spacing w:val="8"/>
        </w:rPr>
        <w:t>次</w:t>
      </w:r>
      <w:r w:rsidR="005E4665">
        <w:rPr>
          <w:rFonts w:hint="eastAsia"/>
          <w:spacing w:val="8"/>
        </w:rPr>
        <w:t>作为</w:t>
      </w:r>
      <w:r w:rsidR="006941F4">
        <w:rPr>
          <w:rFonts w:hint="eastAsia"/>
          <w:spacing w:val="8"/>
        </w:rPr>
        <w:t>测试样本。</w:t>
      </w:r>
    </w:p>
    <w:p w:rsidR="00AC184D" w:rsidRDefault="0051782E">
      <w:pPr>
        <w:pStyle w:val="afb"/>
        <w:tabs>
          <w:tab w:val="left" w:pos="1470"/>
        </w:tabs>
        <w:ind w:leftChars="100" w:left="210" w:firstLineChars="0"/>
        <w:rPr>
          <w:spacing w:val="8"/>
        </w:rPr>
      </w:pPr>
      <w:r>
        <w:rPr>
          <w:rFonts w:hint="eastAsia"/>
          <w:spacing w:val="8"/>
        </w:rPr>
        <w:t>表</w:t>
      </w:r>
      <w:r w:rsidR="00282A21">
        <w:rPr>
          <w:rFonts w:hint="eastAsia"/>
          <w:spacing w:val="8"/>
        </w:rPr>
        <w:t>适合是采用了传统加速度特征和</w:t>
      </w:r>
      <w:r w:rsidR="00282A21">
        <w:rPr>
          <w:rFonts w:hint="eastAsia"/>
          <w:spacing w:val="8"/>
        </w:rPr>
        <w:t>DTW</w:t>
      </w:r>
      <w:r w:rsidR="00282A21">
        <w:rPr>
          <w:rFonts w:hint="eastAsia"/>
          <w:spacing w:val="8"/>
        </w:rPr>
        <w:t>算法进行识别的实验结果。</w:t>
      </w:r>
      <w:r w:rsidR="00AF23D4">
        <w:rPr>
          <w:rFonts w:hint="eastAsia"/>
          <w:spacing w:val="8"/>
        </w:rPr>
        <w:t>表</w:t>
      </w:r>
      <w:r>
        <w:rPr>
          <w:rFonts w:hint="eastAsia"/>
          <w:spacing w:val="8"/>
        </w:rPr>
        <w:t>2</w:t>
      </w:r>
      <w:r w:rsidR="00C17D56">
        <w:rPr>
          <w:rFonts w:hint="eastAsia"/>
          <w:spacing w:val="8"/>
        </w:rPr>
        <w:lastRenderedPageBreak/>
        <w:t>是加速度特征结合</w:t>
      </w:r>
      <w:r w:rsidR="00C17D56">
        <w:rPr>
          <w:rFonts w:hint="eastAsia"/>
          <w:spacing w:val="8"/>
        </w:rPr>
        <w:t>4.4.3</w:t>
      </w:r>
      <w:r w:rsidR="00C17D56">
        <w:rPr>
          <w:rFonts w:hint="eastAsia"/>
          <w:spacing w:val="8"/>
        </w:rPr>
        <w:t>中介绍的位置相似度权重的实验结果</w:t>
      </w:r>
      <w:r>
        <w:rPr>
          <w:rFonts w:hint="eastAsia"/>
          <w:spacing w:val="8"/>
        </w:rPr>
        <w:t>。</w:t>
      </w:r>
    </w:p>
    <w:p w:rsidR="00AC184D" w:rsidRDefault="00AC184D">
      <w:pPr>
        <w:ind w:firstLineChars="200" w:firstLine="361"/>
        <w:rPr>
          <w:b/>
          <w:sz w:val="18"/>
          <w:szCs w:val="18"/>
        </w:rPr>
        <w:sectPr w:rsidR="00AC184D">
          <w:type w:val="continuous"/>
          <w:pgSz w:w="11906" w:h="16838"/>
          <w:pgMar w:top="1440" w:right="1474" w:bottom="1440" w:left="1474" w:header="851" w:footer="992" w:gutter="0"/>
          <w:cols w:space="720"/>
          <w:docGrid w:linePitch="312"/>
        </w:sectPr>
      </w:pPr>
    </w:p>
    <w:tbl>
      <w:tblPr>
        <w:tblW w:w="4822" w:type="dxa"/>
        <w:tblBorders>
          <w:top w:val="single" w:sz="4" w:space="0" w:color="auto"/>
          <w:bottom w:val="single" w:sz="4" w:space="0" w:color="auto"/>
        </w:tblBorders>
        <w:tblLayout w:type="fixed"/>
        <w:tblLook w:val="04A0"/>
      </w:tblPr>
      <w:tblGrid>
        <w:gridCol w:w="1166"/>
        <w:gridCol w:w="1225"/>
        <w:gridCol w:w="1166"/>
        <w:gridCol w:w="1265"/>
      </w:tblGrid>
      <w:tr w:rsidR="00AC184D" w:rsidRPr="00C964F6">
        <w:tc>
          <w:tcPr>
            <w:tcW w:w="1166" w:type="dxa"/>
            <w:tcBorders>
              <w:top w:val="single" w:sz="4" w:space="0" w:color="auto"/>
              <w:bottom w:val="single" w:sz="4" w:space="0" w:color="auto"/>
            </w:tcBorders>
          </w:tcPr>
          <w:p w:rsidR="00AC184D" w:rsidRDefault="0051782E">
            <w:pPr>
              <w:rPr>
                <w:sz w:val="18"/>
                <w:szCs w:val="18"/>
              </w:rPr>
            </w:pPr>
            <w:r>
              <w:rPr>
                <w:rFonts w:hint="eastAsia"/>
                <w:sz w:val="18"/>
                <w:szCs w:val="18"/>
              </w:rPr>
              <w:lastRenderedPageBreak/>
              <w:t>手势名称</w:t>
            </w:r>
          </w:p>
        </w:tc>
        <w:tc>
          <w:tcPr>
            <w:tcW w:w="1225" w:type="dxa"/>
            <w:tcBorders>
              <w:top w:val="single" w:sz="4" w:space="0" w:color="auto"/>
              <w:bottom w:val="single" w:sz="4" w:space="0" w:color="auto"/>
            </w:tcBorders>
          </w:tcPr>
          <w:p w:rsidR="00AC184D" w:rsidRDefault="0051782E">
            <w:pPr>
              <w:rPr>
                <w:sz w:val="18"/>
                <w:szCs w:val="18"/>
              </w:rPr>
            </w:pPr>
            <w:r>
              <w:rPr>
                <w:rFonts w:hint="eastAsia"/>
                <w:sz w:val="18"/>
                <w:szCs w:val="18"/>
              </w:rPr>
              <w:t>实验次数</w:t>
            </w:r>
          </w:p>
        </w:tc>
        <w:tc>
          <w:tcPr>
            <w:tcW w:w="1166" w:type="dxa"/>
            <w:tcBorders>
              <w:top w:val="single" w:sz="4" w:space="0" w:color="auto"/>
              <w:bottom w:val="single" w:sz="4" w:space="0" w:color="auto"/>
            </w:tcBorders>
          </w:tcPr>
          <w:p w:rsidR="00AC184D" w:rsidRDefault="0051782E">
            <w:pPr>
              <w:rPr>
                <w:sz w:val="18"/>
                <w:szCs w:val="18"/>
              </w:rPr>
            </w:pPr>
            <w:r>
              <w:rPr>
                <w:rFonts w:hint="eastAsia"/>
                <w:sz w:val="18"/>
                <w:szCs w:val="18"/>
              </w:rPr>
              <w:t>识别次数</w:t>
            </w:r>
          </w:p>
        </w:tc>
        <w:tc>
          <w:tcPr>
            <w:tcW w:w="1265" w:type="dxa"/>
            <w:tcBorders>
              <w:top w:val="single" w:sz="4" w:space="0" w:color="auto"/>
              <w:bottom w:val="single" w:sz="4" w:space="0" w:color="auto"/>
            </w:tcBorders>
          </w:tcPr>
          <w:p w:rsidR="00AC184D" w:rsidRDefault="0051782E">
            <w:pPr>
              <w:rPr>
                <w:sz w:val="18"/>
                <w:szCs w:val="18"/>
              </w:rPr>
            </w:pPr>
            <w:r>
              <w:rPr>
                <w:rFonts w:hint="eastAsia"/>
                <w:sz w:val="18"/>
                <w:szCs w:val="18"/>
              </w:rPr>
              <w:t>准确率</w:t>
            </w:r>
          </w:p>
        </w:tc>
      </w:tr>
      <w:tr w:rsidR="00AC184D" w:rsidRPr="00C964F6">
        <w:tc>
          <w:tcPr>
            <w:tcW w:w="1166" w:type="dxa"/>
            <w:tcBorders>
              <w:top w:val="single" w:sz="4" w:space="0" w:color="auto"/>
            </w:tcBorders>
          </w:tcPr>
          <w:p w:rsidR="00AC184D" w:rsidRPr="00267176" w:rsidRDefault="0051782E">
            <w:pPr>
              <w:rPr>
                <w:color w:val="FF0000"/>
                <w:sz w:val="18"/>
                <w:szCs w:val="18"/>
              </w:rPr>
            </w:pPr>
            <w:r w:rsidRPr="00267176">
              <w:rPr>
                <w:rFonts w:hint="eastAsia"/>
                <w:color w:val="FF0000"/>
                <w:sz w:val="18"/>
                <w:szCs w:val="18"/>
              </w:rPr>
              <w:t>A</w:t>
            </w:r>
          </w:p>
        </w:tc>
        <w:tc>
          <w:tcPr>
            <w:tcW w:w="1225" w:type="dxa"/>
            <w:tcBorders>
              <w:top w:val="single" w:sz="4" w:space="0" w:color="auto"/>
            </w:tcBorders>
          </w:tcPr>
          <w:p w:rsidR="00AC184D" w:rsidRPr="00267176" w:rsidRDefault="0051782E">
            <w:pPr>
              <w:rPr>
                <w:color w:val="FF0000"/>
                <w:sz w:val="18"/>
                <w:szCs w:val="18"/>
              </w:rPr>
            </w:pPr>
            <w:r w:rsidRPr="00267176">
              <w:rPr>
                <w:rFonts w:hint="eastAsia"/>
                <w:color w:val="FF0000"/>
                <w:sz w:val="18"/>
                <w:szCs w:val="18"/>
              </w:rPr>
              <w:t>100</w:t>
            </w:r>
          </w:p>
        </w:tc>
        <w:tc>
          <w:tcPr>
            <w:tcW w:w="1166" w:type="dxa"/>
            <w:tcBorders>
              <w:top w:val="single" w:sz="4" w:space="0" w:color="auto"/>
            </w:tcBorders>
          </w:tcPr>
          <w:p w:rsidR="00AC184D" w:rsidRPr="00267176" w:rsidRDefault="0051782E">
            <w:pPr>
              <w:rPr>
                <w:color w:val="FF0000"/>
                <w:sz w:val="18"/>
                <w:szCs w:val="18"/>
              </w:rPr>
            </w:pPr>
            <w:r w:rsidRPr="00267176">
              <w:rPr>
                <w:rFonts w:hint="eastAsia"/>
                <w:color w:val="FF0000"/>
                <w:sz w:val="18"/>
                <w:szCs w:val="18"/>
              </w:rPr>
              <w:t>89</w:t>
            </w:r>
          </w:p>
        </w:tc>
        <w:tc>
          <w:tcPr>
            <w:tcW w:w="1265" w:type="dxa"/>
            <w:tcBorders>
              <w:top w:val="single" w:sz="4" w:space="0" w:color="auto"/>
            </w:tcBorders>
          </w:tcPr>
          <w:p w:rsidR="00AC184D" w:rsidRPr="00267176" w:rsidRDefault="0051782E">
            <w:pPr>
              <w:rPr>
                <w:color w:val="FF0000"/>
                <w:sz w:val="18"/>
                <w:szCs w:val="18"/>
              </w:rPr>
            </w:pPr>
            <w:r w:rsidRPr="00267176">
              <w:rPr>
                <w:rFonts w:hint="eastAsia"/>
                <w:color w:val="FF0000"/>
                <w:sz w:val="18"/>
                <w:szCs w:val="18"/>
              </w:rPr>
              <w:t>89%</w:t>
            </w:r>
          </w:p>
        </w:tc>
      </w:tr>
      <w:tr w:rsidR="00AC184D" w:rsidRPr="00C964F6">
        <w:tc>
          <w:tcPr>
            <w:tcW w:w="1166" w:type="dxa"/>
          </w:tcPr>
          <w:p w:rsidR="00AC184D" w:rsidRDefault="0051782E">
            <w:pPr>
              <w:rPr>
                <w:sz w:val="18"/>
                <w:szCs w:val="18"/>
              </w:rPr>
            </w:pPr>
            <w:r>
              <w:rPr>
                <w:rFonts w:hint="eastAsia"/>
                <w:sz w:val="18"/>
                <w:szCs w:val="18"/>
              </w:rPr>
              <w:t>B</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Default="0051782E">
            <w:pPr>
              <w:rPr>
                <w:sz w:val="18"/>
                <w:szCs w:val="18"/>
              </w:rPr>
            </w:pPr>
            <w:r>
              <w:rPr>
                <w:rFonts w:hint="eastAsia"/>
                <w:sz w:val="18"/>
                <w:szCs w:val="18"/>
              </w:rPr>
              <w:t>C</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Default="0051782E">
            <w:pPr>
              <w:rPr>
                <w:sz w:val="18"/>
                <w:szCs w:val="18"/>
              </w:rPr>
            </w:pPr>
            <w:r>
              <w:rPr>
                <w:rFonts w:hint="eastAsia"/>
                <w:sz w:val="18"/>
                <w:szCs w:val="18"/>
              </w:rPr>
              <w:t>D</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90</w:t>
            </w:r>
          </w:p>
        </w:tc>
        <w:tc>
          <w:tcPr>
            <w:tcW w:w="1265" w:type="dxa"/>
          </w:tcPr>
          <w:p w:rsidR="00AC184D" w:rsidRDefault="0051782E">
            <w:pPr>
              <w:rPr>
                <w:sz w:val="18"/>
                <w:szCs w:val="18"/>
              </w:rPr>
            </w:pPr>
            <w:r>
              <w:rPr>
                <w:rFonts w:hint="eastAsia"/>
                <w:sz w:val="18"/>
                <w:szCs w:val="18"/>
              </w:rPr>
              <w:t>90%</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E</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92</w:t>
            </w:r>
          </w:p>
        </w:tc>
        <w:tc>
          <w:tcPr>
            <w:tcW w:w="1265" w:type="dxa"/>
          </w:tcPr>
          <w:p w:rsidR="00AC184D" w:rsidRPr="00267176" w:rsidRDefault="0051782E">
            <w:pPr>
              <w:rPr>
                <w:color w:val="FF0000"/>
                <w:sz w:val="18"/>
                <w:szCs w:val="18"/>
              </w:rPr>
            </w:pPr>
            <w:r w:rsidRPr="00267176">
              <w:rPr>
                <w:rFonts w:hint="eastAsia"/>
                <w:color w:val="FF0000"/>
                <w:sz w:val="18"/>
                <w:szCs w:val="18"/>
              </w:rPr>
              <w:t>92%</w:t>
            </w:r>
          </w:p>
        </w:tc>
      </w:tr>
      <w:tr w:rsidR="00AC184D" w:rsidRPr="00C964F6">
        <w:tc>
          <w:tcPr>
            <w:tcW w:w="1166" w:type="dxa"/>
          </w:tcPr>
          <w:p w:rsidR="00AC184D" w:rsidRDefault="0051782E">
            <w:pPr>
              <w:rPr>
                <w:sz w:val="18"/>
                <w:szCs w:val="18"/>
              </w:rPr>
            </w:pPr>
            <w:r>
              <w:rPr>
                <w:rFonts w:hint="eastAsia"/>
                <w:sz w:val="18"/>
                <w:szCs w:val="18"/>
              </w:rPr>
              <w:t>F</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89</w:t>
            </w:r>
          </w:p>
        </w:tc>
        <w:tc>
          <w:tcPr>
            <w:tcW w:w="1265" w:type="dxa"/>
          </w:tcPr>
          <w:p w:rsidR="00AC184D" w:rsidRDefault="0051782E">
            <w:pPr>
              <w:rPr>
                <w:sz w:val="18"/>
                <w:szCs w:val="18"/>
              </w:rPr>
            </w:pPr>
            <w:r>
              <w:rPr>
                <w:rFonts w:hint="eastAsia"/>
                <w:sz w:val="18"/>
                <w:szCs w:val="18"/>
              </w:rPr>
              <w:t>89%</w:t>
            </w:r>
          </w:p>
        </w:tc>
      </w:tr>
      <w:tr w:rsidR="00AC184D" w:rsidRPr="00C964F6">
        <w:tc>
          <w:tcPr>
            <w:tcW w:w="1166" w:type="dxa"/>
          </w:tcPr>
          <w:p w:rsidR="00AC184D" w:rsidRDefault="0051782E">
            <w:pPr>
              <w:rPr>
                <w:sz w:val="18"/>
                <w:szCs w:val="18"/>
              </w:rPr>
            </w:pPr>
            <w:r>
              <w:rPr>
                <w:rFonts w:hint="eastAsia"/>
                <w:sz w:val="18"/>
                <w:szCs w:val="18"/>
              </w:rPr>
              <w:t>G</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H</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87</w:t>
            </w:r>
          </w:p>
        </w:tc>
        <w:tc>
          <w:tcPr>
            <w:tcW w:w="1265" w:type="dxa"/>
          </w:tcPr>
          <w:p w:rsidR="00AC184D" w:rsidRPr="00267176" w:rsidRDefault="0051782E">
            <w:pPr>
              <w:rPr>
                <w:color w:val="FF0000"/>
                <w:sz w:val="18"/>
                <w:szCs w:val="18"/>
              </w:rPr>
            </w:pPr>
            <w:r w:rsidRPr="00267176">
              <w:rPr>
                <w:rFonts w:hint="eastAsia"/>
                <w:color w:val="FF0000"/>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I</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90</w:t>
            </w:r>
          </w:p>
        </w:tc>
        <w:tc>
          <w:tcPr>
            <w:tcW w:w="1265" w:type="dxa"/>
          </w:tcPr>
          <w:p w:rsidR="00AC184D" w:rsidRPr="00267176" w:rsidRDefault="0051782E">
            <w:pPr>
              <w:rPr>
                <w:color w:val="FF0000"/>
                <w:sz w:val="18"/>
                <w:szCs w:val="18"/>
              </w:rPr>
            </w:pPr>
            <w:r w:rsidRPr="00267176">
              <w:rPr>
                <w:rFonts w:hint="eastAsia"/>
                <w:color w:val="FF0000"/>
                <w:sz w:val="18"/>
                <w:szCs w:val="18"/>
              </w:rPr>
              <w:t>90%</w:t>
            </w:r>
          </w:p>
        </w:tc>
      </w:tr>
      <w:tr w:rsidR="00AC184D" w:rsidRPr="00C964F6">
        <w:tc>
          <w:tcPr>
            <w:tcW w:w="1166" w:type="dxa"/>
          </w:tcPr>
          <w:p w:rsidR="00AC184D" w:rsidRDefault="0051782E">
            <w:pPr>
              <w:rPr>
                <w:sz w:val="18"/>
                <w:szCs w:val="18"/>
              </w:rPr>
            </w:pPr>
            <w:r>
              <w:rPr>
                <w:rFonts w:hint="eastAsia"/>
                <w:sz w:val="18"/>
                <w:szCs w:val="18"/>
              </w:rPr>
              <w:t>J</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92</w:t>
            </w:r>
          </w:p>
        </w:tc>
        <w:tc>
          <w:tcPr>
            <w:tcW w:w="1265" w:type="dxa"/>
          </w:tcPr>
          <w:p w:rsidR="00AC184D" w:rsidRDefault="0051782E">
            <w:pPr>
              <w:rPr>
                <w:sz w:val="18"/>
                <w:szCs w:val="18"/>
              </w:rPr>
            </w:pPr>
            <w:r>
              <w:rPr>
                <w:rFonts w:hint="eastAsia"/>
                <w:sz w:val="18"/>
                <w:szCs w:val="18"/>
              </w:rPr>
              <w:t>92%</w:t>
            </w:r>
          </w:p>
        </w:tc>
      </w:tr>
      <w:tr w:rsidR="00AC184D" w:rsidRPr="00C964F6">
        <w:tc>
          <w:tcPr>
            <w:tcW w:w="1166" w:type="dxa"/>
          </w:tcPr>
          <w:p w:rsidR="00AC184D" w:rsidRDefault="0051782E">
            <w:pPr>
              <w:rPr>
                <w:sz w:val="18"/>
                <w:szCs w:val="18"/>
              </w:rPr>
            </w:pPr>
            <w:r>
              <w:rPr>
                <w:rFonts w:hint="eastAsia"/>
                <w:sz w:val="18"/>
                <w:szCs w:val="18"/>
              </w:rPr>
              <w:t>K</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89</w:t>
            </w:r>
          </w:p>
        </w:tc>
        <w:tc>
          <w:tcPr>
            <w:tcW w:w="1265" w:type="dxa"/>
          </w:tcPr>
          <w:p w:rsidR="00AC184D" w:rsidRDefault="0051782E">
            <w:pPr>
              <w:rPr>
                <w:sz w:val="18"/>
                <w:szCs w:val="18"/>
              </w:rPr>
            </w:pPr>
            <w:r>
              <w:rPr>
                <w:rFonts w:hint="eastAsia"/>
                <w:sz w:val="18"/>
                <w:szCs w:val="18"/>
              </w:rPr>
              <w:t>89%</w:t>
            </w:r>
          </w:p>
        </w:tc>
      </w:tr>
      <w:tr w:rsidR="00AC184D" w:rsidRPr="00C964F6">
        <w:tc>
          <w:tcPr>
            <w:tcW w:w="1166" w:type="dxa"/>
          </w:tcPr>
          <w:p w:rsidR="00AC184D" w:rsidRDefault="0051782E">
            <w:pPr>
              <w:rPr>
                <w:sz w:val="18"/>
                <w:szCs w:val="18"/>
              </w:rPr>
            </w:pPr>
            <w:r>
              <w:rPr>
                <w:rFonts w:hint="eastAsia"/>
                <w:sz w:val="18"/>
                <w:szCs w:val="18"/>
              </w:rPr>
              <w:t>L</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Default="0051782E">
            <w:pPr>
              <w:rPr>
                <w:sz w:val="18"/>
                <w:szCs w:val="18"/>
              </w:rPr>
            </w:pPr>
            <w:r>
              <w:rPr>
                <w:rFonts w:hint="eastAsia"/>
                <w:sz w:val="18"/>
                <w:szCs w:val="18"/>
              </w:rPr>
              <w:t>M</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N</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90</w:t>
            </w:r>
          </w:p>
        </w:tc>
        <w:tc>
          <w:tcPr>
            <w:tcW w:w="1265" w:type="dxa"/>
          </w:tcPr>
          <w:p w:rsidR="00AC184D" w:rsidRPr="00267176" w:rsidRDefault="0051782E">
            <w:pPr>
              <w:rPr>
                <w:color w:val="FF0000"/>
                <w:sz w:val="18"/>
                <w:szCs w:val="18"/>
              </w:rPr>
            </w:pPr>
            <w:r w:rsidRPr="00267176">
              <w:rPr>
                <w:rFonts w:hint="eastAsia"/>
                <w:color w:val="FF0000"/>
                <w:sz w:val="18"/>
                <w:szCs w:val="18"/>
              </w:rPr>
              <w:t>90%</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O</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92</w:t>
            </w:r>
          </w:p>
        </w:tc>
        <w:tc>
          <w:tcPr>
            <w:tcW w:w="1265" w:type="dxa"/>
          </w:tcPr>
          <w:p w:rsidR="00AC184D" w:rsidRPr="00267176" w:rsidRDefault="0051782E">
            <w:pPr>
              <w:rPr>
                <w:color w:val="FF0000"/>
                <w:sz w:val="18"/>
                <w:szCs w:val="18"/>
              </w:rPr>
            </w:pPr>
            <w:r w:rsidRPr="00267176">
              <w:rPr>
                <w:rFonts w:hint="eastAsia"/>
                <w:color w:val="FF0000"/>
                <w:sz w:val="18"/>
                <w:szCs w:val="18"/>
              </w:rPr>
              <w:t>92%</w:t>
            </w:r>
          </w:p>
        </w:tc>
      </w:tr>
      <w:tr w:rsidR="00AC184D" w:rsidRPr="00C964F6">
        <w:tc>
          <w:tcPr>
            <w:tcW w:w="1166" w:type="dxa"/>
          </w:tcPr>
          <w:p w:rsidR="00AC184D" w:rsidRDefault="0051782E">
            <w:pPr>
              <w:rPr>
                <w:sz w:val="18"/>
                <w:szCs w:val="18"/>
              </w:rPr>
            </w:pPr>
            <w:r>
              <w:rPr>
                <w:rFonts w:hint="eastAsia"/>
                <w:sz w:val="18"/>
                <w:szCs w:val="18"/>
              </w:rPr>
              <w:t>P</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89</w:t>
            </w:r>
          </w:p>
        </w:tc>
        <w:tc>
          <w:tcPr>
            <w:tcW w:w="1265" w:type="dxa"/>
          </w:tcPr>
          <w:p w:rsidR="00AC184D" w:rsidRDefault="0051782E">
            <w:pPr>
              <w:rPr>
                <w:sz w:val="18"/>
                <w:szCs w:val="18"/>
              </w:rPr>
            </w:pPr>
            <w:r>
              <w:rPr>
                <w:rFonts w:hint="eastAsia"/>
                <w:sz w:val="18"/>
                <w:szCs w:val="18"/>
              </w:rPr>
              <w:t>89%</w:t>
            </w:r>
          </w:p>
        </w:tc>
      </w:tr>
      <w:tr w:rsidR="00AC184D" w:rsidRPr="00C964F6">
        <w:tc>
          <w:tcPr>
            <w:tcW w:w="1166" w:type="dxa"/>
          </w:tcPr>
          <w:p w:rsidR="00AC184D" w:rsidRDefault="0051782E">
            <w:pPr>
              <w:rPr>
                <w:sz w:val="18"/>
                <w:szCs w:val="18"/>
              </w:rPr>
            </w:pPr>
            <w:r>
              <w:rPr>
                <w:rFonts w:hint="eastAsia"/>
                <w:sz w:val="18"/>
                <w:szCs w:val="18"/>
              </w:rPr>
              <w:t>Q</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R</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87</w:t>
            </w:r>
          </w:p>
        </w:tc>
        <w:tc>
          <w:tcPr>
            <w:tcW w:w="1265" w:type="dxa"/>
          </w:tcPr>
          <w:p w:rsidR="00AC184D" w:rsidRPr="00267176" w:rsidRDefault="0051782E">
            <w:pPr>
              <w:rPr>
                <w:color w:val="FF0000"/>
                <w:sz w:val="18"/>
                <w:szCs w:val="18"/>
              </w:rPr>
            </w:pPr>
            <w:r w:rsidRPr="00267176">
              <w:rPr>
                <w:rFonts w:hint="eastAsia"/>
                <w:color w:val="FF0000"/>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S</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90</w:t>
            </w:r>
          </w:p>
        </w:tc>
        <w:tc>
          <w:tcPr>
            <w:tcW w:w="1265" w:type="dxa"/>
          </w:tcPr>
          <w:p w:rsidR="00AC184D" w:rsidRPr="00267176" w:rsidRDefault="0051782E">
            <w:pPr>
              <w:rPr>
                <w:color w:val="FF0000"/>
                <w:sz w:val="18"/>
                <w:szCs w:val="18"/>
              </w:rPr>
            </w:pPr>
            <w:r w:rsidRPr="00267176">
              <w:rPr>
                <w:rFonts w:hint="eastAsia"/>
                <w:color w:val="FF0000"/>
                <w:sz w:val="18"/>
                <w:szCs w:val="18"/>
              </w:rPr>
              <w:t>90%</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T</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92</w:t>
            </w:r>
          </w:p>
        </w:tc>
        <w:tc>
          <w:tcPr>
            <w:tcW w:w="1265" w:type="dxa"/>
          </w:tcPr>
          <w:p w:rsidR="00AC184D" w:rsidRPr="00267176" w:rsidRDefault="0051782E">
            <w:pPr>
              <w:rPr>
                <w:color w:val="FF0000"/>
                <w:sz w:val="18"/>
                <w:szCs w:val="18"/>
              </w:rPr>
            </w:pPr>
            <w:r w:rsidRPr="00267176">
              <w:rPr>
                <w:rFonts w:hint="eastAsia"/>
                <w:color w:val="FF0000"/>
                <w:sz w:val="18"/>
                <w:szCs w:val="18"/>
              </w:rPr>
              <w:t>92%</w:t>
            </w:r>
          </w:p>
        </w:tc>
      </w:tr>
      <w:tr w:rsidR="00AC184D" w:rsidRPr="00C964F6">
        <w:tc>
          <w:tcPr>
            <w:tcW w:w="1166" w:type="dxa"/>
          </w:tcPr>
          <w:p w:rsidR="00AC184D" w:rsidRDefault="0051782E">
            <w:pPr>
              <w:rPr>
                <w:sz w:val="18"/>
                <w:szCs w:val="18"/>
              </w:rPr>
            </w:pPr>
            <w:r>
              <w:rPr>
                <w:rFonts w:hint="eastAsia"/>
                <w:sz w:val="18"/>
                <w:szCs w:val="18"/>
              </w:rPr>
              <w:t>U</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90</w:t>
            </w:r>
          </w:p>
        </w:tc>
        <w:tc>
          <w:tcPr>
            <w:tcW w:w="1265" w:type="dxa"/>
          </w:tcPr>
          <w:p w:rsidR="00AC184D" w:rsidRDefault="0051782E">
            <w:pPr>
              <w:rPr>
                <w:sz w:val="18"/>
                <w:szCs w:val="18"/>
              </w:rPr>
            </w:pPr>
            <w:r>
              <w:rPr>
                <w:rFonts w:hint="eastAsia"/>
                <w:sz w:val="18"/>
                <w:szCs w:val="18"/>
              </w:rPr>
              <w:t>90%</w:t>
            </w:r>
          </w:p>
        </w:tc>
      </w:tr>
      <w:tr w:rsidR="00AC184D" w:rsidRPr="00C964F6">
        <w:tc>
          <w:tcPr>
            <w:tcW w:w="1166" w:type="dxa"/>
          </w:tcPr>
          <w:p w:rsidR="00AC184D" w:rsidRDefault="0051782E">
            <w:pPr>
              <w:rPr>
                <w:sz w:val="18"/>
                <w:szCs w:val="18"/>
              </w:rPr>
            </w:pPr>
            <w:r>
              <w:rPr>
                <w:rFonts w:hint="eastAsia"/>
                <w:sz w:val="18"/>
                <w:szCs w:val="18"/>
              </w:rPr>
              <w:t>V</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92</w:t>
            </w:r>
          </w:p>
        </w:tc>
        <w:tc>
          <w:tcPr>
            <w:tcW w:w="1265" w:type="dxa"/>
          </w:tcPr>
          <w:p w:rsidR="00AC184D" w:rsidRDefault="0051782E">
            <w:pPr>
              <w:rPr>
                <w:sz w:val="18"/>
                <w:szCs w:val="18"/>
              </w:rPr>
            </w:pPr>
            <w:r>
              <w:rPr>
                <w:rFonts w:hint="eastAsia"/>
                <w:sz w:val="18"/>
                <w:szCs w:val="18"/>
              </w:rPr>
              <w:t>92%</w:t>
            </w:r>
          </w:p>
        </w:tc>
      </w:tr>
      <w:tr w:rsidR="00AC184D" w:rsidRPr="00C964F6">
        <w:tc>
          <w:tcPr>
            <w:tcW w:w="1166" w:type="dxa"/>
          </w:tcPr>
          <w:p w:rsidR="00AC184D" w:rsidRDefault="0051782E">
            <w:pPr>
              <w:rPr>
                <w:sz w:val="18"/>
                <w:szCs w:val="18"/>
              </w:rPr>
            </w:pPr>
            <w:r>
              <w:rPr>
                <w:rFonts w:hint="eastAsia"/>
                <w:sz w:val="18"/>
                <w:szCs w:val="18"/>
              </w:rPr>
              <w:t>W</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89</w:t>
            </w:r>
          </w:p>
        </w:tc>
        <w:tc>
          <w:tcPr>
            <w:tcW w:w="1265" w:type="dxa"/>
          </w:tcPr>
          <w:p w:rsidR="00AC184D" w:rsidRDefault="0051782E">
            <w:pPr>
              <w:rPr>
                <w:sz w:val="18"/>
                <w:szCs w:val="18"/>
              </w:rPr>
            </w:pPr>
            <w:r>
              <w:rPr>
                <w:rFonts w:hint="eastAsia"/>
                <w:sz w:val="18"/>
                <w:szCs w:val="18"/>
              </w:rPr>
              <w:t>89%</w:t>
            </w:r>
          </w:p>
        </w:tc>
      </w:tr>
      <w:tr w:rsidR="00AC184D" w:rsidRPr="00C964F6">
        <w:tc>
          <w:tcPr>
            <w:tcW w:w="1166" w:type="dxa"/>
          </w:tcPr>
          <w:p w:rsidR="00AC184D" w:rsidRDefault="0051782E">
            <w:pPr>
              <w:rPr>
                <w:sz w:val="18"/>
                <w:szCs w:val="18"/>
              </w:rPr>
            </w:pPr>
            <w:r>
              <w:rPr>
                <w:rFonts w:hint="eastAsia"/>
                <w:sz w:val="18"/>
                <w:szCs w:val="18"/>
              </w:rPr>
              <w:t>X</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Default="0051782E">
            <w:pPr>
              <w:rPr>
                <w:sz w:val="18"/>
                <w:szCs w:val="18"/>
              </w:rPr>
            </w:pPr>
            <w:r>
              <w:rPr>
                <w:rFonts w:hint="eastAsia"/>
                <w:sz w:val="18"/>
                <w:szCs w:val="18"/>
              </w:rPr>
              <w:t>Y</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Default="0051782E">
            <w:pPr>
              <w:rPr>
                <w:sz w:val="18"/>
                <w:szCs w:val="18"/>
              </w:rPr>
            </w:pPr>
            <w:r>
              <w:rPr>
                <w:rFonts w:hint="eastAsia"/>
                <w:sz w:val="18"/>
                <w:szCs w:val="18"/>
              </w:rPr>
              <w:t>Z</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90</w:t>
            </w:r>
          </w:p>
        </w:tc>
        <w:tc>
          <w:tcPr>
            <w:tcW w:w="1265" w:type="dxa"/>
          </w:tcPr>
          <w:p w:rsidR="00AC184D" w:rsidRDefault="0051782E">
            <w:pPr>
              <w:rPr>
                <w:sz w:val="18"/>
                <w:szCs w:val="18"/>
              </w:rPr>
            </w:pPr>
            <w:r>
              <w:rPr>
                <w:rFonts w:hint="eastAsia"/>
                <w:sz w:val="18"/>
                <w:szCs w:val="18"/>
              </w:rPr>
              <w:t>90%</w:t>
            </w:r>
          </w:p>
        </w:tc>
      </w:tr>
    </w:tbl>
    <w:p w:rsidR="00AC184D" w:rsidRDefault="0051782E" w:rsidP="00E11710">
      <w:pPr>
        <w:jc w:val="center"/>
        <w:rPr>
          <w:sz w:val="18"/>
          <w:szCs w:val="18"/>
        </w:rPr>
      </w:pPr>
      <w:r>
        <w:rPr>
          <w:rFonts w:hint="eastAsia"/>
          <w:sz w:val="18"/>
          <w:szCs w:val="18"/>
        </w:rPr>
        <w:t>表</w:t>
      </w:r>
      <w:r w:rsidR="00E11710">
        <w:rPr>
          <w:rFonts w:hint="eastAsia"/>
          <w:sz w:val="18"/>
          <w:szCs w:val="18"/>
        </w:rPr>
        <w:t>5-</w:t>
      </w:r>
      <w:r>
        <w:rPr>
          <w:rFonts w:hint="eastAsia"/>
          <w:sz w:val="18"/>
          <w:szCs w:val="18"/>
        </w:rPr>
        <w:t xml:space="preserve"> </w:t>
      </w:r>
      <w:r w:rsidR="002A1DA5">
        <w:rPr>
          <w:rFonts w:hint="eastAsia"/>
          <w:sz w:val="18"/>
          <w:szCs w:val="18"/>
        </w:rPr>
        <w:t>基于</w:t>
      </w:r>
      <w:r>
        <w:rPr>
          <w:rFonts w:hint="eastAsia"/>
          <w:sz w:val="18"/>
          <w:szCs w:val="18"/>
        </w:rPr>
        <w:t>传统特征的识别率</w:t>
      </w:r>
    </w:p>
    <w:p w:rsidR="00C964F6" w:rsidRDefault="00C964F6" w:rsidP="00C964F6">
      <w:pPr>
        <w:jc w:val="center"/>
        <w:rPr>
          <w:sz w:val="18"/>
          <w:szCs w:val="18"/>
        </w:rPr>
      </w:pPr>
    </w:p>
    <w:p w:rsidR="00C964F6" w:rsidRDefault="00C964F6" w:rsidP="00C964F6">
      <w:pPr>
        <w:jc w:val="center"/>
        <w:rPr>
          <w:sz w:val="18"/>
          <w:szCs w:val="18"/>
        </w:rPr>
      </w:pPr>
    </w:p>
    <w:tbl>
      <w:tblPr>
        <w:tblW w:w="4822" w:type="dxa"/>
        <w:tblBorders>
          <w:top w:val="single" w:sz="4" w:space="0" w:color="auto"/>
          <w:bottom w:val="single" w:sz="4" w:space="0" w:color="auto"/>
        </w:tblBorders>
        <w:tblLayout w:type="fixed"/>
        <w:tblLook w:val="04A0"/>
      </w:tblPr>
      <w:tblGrid>
        <w:gridCol w:w="1166"/>
        <w:gridCol w:w="1225"/>
        <w:gridCol w:w="1166"/>
        <w:gridCol w:w="1265"/>
      </w:tblGrid>
      <w:tr w:rsidR="00AC184D" w:rsidRPr="00C964F6">
        <w:tc>
          <w:tcPr>
            <w:tcW w:w="1166" w:type="dxa"/>
            <w:tcBorders>
              <w:top w:val="single" w:sz="4" w:space="0" w:color="auto"/>
              <w:bottom w:val="single" w:sz="4" w:space="0" w:color="auto"/>
            </w:tcBorders>
          </w:tcPr>
          <w:p w:rsidR="00AC184D" w:rsidRDefault="0051782E">
            <w:pPr>
              <w:rPr>
                <w:sz w:val="18"/>
                <w:szCs w:val="18"/>
              </w:rPr>
            </w:pPr>
            <w:r>
              <w:rPr>
                <w:rFonts w:hint="eastAsia"/>
                <w:sz w:val="18"/>
                <w:szCs w:val="18"/>
              </w:rPr>
              <w:lastRenderedPageBreak/>
              <w:t>手势名称</w:t>
            </w:r>
          </w:p>
        </w:tc>
        <w:tc>
          <w:tcPr>
            <w:tcW w:w="1225" w:type="dxa"/>
            <w:tcBorders>
              <w:top w:val="single" w:sz="4" w:space="0" w:color="auto"/>
              <w:bottom w:val="single" w:sz="4" w:space="0" w:color="auto"/>
            </w:tcBorders>
          </w:tcPr>
          <w:p w:rsidR="00AC184D" w:rsidRDefault="0051782E">
            <w:pPr>
              <w:rPr>
                <w:sz w:val="18"/>
                <w:szCs w:val="18"/>
              </w:rPr>
            </w:pPr>
            <w:r>
              <w:rPr>
                <w:rFonts w:hint="eastAsia"/>
                <w:sz w:val="18"/>
                <w:szCs w:val="18"/>
              </w:rPr>
              <w:t>实验次数</w:t>
            </w:r>
          </w:p>
        </w:tc>
        <w:tc>
          <w:tcPr>
            <w:tcW w:w="1166" w:type="dxa"/>
            <w:tcBorders>
              <w:top w:val="single" w:sz="4" w:space="0" w:color="auto"/>
              <w:bottom w:val="single" w:sz="4" w:space="0" w:color="auto"/>
            </w:tcBorders>
          </w:tcPr>
          <w:p w:rsidR="00AC184D" w:rsidRDefault="0051782E">
            <w:pPr>
              <w:rPr>
                <w:sz w:val="18"/>
                <w:szCs w:val="18"/>
              </w:rPr>
            </w:pPr>
            <w:r>
              <w:rPr>
                <w:rFonts w:hint="eastAsia"/>
                <w:sz w:val="18"/>
                <w:szCs w:val="18"/>
              </w:rPr>
              <w:t>识别次数</w:t>
            </w:r>
          </w:p>
        </w:tc>
        <w:tc>
          <w:tcPr>
            <w:tcW w:w="1265" w:type="dxa"/>
            <w:tcBorders>
              <w:top w:val="single" w:sz="4" w:space="0" w:color="auto"/>
              <w:bottom w:val="single" w:sz="4" w:space="0" w:color="auto"/>
            </w:tcBorders>
          </w:tcPr>
          <w:p w:rsidR="00AC184D" w:rsidRDefault="0051782E">
            <w:pPr>
              <w:rPr>
                <w:sz w:val="18"/>
                <w:szCs w:val="18"/>
              </w:rPr>
            </w:pPr>
            <w:r>
              <w:rPr>
                <w:rFonts w:hint="eastAsia"/>
                <w:sz w:val="18"/>
                <w:szCs w:val="18"/>
              </w:rPr>
              <w:t>准确率</w:t>
            </w:r>
          </w:p>
        </w:tc>
      </w:tr>
      <w:tr w:rsidR="00AC184D" w:rsidRPr="00C964F6">
        <w:tc>
          <w:tcPr>
            <w:tcW w:w="1166" w:type="dxa"/>
            <w:tcBorders>
              <w:top w:val="single" w:sz="4" w:space="0" w:color="auto"/>
            </w:tcBorders>
          </w:tcPr>
          <w:p w:rsidR="00AC184D" w:rsidRPr="00267176" w:rsidRDefault="0051782E">
            <w:pPr>
              <w:rPr>
                <w:color w:val="FF0000"/>
                <w:sz w:val="18"/>
                <w:szCs w:val="18"/>
              </w:rPr>
            </w:pPr>
            <w:r w:rsidRPr="00267176">
              <w:rPr>
                <w:rFonts w:hint="eastAsia"/>
                <w:color w:val="FF0000"/>
                <w:sz w:val="18"/>
                <w:szCs w:val="18"/>
              </w:rPr>
              <w:t>A</w:t>
            </w:r>
          </w:p>
        </w:tc>
        <w:tc>
          <w:tcPr>
            <w:tcW w:w="1225" w:type="dxa"/>
            <w:tcBorders>
              <w:top w:val="single" w:sz="4" w:space="0" w:color="auto"/>
            </w:tcBorders>
          </w:tcPr>
          <w:p w:rsidR="00AC184D" w:rsidRPr="00267176" w:rsidRDefault="0051782E">
            <w:pPr>
              <w:rPr>
                <w:color w:val="FF0000"/>
                <w:sz w:val="18"/>
                <w:szCs w:val="18"/>
              </w:rPr>
            </w:pPr>
            <w:r w:rsidRPr="00267176">
              <w:rPr>
                <w:rFonts w:hint="eastAsia"/>
                <w:color w:val="FF0000"/>
                <w:sz w:val="18"/>
                <w:szCs w:val="18"/>
              </w:rPr>
              <w:t>100</w:t>
            </w:r>
          </w:p>
        </w:tc>
        <w:tc>
          <w:tcPr>
            <w:tcW w:w="1166" w:type="dxa"/>
            <w:tcBorders>
              <w:top w:val="single" w:sz="4" w:space="0" w:color="auto"/>
            </w:tcBorders>
          </w:tcPr>
          <w:p w:rsidR="00AC184D" w:rsidRPr="00267176" w:rsidRDefault="0051782E">
            <w:pPr>
              <w:rPr>
                <w:color w:val="FF0000"/>
                <w:sz w:val="18"/>
                <w:szCs w:val="18"/>
              </w:rPr>
            </w:pPr>
            <w:r w:rsidRPr="00267176">
              <w:rPr>
                <w:rFonts w:hint="eastAsia"/>
                <w:color w:val="FF0000"/>
                <w:sz w:val="18"/>
                <w:szCs w:val="18"/>
              </w:rPr>
              <w:t>89</w:t>
            </w:r>
          </w:p>
        </w:tc>
        <w:tc>
          <w:tcPr>
            <w:tcW w:w="1265" w:type="dxa"/>
            <w:tcBorders>
              <w:top w:val="single" w:sz="4" w:space="0" w:color="auto"/>
            </w:tcBorders>
          </w:tcPr>
          <w:p w:rsidR="00AC184D" w:rsidRPr="00267176" w:rsidRDefault="0051782E">
            <w:pPr>
              <w:rPr>
                <w:color w:val="FF0000"/>
                <w:sz w:val="18"/>
                <w:szCs w:val="18"/>
              </w:rPr>
            </w:pPr>
            <w:r w:rsidRPr="00267176">
              <w:rPr>
                <w:rFonts w:hint="eastAsia"/>
                <w:color w:val="FF0000"/>
                <w:sz w:val="18"/>
                <w:szCs w:val="18"/>
              </w:rPr>
              <w:t>89%</w:t>
            </w:r>
          </w:p>
        </w:tc>
      </w:tr>
      <w:tr w:rsidR="00AC184D" w:rsidRPr="00C964F6">
        <w:tc>
          <w:tcPr>
            <w:tcW w:w="1166" w:type="dxa"/>
          </w:tcPr>
          <w:p w:rsidR="00AC184D" w:rsidRDefault="0051782E">
            <w:pPr>
              <w:rPr>
                <w:sz w:val="18"/>
                <w:szCs w:val="18"/>
              </w:rPr>
            </w:pPr>
            <w:r>
              <w:rPr>
                <w:rFonts w:hint="eastAsia"/>
                <w:sz w:val="18"/>
                <w:szCs w:val="18"/>
              </w:rPr>
              <w:t>B</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Default="0051782E">
            <w:pPr>
              <w:rPr>
                <w:sz w:val="18"/>
                <w:szCs w:val="18"/>
              </w:rPr>
            </w:pPr>
            <w:r>
              <w:rPr>
                <w:rFonts w:hint="eastAsia"/>
                <w:sz w:val="18"/>
                <w:szCs w:val="18"/>
              </w:rPr>
              <w:t>C</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Default="0051782E">
            <w:pPr>
              <w:rPr>
                <w:sz w:val="18"/>
                <w:szCs w:val="18"/>
              </w:rPr>
            </w:pPr>
            <w:r>
              <w:rPr>
                <w:rFonts w:hint="eastAsia"/>
                <w:sz w:val="18"/>
                <w:szCs w:val="18"/>
              </w:rPr>
              <w:t>D</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90</w:t>
            </w:r>
          </w:p>
        </w:tc>
        <w:tc>
          <w:tcPr>
            <w:tcW w:w="1265" w:type="dxa"/>
          </w:tcPr>
          <w:p w:rsidR="00AC184D" w:rsidRDefault="0051782E">
            <w:pPr>
              <w:rPr>
                <w:sz w:val="18"/>
                <w:szCs w:val="18"/>
              </w:rPr>
            </w:pPr>
            <w:r>
              <w:rPr>
                <w:rFonts w:hint="eastAsia"/>
                <w:sz w:val="18"/>
                <w:szCs w:val="18"/>
              </w:rPr>
              <w:t>90%</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E</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92</w:t>
            </w:r>
          </w:p>
        </w:tc>
        <w:tc>
          <w:tcPr>
            <w:tcW w:w="1265" w:type="dxa"/>
          </w:tcPr>
          <w:p w:rsidR="00AC184D" w:rsidRPr="00267176" w:rsidRDefault="0051782E">
            <w:pPr>
              <w:rPr>
                <w:color w:val="FF0000"/>
                <w:sz w:val="18"/>
                <w:szCs w:val="18"/>
              </w:rPr>
            </w:pPr>
            <w:r w:rsidRPr="00267176">
              <w:rPr>
                <w:rFonts w:hint="eastAsia"/>
                <w:color w:val="FF0000"/>
                <w:sz w:val="18"/>
                <w:szCs w:val="18"/>
              </w:rPr>
              <w:t>92%</w:t>
            </w:r>
          </w:p>
        </w:tc>
      </w:tr>
      <w:tr w:rsidR="00AC184D" w:rsidRPr="00C964F6">
        <w:tc>
          <w:tcPr>
            <w:tcW w:w="1166" w:type="dxa"/>
          </w:tcPr>
          <w:p w:rsidR="00AC184D" w:rsidRDefault="0051782E">
            <w:pPr>
              <w:rPr>
                <w:sz w:val="18"/>
                <w:szCs w:val="18"/>
              </w:rPr>
            </w:pPr>
            <w:r>
              <w:rPr>
                <w:rFonts w:hint="eastAsia"/>
                <w:sz w:val="18"/>
                <w:szCs w:val="18"/>
              </w:rPr>
              <w:t>F</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89</w:t>
            </w:r>
          </w:p>
        </w:tc>
        <w:tc>
          <w:tcPr>
            <w:tcW w:w="1265" w:type="dxa"/>
          </w:tcPr>
          <w:p w:rsidR="00AC184D" w:rsidRDefault="0051782E">
            <w:pPr>
              <w:rPr>
                <w:sz w:val="18"/>
                <w:szCs w:val="18"/>
              </w:rPr>
            </w:pPr>
            <w:r>
              <w:rPr>
                <w:rFonts w:hint="eastAsia"/>
                <w:sz w:val="18"/>
                <w:szCs w:val="18"/>
              </w:rPr>
              <w:t>89%</w:t>
            </w:r>
          </w:p>
        </w:tc>
      </w:tr>
      <w:tr w:rsidR="00AC184D" w:rsidRPr="00C964F6">
        <w:tc>
          <w:tcPr>
            <w:tcW w:w="1166" w:type="dxa"/>
          </w:tcPr>
          <w:p w:rsidR="00AC184D" w:rsidRDefault="0051782E">
            <w:pPr>
              <w:rPr>
                <w:sz w:val="18"/>
                <w:szCs w:val="18"/>
              </w:rPr>
            </w:pPr>
            <w:r>
              <w:rPr>
                <w:rFonts w:hint="eastAsia"/>
                <w:sz w:val="18"/>
                <w:szCs w:val="18"/>
              </w:rPr>
              <w:t>G</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H</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87</w:t>
            </w:r>
          </w:p>
        </w:tc>
        <w:tc>
          <w:tcPr>
            <w:tcW w:w="1265" w:type="dxa"/>
          </w:tcPr>
          <w:p w:rsidR="00AC184D" w:rsidRPr="00267176" w:rsidRDefault="0051782E">
            <w:pPr>
              <w:rPr>
                <w:color w:val="FF0000"/>
                <w:sz w:val="18"/>
                <w:szCs w:val="18"/>
              </w:rPr>
            </w:pPr>
            <w:r w:rsidRPr="00267176">
              <w:rPr>
                <w:rFonts w:hint="eastAsia"/>
                <w:color w:val="FF0000"/>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I</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90</w:t>
            </w:r>
          </w:p>
        </w:tc>
        <w:tc>
          <w:tcPr>
            <w:tcW w:w="1265" w:type="dxa"/>
          </w:tcPr>
          <w:p w:rsidR="00AC184D" w:rsidRPr="00267176" w:rsidRDefault="0051782E">
            <w:pPr>
              <w:rPr>
                <w:color w:val="FF0000"/>
                <w:sz w:val="18"/>
                <w:szCs w:val="18"/>
              </w:rPr>
            </w:pPr>
            <w:r w:rsidRPr="00267176">
              <w:rPr>
                <w:rFonts w:hint="eastAsia"/>
                <w:color w:val="FF0000"/>
                <w:sz w:val="18"/>
                <w:szCs w:val="18"/>
              </w:rPr>
              <w:t>90%</w:t>
            </w:r>
          </w:p>
        </w:tc>
      </w:tr>
      <w:tr w:rsidR="00AC184D" w:rsidRPr="00C964F6">
        <w:tc>
          <w:tcPr>
            <w:tcW w:w="1166" w:type="dxa"/>
          </w:tcPr>
          <w:p w:rsidR="00AC184D" w:rsidRDefault="0051782E">
            <w:pPr>
              <w:rPr>
                <w:sz w:val="18"/>
                <w:szCs w:val="18"/>
              </w:rPr>
            </w:pPr>
            <w:r>
              <w:rPr>
                <w:rFonts w:hint="eastAsia"/>
                <w:sz w:val="18"/>
                <w:szCs w:val="18"/>
              </w:rPr>
              <w:t>J</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92</w:t>
            </w:r>
          </w:p>
        </w:tc>
        <w:tc>
          <w:tcPr>
            <w:tcW w:w="1265" w:type="dxa"/>
          </w:tcPr>
          <w:p w:rsidR="00AC184D" w:rsidRDefault="0051782E">
            <w:pPr>
              <w:rPr>
                <w:sz w:val="18"/>
                <w:szCs w:val="18"/>
              </w:rPr>
            </w:pPr>
            <w:r>
              <w:rPr>
                <w:rFonts w:hint="eastAsia"/>
                <w:sz w:val="18"/>
                <w:szCs w:val="18"/>
              </w:rPr>
              <w:t>92%</w:t>
            </w:r>
          </w:p>
        </w:tc>
      </w:tr>
      <w:tr w:rsidR="00AC184D" w:rsidRPr="00C964F6">
        <w:tc>
          <w:tcPr>
            <w:tcW w:w="1166" w:type="dxa"/>
          </w:tcPr>
          <w:p w:rsidR="00AC184D" w:rsidRDefault="0051782E">
            <w:pPr>
              <w:rPr>
                <w:sz w:val="18"/>
                <w:szCs w:val="18"/>
              </w:rPr>
            </w:pPr>
            <w:r>
              <w:rPr>
                <w:rFonts w:hint="eastAsia"/>
                <w:sz w:val="18"/>
                <w:szCs w:val="18"/>
              </w:rPr>
              <w:t>K</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89</w:t>
            </w:r>
          </w:p>
        </w:tc>
        <w:tc>
          <w:tcPr>
            <w:tcW w:w="1265" w:type="dxa"/>
          </w:tcPr>
          <w:p w:rsidR="00AC184D" w:rsidRDefault="0051782E">
            <w:pPr>
              <w:rPr>
                <w:sz w:val="18"/>
                <w:szCs w:val="18"/>
              </w:rPr>
            </w:pPr>
            <w:r>
              <w:rPr>
                <w:rFonts w:hint="eastAsia"/>
                <w:sz w:val="18"/>
                <w:szCs w:val="18"/>
              </w:rPr>
              <w:t>89%</w:t>
            </w:r>
          </w:p>
        </w:tc>
      </w:tr>
      <w:tr w:rsidR="00AC184D" w:rsidRPr="00C964F6">
        <w:tc>
          <w:tcPr>
            <w:tcW w:w="1166" w:type="dxa"/>
          </w:tcPr>
          <w:p w:rsidR="00AC184D" w:rsidRDefault="0051782E">
            <w:pPr>
              <w:rPr>
                <w:sz w:val="18"/>
                <w:szCs w:val="18"/>
              </w:rPr>
            </w:pPr>
            <w:r>
              <w:rPr>
                <w:rFonts w:hint="eastAsia"/>
                <w:sz w:val="18"/>
                <w:szCs w:val="18"/>
              </w:rPr>
              <w:t>L</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Default="0051782E">
            <w:pPr>
              <w:rPr>
                <w:sz w:val="18"/>
                <w:szCs w:val="18"/>
              </w:rPr>
            </w:pPr>
            <w:r>
              <w:rPr>
                <w:rFonts w:hint="eastAsia"/>
                <w:sz w:val="18"/>
                <w:szCs w:val="18"/>
              </w:rPr>
              <w:t>M</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N</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90</w:t>
            </w:r>
          </w:p>
        </w:tc>
        <w:tc>
          <w:tcPr>
            <w:tcW w:w="1265" w:type="dxa"/>
          </w:tcPr>
          <w:p w:rsidR="00AC184D" w:rsidRPr="00267176" w:rsidRDefault="0051782E">
            <w:pPr>
              <w:rPr>
                <w:color w:val="FF0000"/>
                <w:sz w:val="18"/>
                <w:szCs w:val="18"/>
              </w:rPr>
            </w:pPr>
            <w:r w:rsidRPr="00267176">
              <w:rPr>
                <w:rFonts w:hint="eastAsia"/>
                <w:color w:val="FF0000"/>
                <w:sz w:val="18"/>
                <w:szCs w:val="18"/>
              </w:rPr>
              <w:t>90%</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O</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92</w:t>
            </w:r>
          </w:p>
        </w:tc>
        <w:tc>
          <w:tcPr>
            <w:tcW w:w="1265" w:type="dxa"/>
          </w:tcPr>
          <w:p w:rsidR="00AC184D" w:rsidRPr="00267176" w:rsidRDefault="0051782E">
            <w:pPr>
              <w:rPr>
                <w:color w:val="FF0000"/>
                <w:sz w:val="18"/>
                <w:szCs w:val="18"/>
              </w:rPr>
            </w:pPr>
            <w:r w:rsidRPr="00267176">
              <w:rPr>
                <w:rFonts w:hint="eastAsia"/>
                <w:color w:val="FF0000"/>
                <w:sz w:val="18"/>
                <w:szCs w:val="18"/>
              </w:rPr>
              <w:t>92%</w:t>
            </w:r>
          </w:p>
        </w:tc>
      </w:tr>
      <w:tr w:rsidR="00AC184D" w:rsidRPr="00C964F6">
        <w:tc>
          <w:tcPr>
            <w:tcW w:w="1166" w:type="dxa"/>
          </w:tcPr>
          <w:p w:rsidR="00AC184D" w:rsidRDefault="0051782E">
            <w:pPr>
              <w:rPr>
                <w:sz w:val="18"/>
                <w:szCs w:val="18"/>
              </w:rPr>
            </w:pPr>
            <w:r>
              <w:rPr>
                <w:rFonts w:hint="eastAsia"/>
                <w:sz w:val="18"/>
                <w:szCs w:val="18"/>
              </w:rPr>
              <w:t>P</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89</w:t>
            </w:r>
          </w:p>
        </w:tc>
        <w:tc>
          <w:tcPr>
            <w:tcW w:w="1265" w:type="dxa"/>
          </w:tcPr>
          <w:p w:rsidR="00AC184D" w:rsidRDefault="0051782E">
            <w:pPr>
              <w:rPr>
                <w:sz w:val="18"/>
                <w:szCs w:val="18"/>
              </w:rPr>
            </w:pPr>
            <w:r>
              <w:rPr>
                <w:rFonts w:hint="eastAsia"/>
                <w:sz w:val="18"/>
                <w:szCs w:val="18"/>
              </w:rPr>
              <w:t>89%</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Q</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87</w:t>
            </w:r>
          </w:p>
        </w:tc>
        <w:tc>
          <w:tcPr>
            <w:tcW w:w="1265" w:type="dxa"/>
          </w:tcPr>
          <w:p w:rsidR="00AC184D" w:rsidRPr="00267176" w:rsidRDefault="0051782E">
            <w:pPr>
              <w:rPr>
                <w:color w:val="FF0000"/>
                <w:sz w:val="18"/>
                <w:szCs w:val="18"/>
              </w:rPr>
            </w:pPr>
            <w:r w:rsidRPr="00267176">
              <w:rPr>
                <w:rFonts w:hint="eastAsia"/>
                <w:color w:val="FF0000"/>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R</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87</w:t>
            </w:r>
          </w:p>
        </w:tc>
        <w:tc>
          <w:tcPr>
            <w:tcW w:w="1265" w:type="dxa"/>
          </w:tcPr>
          <w:p w:rsidR="00AC184D" w:rsidRPr="00267176" w:rsidRDefault="0051782E">
            <w:pPr>
              <w:rPr>
                <w:color w:val="FF0000"/>
                <w:sz w:val="18"/>
                <w:szCs w:val="18"/>
              </w:rPr>
            </w:pPr>
            <w:r w:rsidRPr="00267176">
              <w:rPr>
                <w:rFonts w:hint="eastAsia"/>
                <w:color w:val="FF0000"/>
                <w:sz w:val="18"/>
                <w:szCs w:val="18"/>
              </w:rPr>
              <w:t>87%</w:t>
            </w:r>
          </w:p>
        </w:tc>
      </w:tr>
      <w:tr w:rsidR="00AC184D" w:rsidRPr="00C964F6">
        <w:tc>
          <w:tcPr>
            <w:tcW w:w="1166" w:type="dxa"/>
          </w:tcPr>
          <w:p w:rsidR="00AC184D" w:rsidRPr="00267176" w:rsidRDefault="0051782E">
            <w:pPr>
              <w:rPr>
                <w:color w:val="FF0000"/>
                <w:sz w:val="18"/>
                <w:szCs w:val="18"/>
              </w:rPr>
            </w:pPr>
            <w:r w:rsidRPr="00267176">
              <w:rPr>
                <w:rFonts w:hint="eastAsia"/>
                <w:color w:val="FF0000"/>
                <w:sz w:val="18"/>
                <w:szCs w:val="18"/>
              </w:rPr>
              <w:t>S</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90</w:t>
            </w:r>
          </w:p>
        </w:tc>
        <w:tc>
          <w:tcPr>
            <w:tcW w:w="1265" w:type="dxa"/>
          </w:tcPr>
          <w:p w:rsidR="00AC184D" w:rsidRPr="00267176" w:rsidRDefault="0051782E">
            <w:pPr>
              <w:rPr>
                <w:color w:val="FF0000"/>
                <w:sz w:val="18"/>
                <w:szCs w:val="18"/>
              </w:rPr>
            </w:pPr>
            <w:r w:rsidRPr="00267176">
              <w:rPr>
                <w:rFonts w:hint="eastAsia"/>
                <w:color w:val="FF0000"/>
                <w:sz w:val="18"/>
                <w:szCs w:val="18"/>
              </w:rPr>
              <w:t>90%</w:t>
            </w:r>
          </w:p>
        </w:tc>
      </w:tr>
      <w:tr w:rsidR="00AC184D" w:rsidRPr="00267176">
        <w:tc>
          <w:tcPr>
            <w:tcW w:w="1166" w:type="dxa"/>
          </w:tcPr>
          <w:p w:rsidR="00AC184D" w:rsidRPr="00267176" w:rsidRDefault="0051782E">
            <w:pPr>
              <w:rPr>
                <w:color w:val="FF0000"/>
                <w:sz w:val="18"/>
                <w:szCs w:val="18"/>
              </w:rPr>
            </w:pPr>
            <w:r w:rsidRPr="00267176">
              <w:rPr>
                <w:rFonts w:hint="eastAsia"/>
                <w:color w:val="FF0000"/>
                <w:sz w:val="18"/>
                <w:szCs w:val="18"/>
              </w:rPr>
              <w:t>T</w:t>
            </w:r>
          </w:p>
        </w:tc>
        <w:tc>
          <w:tcPr>
            <w:tcW w:w="1225" w:type="dxa"/>
          </w:tcPr>
          <w:p w:rsidR="00AC184D" w:rsidRPr="00267176" w:rsidRDefault="0051782E">
            <w:pPr>
              <w:rPr>
                <w:color w:val="FF0000"/>
                <w:sz w:val="18"/>
                <w:szCs w:val="18"/>
              </w:rPr>
            </w:pPr>
            <w:r w:rsidRPr="00267176">
              <w:rPr>
                <w:rFonts w:hint="eastAsia"/>
                <w:color w:val="FF0000"/>
                <w:sz w:val="18"/>
                <w:szCs w:val="18"/>
              </w:rPr>
              <w:t>100</w:t>
            </w:r>
          </w:p>
        </w:tc>
        <w:tc>
          <w:tcPr>
            <w:tcW w:w="1166" w:type="dxa"/>
          </w:tcPr>
          <w:p w:rsidR="00AC184D" w:rsidRPr="00267176" w:rsidRDefault="0051782E">
            <w:pPr>
              <w:rPr>
                <w:color w:val="FF0000"/>
                <w:sz w:val="18"/>
                <w:szCs w:val="18"/>
              </w:rPr>
            </w:pPr>
            <w:r w:rsidRPr="00267176">
              <w:rPr>
                <w:rFonts w:hint="eastAsia"/>
                <w:color w:val="FF0000"/>
                <w:sz w:val="18"/>
                <w:szCs w:val="18"/>
              </w:rPr>
              <w:t>92</w:t>
            </w:r>
          </w:p>
        </w:tc>
        <w:tc>
          <w:tcPr>
            <w:tcW w:w="1265" w:type="dxa"/>
          </w:tcPr>
          <w:p w:rsidR="00AC184D" w:rsidRPr="00267176" w:rsidRDefault="0051782E">
            <w:pPr>
              <w:rPr>
                <w:color w:val="FF0000"/>
                <w:sz w:val="18"/>
                <w:szCs w:val="18"/>
              </w:rPr>
            </w:pPr>
            <w:r w:rsidRPr="00267176">
              <w:rPr>
                <w:rFonts w:hint="eastAsia"/>
                <w:color w:val="FF0000"/>
                <w:sz w:val="18"/>
                <w:szCs w:val="18"/>
              </w:rPr>
              <w:t>92%</w:t>
            </w:r>
          </w:p>
        </w:tc>
      </w:tr>
      <w:tr w:rsidR="00AC184D" w:rsidRPr="00C964F6">
        <w:tc>
          <w:tcPr>
            <w:tcW w:w="1166" w:type="dxa"/>
          </w:tcPr>
          <w:p w:rsidR="00AC184D" w:rsidRDefault="0051782E">
            <w:pPr>
              <w:rPr>
                <w:sz w:val="18"/>
                <w:szCs w:val="18"/>
              </w:rPr>
            </w:pPr>
            <w:r>
              <w:rPr>
                <w:rFonts w:hint="eastAsia"/>
                <w:sz w:val="18"/>
                <w:szCs w:val="18"/>
              </w:rPr>
              <w:t>U</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90</w:t>
            </w:r>
          </w:p>
        </w:tc>
        <w:tc>
          <w:tcPr>
            <w:tcW w:w="1265" w:type="dxa"/>
          </w:tcPr>
          <w:p w:rsidR="00AC184D" w:rsidRDefault="0051782E">
            <w:pPr>
              <w:rPr>
                <w:sz w:val="18"/>
                <w:szCs w:val="18"/>
              </w:rPr>
            </w:pPr>
            <w:r>
              <w:rPr>
                <w:rFonts w:hint="eastAsia"/>
                <w:sz w:val="18"/>
                <w:szCs w:val="18"/>
              </w:rPr>
              <w:t>90%</w:t>
            </w:r>
          </w:p>
        </w:tc>
      </w:tr>
      <w:tr w:rsidR="00AC184D" w:rsidRPr="00C964F6">
        <w:tc>
          <w:tcPr>
            <w:tcW w:w="1166" w:type="dxa"/>
          </w:tcPr>
          <w:p w:rsidR="00AC184D" w:rsidRDefault="0051782E">
            <w:r>
              <w:rPr>
                <w:rFonts w:hint="eastAsia"/>
              </w:rPr>
              <w:t>V</w:t>
            </w:r>
          </w:p>
        </w:tc>
        <w:tc>
          <w:tcPr>
            <w:tcW w:w="1225" w:type="dxa"/>
          </w:tcPr>
          <w:p w:rsidR="00AC184D" w:rsidRDefault="0051782E">
            <w:r>
              <w:rPr>
                <w:rFonts w:hint="eastAsia"/>
              </w:rPr>
              <w:t>100</w:t>
            </w:r>
          </w:p>
        </w:tc>
        <w:tc>
          <w:tcPr>
            <w:tcW w:w="1166" w:type="dxa"/>
          </w:tcPr>
          <w:p w:rsidR="00AC184D" w:rsidRDefault="0051782E">
            <w:r>
              <w:rPr>
                <w:rFonts w:hint="eastAsia"/>
              </w:rPr>
              <w:t>92</w:t>
            </w:r>
          </w:p>
        </w:tc>
        <w:tc>
          <w:tcPr>
            <w:tcW w:w="1265" w:type="dxa"/>
          </w:tcPr>
          <w:p w:rsidR="00AC184D" w:rsidRDefault="0051782E">
            <w:r>
              <w:rPr>
                <w:rFonts w:hint="eastAsia"/>
              </w:rPr>
              <w:t>92%</w:t>
            </w:r>
          </w:p>
        </w:tc>
      </w:tr>
      <w:tr w:rsidR="00AC184D" w:rsidRPr="00C964F6">
        <w:tc>
          <w:tcPr>
            <w:tcW w:w="1166" w:type="dxa"/>
          </w:tcPr>
          <w:p w:rsidR="00AC184D" w:rsidRDefault="0051782E">
            <w:r>
              <w:rPr>
                <w:rFonts w:hint="eastAsia"/>
              </w:rPr>
              <w:t>W</w:t>
            </w:r>
          </w:p>
        </w:tc>
        <w:tc>
          <w:tcPr>
            <w:tcW w:w="1225" w:type="dxa"/>
          </w:tcPr>
          <w:p w:rsidR="00AC184D" w:rsidRDefault="0051782E">
            <w:r>
              <w:rPr>
                <w:rFonts w:hint="eastAsia"/>
              </w:rPr>
              <w:t>100</w:t>
            </w:r>
          </w:p>
        </w:tc>
        <w:tc>
          <w:tcPr>
            <w:tcW w:w="1166" w:type="dxa"/>
          </w:tcPr>
          <w:p w:rsidR="00AC184D" w:rsidRDefault="0051782E">
            <w:r>
              <w:rPr>
                <w:rFonts w:hint="eastAsia"/>
              </w:rPr>
              <w:t>89</w:t>
            </w:r>
          </w:p>
        </w:tc>
        <w:tc>
          <w:tcPr>
            <w:tcW w:w="1265" w:type="dxa"/>
          </w:tcPr>
          <w:p w:rsidR="00AC184D" w:rsidRDefault="0051782E">
            <w:r>
              <w:rPr>
                <w:rFonts w:hint="eastAsia"/>
              </w:rPr>
              <w:t>89%</w:t>
            </w:r>
          </w:p>
        </w:tc>
      </w:tr>
      <w:tr w:rsidR="00AC184D" w:rsidRPr="00C964F6">
        <w:tc>
          <w:tcPr>
            <w:tcW w:w="1166" w:type="dxa"/>
          </w:tcPr>
          <w:p w:rsidR="00AC184D" w:rsidRDefault="0051782E">
            <w:r>
              <w:rPr>
                <w:rFonts w:hint="eastAsia"/>
              </w:rPr>
              <w:t>X</w:t>
            </w:r>
          </w:p>
        </w:tc>
        <w:tc>
          <w:tcPr>
            <w:tcW w:w="1225" w:type="dxa"/>
          </w:tcPr>
          <w:p w:rsidR="00AC184D" w:rsidRDefault="0051782E">
            <w:r>
              <w:rPr>
                <w:rFonts w:hint="eastAsia"/>
              </w:rPr>
              <w:t>100</w:t>
            </w:r>
          </w:p>
        </w:tc>
        <w:tc>
          <w:tcPr>
            <w:tcW w:w="1166" w:type="dxa"/>
          </w:tcPr>
          <w:p w:rsidR="00AC184D" w:rsidRDefault="0051782E">
            <w:r>
              <w:rPr>
                <w:rFonts w:hint="eastAsia"/>
              </w:rPr>
              <w:t>87</w:t>
            </w:r>
          </w:p>
        </w:tc>
        <w:tc>
          <w:tcPr>
            <w:tcW w:w="1265" w:type="dxa"/>
          </w:tcPr>
          <w:p w:rsidR="00AC184D" w:rsidRDefault="0051782E">
            <w:r>
              <w:rPr>
                <w:rFonts w:hint="eastAsia"/>
              </w:rPr>
              <w:t>87%</w:t>
            </w:r>
          </w:p>
        </w:tc>
      </w:tr>
      <w:tr w:rsidR="00AC184D" w:rsidRPr="00C964F6">
        <w:tc>
          <w:tcPr>
            <w:tcW w:w="1166" w:type="dxa"/>
          </w:tcPr>
          <w:p w:rsidR="00AC184D" w:rsidRDefault="0051782E">
            <w:pPr>
              <w:rPr>
                <w:sz w:val="18"/>
                <w:szCs w:val="18"/>
              </w:rPr>
            </w:pPr>
            <w:r>
              <w:rPr>
                <w:rFonts w:hint="eastAsia"/>
                <w:sz w:val="18"/>
                <w:szCs w:val="18"/>
              </w:rPr>
              <w:t>Y</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87</w:t>
            </w:r>
          </w:p>
        </w:tc>
        <w:tc>
          <w:tcPr>
            <w:tcW w:w="1265" w:type="dxa"/>
          </w:tcPr>
          <w:p w:rsidR="00AC184D" w:rsidRDefault="0051782E">
            <w:pPr>
              <w:rPr>
                <w:sz w:val="18"/>
                <w:szCs w:val="18"/>
              </w:rPr>
            </w:pPr>
            <w:r>
              <w:rPr>
                <w:rFonts w:hint="eastAsia"/>
                <w:sz w:val="18"/>
                <w:szCs w:val="18"/>
              </w:rPr>
              <w:t>87%</w:t>
            </w:r>
          </w:p>
        </w:tc>
      </w:tr>
      <w:tr w:rsidR="00AC184D" w:rsidRPr="00C964F6">
        <w:tc>
          <w:tcPr>
            <w:tcW w:w="1166" w:type="dxa"/>
          </w:tcPr>
          <w:p w:rsidR="00AC184D" w:rsidRDefault="0051782E">
            <w:pPr>
              <w:rPr>
                <w:sz w:val="18"/>
                <w:szCs w:val="18"/>
              </w:rPr>
            </w:pPr>
            <w:r>
              <w:rPr>
                <w:rFonts w:hint="eastAsia"/>
                <w:sz w:val="18"/>
                <w:szCs w:val="18"/>
              </w:rPr>
              <w:t>Z</w:t>
            </w:r>
          </w:p>
        </w:tc>
        <w:tc>
          <w:tcPr>
            <w:tcW w:w="1225" w:type="dxa"/>
          </w:tcPr>
          <w:p w:rsidR="00AC184D" w:rsidRDefault="0051782E">
            <w:pPr>
              <w:rPr>
                <w:sz w:val="18"/>
                <w:szCs w:val="18"/>
              </w:rPr>
            </w:pPr>
            <w:r>
              <w:rPr>
                <w:rFonts w:hint="eastAsia"/>
                <w:sz w:val="18"/>
                <w:szCs w:val="18"/>
              </w:rPr>
              <w:t>100</w:t>
            </w:r>
          </w:p>
        </w:tc>
        <w:tc>
          <w:tcPr>
            <w:tcW w:w="1166" w:type="dxa"/>
          </w:tcPr>
          <w:p w:rsidR="00AC184D" w:rsidRDefault="0051782E">
            <w:pPr>
              <w:rPr>
                <w:sz w:val="18"/>
                <w:szCs w:val="18"/>
              </w:rPr>
            </w:pPr>
            <w:r>
              <w:rPr>
                <w:rFonts w:hint="eastAsia"/>
                <w:sz w:val="18"/>
                <w:szCs w:val="18"/>
              </w:rPr>
              <w:t>90</w:t>
            </w:r>
          </w:p>
        </w:tc>
        <w:tc>
          <w:tcPr>
            <w:tcW w:w="1265" w:type="dxa"/>
          </w:tcPr>
          <w:p w:rsidR="00AC184D" w:rsidRDefault="0051782E">
            <w:pPr>
              <w:rPr>
                <w:sz w:val="18"/>
                <w:szCs w:val="18"/>
              </w:rPr>
            </w:pPr>
            <w:r>
              <w:rPr>
                <w:rFonts w:hint="eastAsia"/>
                <w:sz w:val="18"/>
                <w:szCs w:val="18"/>
              </w:rPr>
              <w:t>90%</w:t>
            </w:r>
          </w:p>
        </w:tc>
      </w:tr>
    </w:tbl>
    <w:p w:rsidR="00AC184D" w:rsidRDefault="0051782E">
      <w:pPr>
        <w:jc w:val="center"/>
        <w:rPr>
          <w:rFonts w:hAnsi="黑体"/>
          <w:szCs w:val="30"/>
        </w:rPr>
      </w:pPr>
      <w:r>
        <w:rPr>
          <w:rFonts w:hint="eastAsia"/>
          <w:sz w:val="18"/>
          <w:szCs w:val="18"/>
        </w:rPr>
        <w:t>表</w:t>
      </w:r>
      <w:r w:rsidR="0010169A">
        <w:rPr>
          <w:rFonts w:hint="eastAsia"/>
          <w:sz w:val="18"/>
          <w:szCs w:val="18"/>
        </w:rPr>
        <w:t>5-</w:t>
      </w:r>
      <w:r>
        <w:rPr>
          <w:rFonts w:hint="eastAsia"/>
          <w:sz w:val="18"/>
          <w:szCs w:val="18"/>
        </w:rPr>
        <w:t xml:space="preserve"> </w:t>
      </w:r>
      <w:r w:rsidR="00C91102">
        <w:rPr>
          <w:rFonts w:hint="eastAsia"/>
          <w:sz w:val="18"/>
          <w:szCs w:val="18"/>
        </w:rPr>
        <w:t>基于</w:t>
      </w:r>
      <w:r>
        <w:rPr>
          <w:rFonts w:hint="eastAsia"/>
          <w:sz w:val="18"/>
          <w:szCs w:val="18"/>
        </w:rPr>
        <w:t>位置相关权重特征的识别率</w:t>
      </w:r>
    </w:p>
    <w:p w:rsidR="00AC184D" w:rsidRDefault="00AC184D"/>
    <w:p w:rsidR="00AC184D" w:rsidRDefault="00AC184D" w:rsidP="001B7C21">
      <w:pPr>
        <w:pStyle w:val="a"/>
        <w:numPr>
          <w:ilvl w:val="0"/>
          <w:numId w:val="0"/>
        </w:numPr>
        <w:ind w:left="4253"/>
        <w:rPr>
          <w:spacing w:val="8"/>
        </w:rPr>
        <w:sectPr w:rsidR="00AC184D">
          <w:type w:val="continuous"/>
          <w:pgSz w:w="11906" w:h="16838"/>
          <w:pgMar w:top="1440" w:right="1474" w:bottom="1440" w:left="1474" w:header="851" w:footer="992" w:gutter="0"/>
          <w:cols w:num="2" w:space="720"/>
          <w:docGrid w:linePitch="312"/>
        </w:sectPr>
      </w:pPr>
    </w:p>
    <w:p w:rsidR="003462ED" w:rsidRDefault="001B7C21" w:rsidP="003462ED">
      <w:pPr>
        <w:pStyle w:val="afb"/>
        <w:tabs>
          <w:tab w:val="left" w:pos="1470"/>
        </w:tabs>
        <w:ind w:leftChars="100" w:left="210" w:firstLineChars="0"/>
        <w:rPr>
          <w:spacing w:val="8"/>
        </w:rPr>
      </w:pPr>
      <w:r>
        <w:rPr>
          <w:rFonts w:hint="eastAsia"/>
          <w:spacing w:val="8"/>
        </w:rPr>
        <w:lastRenderedPageBreak/>
        <w:t>分析</w:t>
      </w:r>
      <w:r w:rsidR="003462ED">
        <w:rPr>
          <w:rFonts w:hint="eastAsia"/>
          <w:spacing w:val="8"/>
        </w:rPr>
        <w:t>实验数据可以看到</w:t>
      </w:r>
      <w:r w:rsidR="00970302">
        <w:rPr>
          <w:rFonts w:hint="eastAsia"/>
          <w:spacing w:val="8"/>
        </w:rPr>
        <w:t>：</w:t>
      </w:r>
    </w:p>
    <w:p w:rsidR="00F2743B" w:rsidRDefault="001B7C21" w:rsidP="00F2743B">
      <w:pPr>
        <w:pStyle w:val="afb"/>
        <w:numPr>
          <w:ilvl w:val="1"/>
          <w:numId w:val="21"/>
        </w:numPr>
        <w:tabs>
          <w:tab w:val="left" w:pos="1470"/>
        </w:tabs>
        <w:ind w:firstLineChars="0"/>
        <w:rPr>
          <w:spacing w:val="8"/>
        </w:rPr>
      </w:pPr>
      <w:r>
        <w:rPr>
          <w:rFonts w:hint="eastAsia"/>
          <w:spacing w:val="8"/>
        </w:rPr>
        <w:t>采用位置相关权重特征的平均识别率（</w:t>
      </w:r>
      <w:r>
        <w:rPr>
          <w:rFonts w:hint="eastAsia"/>
          <w:spacing w:val="8"/>
        </w:rPr>
        <w:t>95%</w:t>
      </w:r>
      <w:r>
        <w:rPr>
          <w:rFonts w:hint="eastAsia"/>
          <w:spacing w:val="8"/>
        </w:rPr>
        <w:t>）相比于传统特征的平均识别率（</w:t>
      </w:r>
      <w:r>
        <w:rPr>
          <w:rFonts w:hint="eastAsia"/>
          <w:spacing w:val="8"/>
        </w:rPr>
        <w:t>90%</w:t>
      </w:r>
      <w:r>
        <w:rPr>
          <w:rFonts w:hint="eastAsia"/>
          <w:spacing w:val="8"/>
        </w:rPr>
        <w:t>）高</w:t>
      </w:r>
      <w:r>
        <w:rPr>
          <w:rFonts w:hint="eastAsia"/>
          <w:spacing w:val="8"/>
        </w:rPr>
        <w:t>5%</w:t>
      </w:r>
      <w:r>
        <w:rPr>
          <w:rFonts w:hint="eastAsia"/>
          <w:spacing w:val="8"/>
        </w:rPr>
        <w:t>；</w:t>
      </w:r>
    </w:p>
    <w:p w:rsidR="008D58AD" w:rsidRDefault="00E569BE" w:rsidP="008D58AD">
      <w:pPr>
        <w:pStyle w:val="afb"/>
        <w:numPr>
          <w:ilvl w:val="1"/>
          <w:numId w:val="21"/>
        </w:numPr>
        <w:tabs>
          <w:tab w:val="left" w:pos="1470"/>
        </w:tabs>
        <w:ind w:firstLineChars="0"/>
        <w:rPr>
          <w:spacing w:val="8"/>
        </w:rPr>
      </w:pPr>
      <w:r>
        <w:rPr>
          <w:rFonts w:hint="eastAsia"/>
          <w:spacing w:val="8"/>
        </w:rPr>
        <w:t>采用了位置相关权重之后，</w:t>
      </w:r>
      <w:r w:rsidR="001B7C21">
        <w:rPr>
          <w:rFonts w:hint="eastAsia"/>
          <w:spacing w:val="8"/>
        </w:rPr>
        <w:t>对于英语中出现频率高的字母（</w:t>
      </w:r>
      <w:r w:rsidR="00267176">
        <w:rPr>
          <w:rFonts w:hint="eastAsia"/>
          <w:spacing w:val="8"/>
        </w:rPr>
        <w:t>etaoin</w:t>
      </w:r>
      <w:r w:rsidR="001B7C21">
        <w:rPr>
          <w:rFonts w:hint="eastAsia"/>
          <w:spacing w:val="8"/>
        </w:rPr>
        <w:t>shrdlu</w:t>
      </w:r>
      <w:r w:rsidR="00562D64">
        <w:rPr>
          <w:rFonts w:hint="eastAsia"/>
          <w:spacing w:val="8"/>
        </w:rPr>
        <w:t>，按照</w:t>
      </w:r>
      <w:r w:rsidR="00D719CD">
        <w:rPr>
          <w:rFonts w:hint="eastAsia"/>
          <w:spacing w:val="8"/>
        </w:rPr>
        <w:t>出现的频率</w:t>
      </w:r>
      <w:r w:rsidR="00D44CCC">
        <w:rPr>
          <w:rFonts w:hint="eastAsia"/>
          <w:spacing w:val="8"/>
        </w:rPr>
        <w:t>排列</w:t>
      </w:r>
      <w:r w:rsidR="000E337E">
        <w:rPr>
          <w:rFonts w:hint="eastAsia"/>
          <w:spacing w:val="8"/>
        </w:rPr>
        <w:t>），</w:t>
      </w:r>
      <w:r w:rsidR="00C5734B">
        <w:rPr>
          <w:rFonts w:hint="eastAsia"/>
          <w:spacing w:val="8"/>
        </w:rPr>
        <w:t>除了</w:t>
      </w:r>
      <w:r w:rsidR="00C5734B">
        <w:rPr>
          <w:rFonts w:hint="eastAsia"/>
          <w:spacing w:val="8"/>
        </w:rPr>
        <w:t>E</w:t>
      </w:r>
      <w:r w:rsidR="00C5734B">
        <w:rPr>
          <w:rFonts w:hint="eastAsia"/>
          <w:spacing w:val="8"/>
        </w:rPr>
        <w:t>、</w:t>
      </w:r>
      <w:r w:rsidR="00C5734B">
        <w:rPr>
          <w:rFonts w:hint="eastAsia"/>
          <w:spacing w:val="8"/>
        </w:rPr>
        <w:t>F</w:t>
      </w:r>
      <w:r w:rsidR="00C5734B">
        <w:rPr>
          <w:rFonts w:hint="eastAsia"/>
          <w:spacing w:val="8"/>
        </w:rPr>
        <w:t>、</w:t>
      </w:r>
      <w:r w:rsidR="00CE6C43">
        <w:rPr>
          <w:rFonts w:hint="eastAsia"/>
          <w:spacing w:val="8"/>
        </w:rPr>
        <w:t>O</w:t>
      </w:r>
      <w:r w:rsidR="00CE6C43">
        <w:rPr>
          <w:rFonts w:hint="eastAsia"/>
          <w:spacing w:val="8"/>
        </w:rPr>
        <w:t>、</w:t>
      </w:r>
      <w:r>
        <w:rPr>
          <w:rFonts w:hint="eastAsia"/>
          <w:spacing w:val="8"/>
        </w:rPr>
        <w:t>U</w:t>
      </w:r>
      <w:r>
        <w:rPr>
          <w:rFonts w:hint="eastAsia"/>
          <w:spacing w:val="8"/>
        </w:rPr>
        <w:t>之外，</w:t>
      </w:r>
      <w:r w:rsidR="00F47687">
        <w:rPr>
          <w:rFonts w:hint="eastAsia"/>
          <w:spacing w:val="8"/>
        </w:rPr>
        <w:t>识别率都</w:t>
      </w:r>
      <w:r w:rsidR="000E337E">
        <w:rPr>
          <w:rFonts w:hint="eastAsia"/>
          <w:spacing w:val="8"/>
        </w:rPr>
        <w:t>在</w:t>
      </w:r>
      <w:r w:rsidR="000E337E">
        <w:rPr>
          <w:rFonts w:hint="eastAsia"/>
          <w:spacing w:val="8"/>
        </w:rPr>
        <w:t>90%</w:t>
      </w:r>
      <w:r w:rsidR="007678B0">
        <w:rPr>
          <w:rFonts w:hint="eastAsia"/>
          <w:spacing w:val="8"/>
        </w:rPr>
        <w:t>以上</w:t>
      </w:r>
      <w:r w:rsidR="001B7C21">
        <w:rPr>
          <w:rFonts w:hint="eastAsia"/>
          <w:spacing w:val="8"/>
        </w:rPr>
        <w:t>。</w:t>
      </w:r>
    </w:p>
    <w:p w:rsidR="001B7C21" w:rsidRPr="008D58AD" w:rsidRDefault="001B7C21" w:rsidP="008D58AD">
      <w:pPr>
        <w:pStyle w:val="afb"/>
        <w:numPr>
          <w:ilvl w:val="1"/>
          <w:numId w:val="21"/>
        </w:numPr>
        <w:tabs>
          <w:tab w:val="left" w:pos="1470"/>
        </w:tabs>
        <w:ind w:firstLineChars="0"/>
        <w:rPr>
          <w:spacing w:val="8"/>
        </w:rPr>
      </w:pPr>
      <w:r w:rsidRPr="008D58AD">
        <w:rPr>
          <w:rFonts w:hint="eastAsia"/>
          <w:spacing w:val="8"/>
        </w:rPr>
        <w:t>字母</w:t>
      </w:r>
      <w:r w:rsidR="008D58AD">
        <w:rPr>
          <w:rFonts w:hint="eastAsia"/>
          <w:spacing w:val="8"/>
        </w:rPr>
        <w:t>E</w:t>
      </w:r>
      <w:r w:rsidR="008D58AD">
        <w:rPr>
          <w:rFonts w:hint="eastAsia"/>
          <w:spacing w:val="8"/>
        </w:rPr>
        <w:t>和</w:t>
      </w:r>
      <w:r w:rsidR="008D58AD">
        <w:rPr>
          <w:rFonts w:hint="eastAsia"/>
          <w:spacing w:val="8"/>
        </w:rPr>
        <w:t>F</w:t>
      </w:r>
      <w:r w:rsidR="008D58AD">
        <w:rPr>
          <w:rFonts w:hint="eastAsia"/>
          <w:spacing w:val="8"/>
        </w:rPr>
        <w:t>、</w:t>
      </w:r>
      <w:r w:rsidR="00F172FF">
        <w:rPr>
          <w:rFonts w:hint="eastAsia"/>
          <w:spacing w:val="8"/>
        </w:rPr>
        <w:t>O</w:t>
      </w:r>
      <w:r w:rsidR="00F172FF">
        <w:rPr>
          <w:rFonts w:hint="eastAsia"/>
          <w:spacing w:val="8"/>
        </w:rPr>
        <w:t>和</w:t>
      </w:r>
      <w:r w:rsidR="00F172FF">
        <w:rPr>
          <w:rFonts w:hint="eastAsia"/>
          <w:spacing w:val="8"/>
        </w:rPr>
        <w:t>Q</w:t>
      </w:r>
      <w:r w:rsidR="00F172FF">
        <w:rPr>
          <w:rFonts w:hint="eastAsia"/>
          <w:spacing w:val="8"/>
        </w:rPr>
        <w:t>、</w:t>
      </w:r>
      <w:r w:rsidR="00F172FF">
        <w:rPr>
          <w:rFonts w:hint="eastAsia"/>
          <w:spacing w:val="8"/>
        </w:rPr>
        <w:t>U</w:t>
      </w:r>
      <w:r w:rsidR="00F172FF">
        <w:rPr>
          <w:rFonts w:hint="eastAsia"/>
          <w:spacing w:val="8"/>
        </w:rPr>
        <w:t>和</w:t>
      </w:r>
      <w:r w:rsidR="00F172FF">
        <w:rPr>
          <w:rFonts w:hint="eastAsia"/>
          <w:spacing w:val="8"/>
        </w:rPr>
        <w:t>V</w:t>
      </w:r>
      <w:r w:rsidR="003F7399">
        <w:rPr>
          <w:rFonts w:hint="eastAsia"/>
          <w:spacing w:val="8"/>
        </w:rPr>
        <w:t>的相互误</w:t>
      </w:r>
      <w:r w:rsidRPr="008D58AD">
        <w:rPr>
          <w:rFonts w:hint="eastAsia"/>
          <w:spacing w:val="8"/>
        </w:rPr>
        <w:t>识别率</w:t>
      </w:r>
      <w:r w:rsidR="003F7399">
        <w:rPr>
          <w:rFonts w:hint="eastAsia"/>
          <w:spacing w:val="8"/>
        </w:rPr>
        <w:t>比较高</w:t>
      </w:r>
      <w:r w:rsidRPr="008D58AD">
        <w:rPr>
          <w:rFonts w:hint="eastAsia"/>
          <w:spacing w:val="8"/>
        </w:rPr>
        <w:t>。原因在于这几个字母的轨迹比较相近，出现相互之间的无识别（比如</w:t>
      </w:r>
      <w:r w:rsidRPr="008D58AD">
        <w:rPr>
          <w:rFonts w:hint="eastAsia"/>
          <w:spacing w:val="8"/>
        </w:rPr>
        <w:t>xx</w:t>
      </w:r>
      <w:r w:rsidRPr="008D58AD">
        <w:rPr>
          <w:rFonts w:hint="eastAsia"/>
          <w:spacing w:val="8"/>
        </w:rPr>
        <w:t>识别为</w:t>
      </w:r>
      <w:r w:rsidRPr="008D58AD">
        <w:rPr>
          <w:rFonts w:hint="eastAsia"/>
          <w:spacing w:val="8"/>
        </w:rPr>
        <w:t>xx</w:t>
      </w:r>
      <w:r w:rsidRPr="008D58AD">
        <w:rPr>
          <w:rFonts w:hint="eastAsia"/>
          <w:spacing w:val="8"/>
        </w:rPr>
        <w:t>）。</w:t>
      </w:r>
      <w:r w:rsidR="003F0ED6">
        <w:rPr>
          <w:rFonts w:hint="eastAsia"/>
          <w:spacing w:val="8"/>
        </w:rPr>
        <w:t>这可能是由于</w:t>
      </w:r>
      <w:r w:rsidR="00913C93">
        <w:rPr>
          <w:rFonts w:hint="eastAsia"/>
          <w:spacing w:val="8"/>
        </w:rPr>
        <w:t>比较相近</w:t>
      </w:r>
    </w:p>
    <w:p w:rsidR="00AC184D" w:rsidRDefault="0051782E" w:rsidP="002456DD">
      <w:pPr>
        <w:pStyle w:val="a"/>
        <w:numPr>
          <w:ilvl w:val="0"/>
          <w:numId w:val="42"/>
        </w:numPr>
        <w:rPr>
          <w:rFonts w:hAnsi="黑体"/>
          <w:szCs w:val="30"/>
        </w:rPr>
      </w:pPr>
      <w:bookmarkStart w:id="135" w:name="_Toc417067774"/>
      <w:r>
        <w:rPr>
          <w:rFonts w:hAnsi="黑体" w:hint="eastAsia"/>
          <w:szCs w:val="30"/>
        </w:rPr>
        <w:t>本章小结</w:t>
      </w:r>
      <w:bookmarkEnd w:id="135"/>
    </w:p>
    <w:p w:rsidR="002456DD" w:rsidRPr="002456DD" w:rsidRDefault="002456DD" w:rsidP="002456DD">
      <w:pPr>
        <w:pStyle w:val="afb"/>
        <w:tabs>
          <w:tab w:val="left" w:pos="1470"/>
        </w:tabs>
        <w:ind w:leftChars="100" w:left="210" w:firstLineChars="0"/>
        <w:rPr>
          <w:rFonts w:hAnsi="黑体"/>
          <w:szCs w:val="30"/>
        </w:rPr>
      </w:pPr>
      <w:r>
        <w:rPr>
          <w:rFonts w:hAnsi="黑体" w:hint="eastAsia"/>
          <w:szCs w:val="30"/>
        </w:rPr>
        <w:t>本章</w:t>
      </w:r>
      <w:r w:rsidR="009B6877">
        <w:rPr>
          <w:rFonts w:hAnsi="黑体" w:hint="eastAsia"/>
          <w:szCs w:val="30"/>
        </w:rPr>
        <w:t>首先介绍了本研究工作基于的软硬件实验环境</w:t>
      </w:r>
      <w:r w:rsidR="004D258E">
        <w:rPr>
          <w:rFonts w:hAnsi="黑体" w:hint="eastAsia"/>
          <w:szCs w:val="30"/>
        </w:rPr>
        <w:t>，</w:t>
      </w:r>
      <w:r w:rsidR="008D533F">
        <w:rPr>
          <w:rFonts w:hAnsi="黑体" w:hint="eastAsia"/>
          <w:szCs w:val="30"/>
        </w:rPr>
        <w:t>以及</w:t>
      </w:r>
      <w:r w:rsidR="004D258E">
        <w:rPr>
          <w:rFonts w:hAnsi="黑体" w:hint="eastAsia"/>
          <w:szCs w:val="30"/>
        </w:rPr>
        <w:t>研究工作中开发的软件系统的软件架构。</w:t>
      </w:r>
      <w:r w:rsidR="00BD30B0">
        <w:rPr>
          <w:rFonts w:hAnsi="黑体" w:hint="eastAsia"/>
          <w:szCs w:val="30"/>
        </w:rPr>
        <w:t>接着对</w:t>
      </w:r>
      <w:r w:rsidR="00D30C22">
        <w:rPr>
          <w:rFonts w:hAnsi="黑体" w:hint="eastAsia"/>
          <w:szCs w:val="30"/>
        </w:rPr>
        <w:t>手指点检测算法、静态手势</w:t>
      </w:r>
      <w:r w:rsidR="00F24124">
        <w:rPr>
          <w:rFonts w:hAnsi="黑体" w:hint="eastAsia"/>
          <w:szCs w:val="30"/>
        </w:rPr>
        <w:t>识别</w:t>
      </w:r>
      <w:r w:rsidR="00D30C22">
        <w:rPr>
          <w:rFonts w:hAnsi="黑体" w:hint="eastAsia"/>
          <w:szCs w:val="30"/>
        </w:rPr>
        <w:t>、动态手势识别的识别率进行了实验</w:t>
      </w:r>
      <w:r w:rsidR="00571B0A">
        <w:rPr>
          <w:rFonts w:hAnsi="黑体" w:hint="eastAsia"/>
          <w:szCs w:val="30"/>
        </w:rPr>
        <w:t>。实验结果表明</w:t>
      </w:r>
      <w:r w:rsidR="00D37EF3">
        <w:rPr>
          <w:rFonts w:hAnsi="黑体" w:hint="eastAsia"/>
          <w:szCs w:val="30"/>
        </w:rPr>
        <w:t>基于</w:t>
      </w:r>
      <w:r w:rsidR="00D37EF3">
        <w:rPr>
          <w:rFonts w:hAnsi="黑体" w:hint="eastAsia"/>
          <w:szCs w:val="30"/>
        </w:rPr>
        <w:t>FT-GB</w:t>
      </w:r>
      <w:r w:rsidR="00D37EF3">
        <w:rPr>
          <w:rFonts w:hAnsi="黑体" w:hint="eastAsia"/>
          <w:szCs w:val="30"/>
        </w:rPr>
        <w:t>手指点识别算法</w:t>
      </w:r>
      <w:r w:rsidR="00144A45">
        <w:rPr>
          <w:rFonts w:hAnsi="黑体" w:hint="eastAsia"/>
          <w:szCs w:val="30"/>
        </w:rPr>
        <w:t>使得基于手指点数量和位置检测的静态手势识别、动态手势识别</w:t>
      </w:r>
      <w:r w:rsidR="00D37EF3">
        <w:rPr>
          <w:rFonts w:hAnsi="黑体" w:hint="eastAsia"/>
          <w:szCs w:val="30"/>
        </w:rPr>
        <w:t>取得了</w:t>
      </w:r>
      <w:r w:rsidR="00BD649F">
        <w:rPr>
          <w:rFonts w:hAnsi="黑体" w:hint="eastAsia"/>
          <w:szCs w:val="30"/>
        </w:rPr>
        <w:t>【</w:t>
      </w:r>
      <w:r w:rsidR="00D37EF3">
        <w:rPr>
          <w:rFonts w:hAnsi="黑体" w:hint="eastAsia"/>
          <w:szCs w:val="30"/>
        </w:rPr>
        <w:t>90%</w:t>
      </w:r>
      <w:r w:rsidR="00804755">
        <w:rPr>
          <w:rFonts w:hAnsi="黑体" w:hint="eastAsia"/>
          <w:szCs w:val="30"/>
        </w:rPr>
        <w:t>以上</w:t>
      </w:r>
      <w:r w:rsidR="00BD649F">
        <w:rPr>
          <w:rFonts w:hAnsi="黑体" w:hint="eastAsia"/>
          <w:szCs w:val="30"/>
        </w:rPr>
        <w:t>】</w:t>
      </w:r>
      <w:r w:rsidR="00804755">
        <w:rPr>
          <w:rFonts w:hAnsi="黑体" w:hint="eastAsia"/>
          <w:szCs w:val="30"/>
        </w:rPr>
        <w:t>的识别率。</w:t>
      </w:r>
      <w:r w:rsidR="00B8663E">
        <w:rPr>
          <w:rFonts w:hAnsi="黑体" w:hint="eastAsia"/>
          <w:szCs w:val="30"/>
        </w:rPr>
        <w:t>在此基础上，本文</w:t>
      </w:r>
      <w:r w:rsidR="00E0049B">
        <w:rPr>
          <w:rFonts w:hAnsi="黑体" w:hint="eastAsia"/>
          <w:szCs w:val="30"/>
        </w:rPr>
        <w:t>通过</w:t>
      </w:r>
      <w:r w:rsidR="00E0049B">
        <w:rPr>
          <w:rFonts w:hAnsi="黑体" w:hint="eastAsia"/>
          <w:szCs w:val="30"/>
        </w:rPr>
        <w:t>DTW</w:t>
      </w:r>
      <w:r w:rsidR="00E0049B">
        <w:rPr>
          <w:rFonts w:hAnsi="黑体" w:hint="eastAsia"/>
          <w:szCs w:val="30"/>
        </w:rPr>
        <w:t>算法</w:t>
      </w:r>
      <w:r w:rsidR="00B8663E">
        <w:rPr>
          <w:rFonts w:hAnsi="黑体" w:hint="eastAsia"/>
          <w:szCs w:val="30"/>
        </w:rPr>
        <w:t>对</w:t>
      </w:r>
      <w:r w:rsidR="002F7131">
        <w:rPr>
          <w:rFonts w:hAnsi="黑体" w:hint="eastAsia"/>
          <w:szCs w:val="30"/>
        </w:rPr>
        <w:t>轨迹书写手势</w:t>
      </w:r>
      <w:r w:rsidR="00CE62F2">
        <w:rPr>
          <w:rFonts w:hAnsi="黑体" w:hint="eastAsia"/>
          <w:szCs w:val="30"/>
        </w:rPr>
        <w:t>输入的</w:t>
      </w:r>
      <w:r w:rsidR="00CE62F2">
        <w:rPr>
          <w:rFonts w:hAnsi="黑体" w:hint="eastAsia"/>
          <w:szCs w:val="30"/>
        </w:rPr>
        <w:t>26</w:t>
      </w:r>
      <w:r w:rsidR="00CE62F2">
        <w:rPr>
          <w:rFonts w:hAnsi="黑体" w:hint="eastAsia"/>
          <w:szCs w:val="30"/>
        </w:rPr>
        <w:t>个大写英文字母的轨迹进行了识别</w:t>
      </w:r>
      <w:r w:rsidR="00E0049B">
        <w:rPr>
          <w:rFonts w:hAnsi="黑体" w:hint="eastAsia"/>
          <w:szCs w:val="30"/>
        </w:rPr>
        <w:t>，并且比较了</w:t>
      </w:r>
      <w:r w:rsidR="00C63270">
        <w:rPr>
          <w:rFonts w:hAnsi="黑体" w:hint="eastAsia"/>
          <w:szCs w:val="30"/>
        </w:rPr>
        <w:t>增加</w:t>
      </w:r>
      <w:r w:rsidR="00E0049B">
        <w:rPr>
          <w:rFonts w:hAnsi="黑体" w:hint="eastAsia"/>
          <w:szCs w:val="30"/>
        </w:rPr>
        <w:t>位置</w:t>
      </w:r>
      <w:r w:rsidR="00C63270">
        <w:rPr>
          <w:rFonts w:hAnsi="黑体" w:hint="eastAsia"/>
          <w:szCs w:val="30"/>
        </w:rPr>
        <w:t>相关度</w:t>
      </w:r>
      <w:r w:rsidR="00E0049B">
        <w:rPr>
          <w:rFonts w:hAnsi="黑体" w:hint="eastAsia"/>
          <w:szCs w:val="30"/>
        </w:rPr>
        <w:t>权重</w:t>
      </w:r>
      <w:r w:rsidR="00C63270">
        <w:rPr>
          <w:rFonts w:hAnsi="黑体" w:hint="eastAsia"/>
          <w:szCs w:val="30"/>
        </w:rPr>
        <w:t>前后</w:t>
      </w:r>
      <w:r w:rsidR="001E735E">
        <w:rPr>
          <w:rFonts w:hAnsi="黑体" w:hint="eastAsia"/>
          <w:szCs w:val="30"/>
        </w:rPr>
        <w:t>识别率</w:t>
      </w:r>
      <w:r w:rsidR="00191483">
        <w:rPr>
          <w:rFonts w:hAnsi="黑体" w:hint="eastAsia"/>
          <w:szCs w:val="30"/>
        </w:rPr>
        <w:t>的变化。实验表明，位置相关度权重可以对识别率有</w:t>
      </w:r>
      <w:r w:rsidR="00191483">
        <w:rPr>
          <w:rFonts w:hAnsi="黑体" w:hint="eastAsia"/>
          <w:szCs w:val="30"/>
        </w:rPr>
        <w:t>5%</w:t>
      </w:r>
      <w:r w:rsidR="00191483">
        <w:rPr>
          <w:rFonts w:hAnsi="黑体" w:hint="eastAsia"/>
          <w:szCs w:val="30"/>
        </w:rPr>
        <w:t>的提高。</w:t>
      </w:r>
    </w:p>
    <w:p w:rsidR="00AC184D" w:rsidRDefault="0051782E">
      <w:pPr>
        <w:pStyle w:val="aff5"/>
        <w:ind w:leftChars="100" w:left="210"/>
        <w:rPr>
          <w:b w:val="0"/>
        </w:rPr>
      </w:pPr>
      <w:bookmarkStart w:id="136" w:name="_Toc417067775"/>
      <w:bookmarkEnd w:id="123"/>
      <w:bookmarkEnd w:id="124"/>
      <w:r>
        <w:rPr>
          <w:rFonts w:hint="eastAsia"/>
          <w:b w:val="0"/>
        </w:rPr>
        <w:lastRenderedPageBreak/>
        <w:t>结论和展望</w:t>
      </w:r>
      <w:bookmarkEnd w:id="136"/>
    </w:p>
    <w:p w:rsidR="009D41D7" w:rsidRDefault="009D41D7" w:rsidP="008642EE">
      <w:pPr>
        <w:pStyle w:val="2"/>
      </w:pPr>
      <w:bookmarkStart w:id="137" w:name="_Toc417067776"/>
      <w:r>
        <w:rPr>
          <w:rFonts w:hint="eastAsia"/>
        </w:rPr>
        <w:t>结论</w:t>
      </w:r>
      <w:bookmarkEnd w:id="137"/>
    </w:p>
    <w:p w:rsidR="00921DBD" w:rsidRDefault="009D41D7" w:rsidP="007F381B">
      <w:pPr>
        <w:pStyle w:val="afb"/>
        <w:tabs>
          <w:tab w:val="left" w:pos="1470"/>
        </w:tabs>
        <w:ind w:leftChars="100" w:left="210" w:firstLineChars="0"/>
        <w:rPr>
          <w:rFonts w:hAnsi="黑体"/>
          <w:szCs w:val="30"/>
        </w:rPr>
      </w:pPr>
      <w:r w:rsidRPr="007F381B">
        <w:rPr>
          <w:rFonts w:hAnsi="黑体" w:hint="eastAsia"/>
          <w:szCs w:val="30"/>
        </w:rPr>
        <w:t>将基于</w:t>
      </w:r>
      <w:r w:rsidR="008E6CA3">
        <w:rPr>
          <w:rFonts w:hAnsi="黑体" w:hint="eastAsia"/>
          <w:szCs w:val="30"/>
        </w:rPr>
        <w:t>手势</w:t>
      </w:r>
      <w:r w:rsidRPr="007F381B">
        <w:rPr>
          <w:rFonts w:hAnsi="黑体" w:hint="eastAsia"/>
          <w:szCs w:val="30"/>
        </w:rPr>
        <w:t>的</w:t>
      </w:r>
      <w:r w:rsidR="00692F0B" w:rsidRPr="007F381B">
        <w:rPr>
          <w:rFonts w:hAnsi="黑体" w:hint="eastAsia"/>
          <w:szCs w:val="30"/>
        </w:rPr>
        <w:t>新型</w:t>
      </w:r>
      <w:r w:rsidR="00A839B9">
        <w:rPr>
          <w:rFonts w:hAnsi="黑体" w:hint="eastAsia"/>
          <w:szCs w:val="30"/>
        </w:rPr>
        <w:t>人机</w:t>
      </w:r>
      <w:r w:rsidR="00692F0B">
        <w:rPr>
          <w:rFonts w:hAnsi="黑体" w:hint="eastAsia"/>
          <w:szCs w:val="30"/>
        </w:rPr>
        <w:t>交互</w:t>
      </w:r>
      <w:r w:rsidRPr="007F381B">
        <w:rPr>
          <w:rFonts w:hAnsi="黑体" w:hint="eastAsia"/>
          <w:szCs w:val="30"/>
        </w:rPr>
        <w:t>技术</w:t>
      </w:r>
      <w:r w:rsidR="00692F0B">
        <w:rPr>
          <w:rFonts w:hAnsi="黑体" w:hint="eastAsia"/>
          <w:szCs w:val="30"/>
        </w:rPr>
        <w:t>与</w:t>
      </w:r>
      <w:r w:rsidR="00CD3947">
        <w:rPr>
          <w:rFonts w:hAnsi="黑体" w:hint="eastAsia"/>
          <w:szCs w:val="30"/>
        </w:rPr>
        <w:t>智能电视的图形用户界面进行交互，</w:t>
      </w:r>
    </w:p>
    <w:p w:rsidR="009D41D7" w:rsidRPr="007F381B" w:rsidRDefault="009D41D7" w:rsidP="00921DBD">
      <w:pPr>
        <w:pStyle w:val="afb"/>
        <w:tabs>
          <w:tab w:val="left" w:pos="1470"/>
        </w:tabs>
        <w:ind w:leftChars="100" w:left="210" w:firstLineChars="0" w:firstLine="0"/>
        <w:rPr>
          <w:rFonts w:hAnsi="黑体"/>
          <w:szCs w:val="30"/>
        </w:rPr>
      </w:pPr>
      <w:r w:rsidRPr="007F381B">
        <w:rPr>
          <w:rFonts w:hAnsi="黑体" w:hint="eastAsia"/>
          <w:szCs w:val="30"/>
        </w:rPr>
        <w:t>可以</w:t>
      </w:r>
      <w:r w:rsidR="00921DBD">
        <w:rPr>
          <w:rFonts w:hAnsi="黑体" w:hint="eastAsia"/>
          <w:szCs w:val="30"/>
        </w:rPr>
        <w:t>（</w:t>
      </w:r>
      <w:r w:rsidR="00921DBD">
        <w:rPr>
          <w:rFonts w:hAnsi="黑体" w:hint="eastAsia"/>
          <w:szCs w:val="30"/>
        </w:rPr>
        <w:t>1</w:t>
      </w:r>
      <w:r w:rsidR="00921DBD">
        <w:rPr>
          <w:rFonts w:hAnsi="黑体" w:hint="eastAsia"/>
          <w:szCs w:val="30"/>
        </w:rPr>
        <w:t>）摆脱对传统的遥控器的依赖，</w:t>
      </w:r>
      <w:r w:rsidR="00453F9A">
        <w:rPr>
          <w:rFonts w:hAnsi="黑体" w:hint="eastAsia"/>
          <w:szCs w:val="30"/>
        </w:rPr>
        <w:t>（</w:t>
      </w:r>
      <w:r w:rsidR="00453F9A">
        <w:rPr>
          <w:rFonts w:hAnsi="黑体" w:hint="eastAsia"/>
          <w:szCs w:val="30"/>
        </w:rPr>
        <w:t>2</w:t>
      </w:r>
      <w:r w:rsidR="00453F9A">
        <w:rPr>
          <w:rFonts w:hAnsi="黑体" w:hint="eastAsia"/>
          <w:szCs w:val="30"/>
        </w:rPr>
        <w:t>）</w:t>
      </w:r>
      <w:r w:rsidR="0015289D">
        <w:rPr>
          <w:rFonts w:hAnsi="黑体" w:hint="eastAsia"/>
          <w:szCs w:val="30"/>
        </w:rPr>
        <w:t>使得用户</w:t>
      </w:r>
      <w:r w:rsidR="001A1847">
        <w:rPr>
          <w:rFonts w:hAnsi="黑体" w:hint="eastAsia"/>
          <w:szCs w:val="30"/>
        </w:rPr>
        <w:t>仅</w:t>
      </w:r>
      <w:r w:rsidR="004B7D1B">
        <w:rPr>
          <w:rFonts w:hAnsi="黑体" w:hint="eastAsia"/>
          <w:szCs w:val="30"/>
        </w:rPr>
        <w:t>通过</w:t>
      </w:r>
      <w:r w:rsidR="00CA4FF7">
        <w:rPr>
          <w:rFonts w:hAnsi="黑体" w:hint="eastAsia"/>
          <w:szCs w:val="30"/>
        </w:rPr>
        <w:t>日常生活中常见的</w:t>
      </w:r>
      <w:r w:rsidR="004B7D1B">
        <w:rPr>
          <w:rFonts w:hAnsi="黑体" w:hint="eastAsia"/>
          <w:szCs w:val="30"/>
        </w:rPr>
        <w:t>手势</w:t>
      </w:r>
      <w:r w:rsidR="006978C8">
        <w:rPr>
          <w:rFonts w:hAnsi="黑体" w:hint="eastAsia"/>
          <w:szCs w:val="30"/>
        </w:rPr>
        <w:t>，</w:t>
      </w:r>
      <w:r w:rsidR="004B7D1B">
        <w:rPr>
          <w:rFonts w:hAnsi="黑体" w:hint="eastAsia"/>
          <w:szCs w:val="30"/>
        </w:rPr>
        <w:t>就可以实现光标移动、滚动条</w:t>
      </w:r>
      <w:r w:rsidR="003C42FA">
        <w:rPr>
          <w:rFonts w:hAnsi="黑体" w:hint="eastAsia"/>
          <w:szCs w:val="30"/>
        </w:rPr>
        <w:t>抓取</w:t>
      </w:r>
      <w:r w:rsidR="004B7D1B">
        <w:rPr>
          <w:rFonts w:hAnsi="黑体" w:hint="eastAsia"/>
          <w:szCs w:val="30"/>
        </w:rPr>
        <w:t>拖动、以及</w:t>
      </w:r>
      <w:r w:rsidR="00CD0066">
        <w:rPr>
          <w:rFonts w:hAnsi="黑体" w:hint="eastAsia"/>
          <w:szCs w:val="30"/>
        </w:rPr>
        <w:t>英文字母的输入</w:t>
      </w:r>
      <w:r w:rsidR="00D67E90">
        <w:rPr>
          <w:rFonts w:hAnsi="黑体" w:hint="eastAsia"/>
          <w:szCs w:val="30"/>
        </w:rPr>
        <w:t>等在使用智能电视时常见的操作，</w:t>
      </w:r>
      <w:r w:rsidR="004B7D1B">
        <w:rPr>
          <w:rFonts w:hAnsi="黑体" w:hint="eastAsia"/>
          <w:szCs w:val="30"/>
        </w:rPr>
        <w:t>（</w:t>
      </w:r>
      <w:r w:rsidR="004B7D1B">
        <w:rPr>
          <w:rFonts w:hAnsi="黑体" w:hint="eastAsia"/>
          <w:szCs w:val="30"/>
        </w:rPr>
        <w:t>3</w:t>
      </w:r>
      <w:r w:rsidR="004B7D1B">
        <w:rPr>
          <w:rFonts w:hAnsi="黑体" w:hint="eastAsia"/>
          <w:szCs w:val="30"/>
        </w:rPr>
        <w:t>）</w:t>
      </w:r>
      <w:r w:rsidR="00E13F5F">
        <w:rPr>
          <w:rFonts w:hAnsi="黑体" w:hint="eastAsia"/>
          <w:szCs w:val="30"/>
        </w:rPr>
        <w:t>不仅</w:t>
      </w:r>
      <w:r w:rsidR="000A26A2">
        <w:rPr>
          <w:rFonts w:hAnsi="黑体" w:hint="eastAsia"/>
          <w:szCs w:val="30"/>
        </w:rPr>
        <w:t>提供了较高的</w:t>
      </w:r>
      <w:r w:rsidR="00061ED6">
        <w:rPr>
          <w:rFonts w:hAnsi="黑体" w:hint="eastAsia"/>
          <w:szCs w:val="30"/>
        </w:rPr>
        <w:t>效率和</w:t>
      </w:r>
      <w:r w:rsidR="00135063">
        <w:rPr>
          <w:rFonts w:hAnsi="黑体" w:hint="eastAsia"/>
          <w:szCs w:val="30"/>
        </w:rPr>
        <w:t>便捷</w:t>
      </w:r>
      <w:r w:rsidR="007A5794">
        <w:rPr>
          <w:rFonts w:hAnsi="黑体" w:hint="eastAsia"/>
          <w:szCs w:val="30"/>
        </w:rPr>
        <w:t>度</w:t>
      </w:r>
      <w:r w:rsidR="007D7272">
        <w:rPr>
          <w:rFonts w:hAnsi="黑体" w:hint="eastAsia"/>
          <w:szCs w:val="30"/>
        </w:rPr>
        <w:t>，增强了智能电视的用户体验</w:t>
      </w:r>
      <w:r w:rsidR="00E13F5F">
        <w:rPr>
          <w:rFonts w:hAnsi="黑体" w:hint="eastAsia"/>
          <w:szCs w:val="30"/>
        </w:rPr>
        <w:t>，</w:t>
      </w:r>
      <w:r w:rsidR="00A129C5">
        <w:rPr>
          <w:rFonts w:hAnsi="黑体" w:hint="eastAsia"/>
          <w:szCs w:val="30"/>
        </w:rPr>
        <w:t>还</w:t>
      </w:r>
      <w:r w:rsidR="00E1037D">
        <w:rPr>
          <w:rFonts w:hAnsi="黑体" w:hint="eastAsia"/>
          <w:szCs w:val="30"/>
        </w:rPr>
        <w:t>避免</w:t>
      </w:r>
      <w:r w:rsidR="00A129C5">
        <w:rPr>
          <w:rFonts w:hAnsi="黑体" w:hint="eastAsia"/>
          <w:szCs w:val="30"/>
        </w:rPr>
        <w:t>了</w:t>
      </w:r>
      <w:r w:rsidR="00A570E7">
        <w:rPr>
          <w:rFonts w:hAnsi="黑体" w:hint="eastAsia"/>
          <w:szCs w:val="30"/>
        </w:rPr>
        <w:t>用户学习使用传统遥控器</w:t>
      </w:r>
      <w:r w:rsidR="00983EDD">
        <w:rPr>
          <w:rFonts w:hAnsi="黑体" w:hint="eastAsia"/>
          <w:szCs w:val="30"/>
        </w:rPr>
        <w:t>时花费的学习时间，</w:t>
      </w:r>
      <w:r w:rsidR="00CA4FF7">
        <w:rPr>
          <w:rFonts w:hAnsi="黑体" w:hint="eastAsia"/>
          <w:szCs w:val="30"/>
        </w:rPr>
        <w:t>（</w:t>
      </w:r>
      <w:r w:rsidR="00B8234E">
        <w:rPr>
          <w:rFonts w:hAnsi="黑体" w:hint="eastAsia"/>
          <w:szCs w:val="30"/>
        </w:rPr>
        <w:t>4</w:t>
      </w:r>
      <w:r w:rsidR="00CA4FF7">
        <w:rPr>
          <w:rFonts w:hAnsi="黑体" w:hint="eastAsia"/>
          <w:szCs w:val="30"/>
        </w:rPr>
        <w:t>）</w:t>
      </w:r>
      <w:r w:rsidR="00983EDD">
        <w:rPr>
          <w:rFonts w:hAnsi="黑体" w:hint="eastAsia"/>
          <w:szCs w:val="30"/>
        </w:rPr>
        <w:t>体</w:t>
      </w:r>
      <w:r w:rsidR="00337AAF">
        <w:rPr>
          <w:rFonts w:hAnsi="黑体" w:hint="eastAsia"/>
          <w:szCs w:val="30"/>
        </w:rPr>
        <w:t>现“用户即控制器”的</w:t>
      </w:r>
      <w:r w:rsidR="00AF7B88">
        <w:rPr>
          <w:rFonts w:hAnsi="黑体" w:hint="eastAsia"/>
          <w:szCs w:val="30"/>
        </w:rPr>
        <w:t>自然</w:t>
      </w:r>
      <w:r w:rsidR="00337AAF">
        <w:rPr>
          <w:rFonts w:hAnsi="黑体" w:hint="eastAsia"/>
          <w:szCs w:val="30"/>
        </w:rPr>
        <w:t>人机交互</w:t>
      </w:r>
      <w:r w:rsidR="00D9471E">
        <w:rPr>
          <w:rFonts w:hAnsi="黑体" w:hint="eastAsia"/>
          <w:szCs w:val="30"/>
        </w:rPr>
        <w:t>的理念</w:t>
      </w:r>
      <w:r w:rsidR="005B45CF">
        <w:rPr>
          <w:rFonts w:hAnsi="黑体" w:hint="eastAsia"/>
          <w:szCs w:val="30"/>
        </w:rPr>
        <w:t>。</w:t>
      </w:r>
      <w:r w:rsidR="002A2C9C">
        <w:rPr>
          <w:rFonts w:hAnsi="黑体" w:hint="eastAsia"/>
          <w:szCs w:val="30"/>
        </w:rPr>
        <w:t>配备</w:t>
      </w:r>
      <w:r w:rsidR="00A839B9">
        <w:rPr>
          <w:rFonts w:hAnsi="黑体" w:hint="eastAsia"/>
          <w:szCs w:val="30"/>
        </w:rPr>
        <w:t>了</w:t>
      </w:r>
      <w:r w:rsidR="00C4597E">
        <w:rPr>
          <w:rFonts w:hAnsi="黑体" w:hint="eastAsia"/>
          <w:szCs w:val="30"/>
        </w:rPr>
        <w:t>深度传感技术的</w:t>
      </w:r>
      <w:r w:rsidRPr="007F381B">
        <w:rPr>
          <w:rFonts w:hAnsi="黑体" w:hint="eastAsia"/>
          <w:szCs w:val="30"/>
        </w:rPr>
        <w:t>Kinect</w:t>
      </w:r>
      <w:r w:rsidR="00643D0A">
        <w:rPr>
          <w:rFonts w:hAnsi="黑体" w:hint="eastAsia"/>
          <w:szCs w:val="30"/>
        </w:rPr>
        <w:t>系列</w:t>
      </w:r>
      <w:r w:rsidRPr="007F381B">
        <w:rPr>
          <w:rFonts w:hAnsi="黑体" w:hint="eastAsia"/>
          <w:szCs w:val="30"/>
        </w:rPr>
        <w:t>体感设备</w:t>
      </w:r>
      <w:r w:rsidR="009E671C">
        <w:rPr>
          <w:rFonts w:hAnsi="黑体" w:hint="eastAsia"/>
          <w:szCs w:val="30"/>
        </w:rPr>
        <w:t>可以为手势识别技术提供</w:t>
      </w:r>
      <w:r w:rsidR="00930BB0">
        <w:rPr>
          <w:rFonts w:hAnsi="黑体" w:hint="eastAsia"/>
          <w:szCs w:val="30"/>
        </w:rPr>
        <w:t>较为</w:t>
      </w:r>
      <w:r w:rsidR="009E671C">
        <w:rPr>
          <w:rFonts w:hAnsi="黑体" w:hint="eastAsia"/>
          <w:szCs w:val="30"/>
        </w:rPr>
        <w:t>可靠的</w:t>
      </w:r>
      <w:r w:rsidR="005B0A9E">
        <w:rPr>
          <w:rFonts w:hAnsi="黑体" w:hint="eastAsia"/>
          <w:szCs w:val="30"/>
        </w:rPr>
        <w:t>手部</w:t>
      </w:r>
      <w:r w:rsidR="00BF1D00">
        <w:rPr>
          <w:rFonts w:hAnsi="黑体" w:hint="eastAsia"/>
          <w:szCs w:val="30"/>
        </w:rPr>
        <w:t>各部分的空间位置信息</w:t>
      </w:r>
      <w:r w:rsidR="009E671C">
        <w:rPr>
          <w:rFonts w:hAnsi="黑体" w:hint="eastAsia"/>
          <w:szCs w:val="30"/>
        </w:rPr>
        <w:t>，</w:t>
      </w:r>
      <w:r w:rsidR="008228EC">
        <w:rPr>
          <w:rFonts w:hAnsi="黑体" w:hint="eastAsia"/>
          <w:szCs w:val="30"/>
        </w:rPr>
        <w:t>为</w:t>
      </w:r>
      <w:r w:rsidR="00FF13DE">
        <w:rPr>
          <w:rFonts w:hAnsi="黑体" w:hint="eastAsia"/>
          <w:szCs w:val="30"/>
        </w:rPr>
        <w:t>准确地</w:t>
      </w:r>
      <w:r w:rsidR="008016E2">
        <w:rPr>
          <w:rFonts w:hAnsi="黑体" w:hint="eastAsia"/>
          <w:szCs w:val="30"/>
        </w:rPr>
        <w:t>描述手的轮廓、</w:t>
      </w:r>
      <w:r w:rsidR="00CF2306">
        <w:rPr>
          <w:rFonts w:hAnsi="黑体" w:hint="eastAsia"/>
          <w:szCs w:val="30"/>
        </w:rPr>
        <w:t>手指</w:t>
      </w:r>
      <w:r w:rsidR="00BF1D00">
        <w:rPr>
          <w:rFonts w:hAnsi="黑体" w:hint="eastAsia"/>
          <w:szCs w:val="30"/>
        </w:rPr>
        <w:t>空间位置等信息</w:t>
      </w:r>
      <w:r w:rsidR="00E765B4">
        <w:rPr>
          <w:rFonts w:hAnsi="黑体" w:hint="eastAsia"/>
          <w:szCs w:val="30"/>
        </w:rPr>
        <w:t>提供了</w:t>
      </w:r>
      <w:r w:rsidR="00853E07">
        <w:rPr>
          <w:rFonts w:hAnsi="黑体" w:hint="eastAsia"/>
          <w:szCs w:val="30"/>
        </w:rPr>
        <w:t>可靠</w:t>
      </w:r>
      <w:r w:rsidR="00E765B4">
        <w:rPr>
          <w:rFonts w:hAnsi="黑体" w:hint="eastAsia"/>
          <w:szCs w:val="30"/>
        </w:rPr>
        <w:t>基础。</w:t>
      </w:r>
      <w:r w:rsidR="004B7CBC">
        <w:rPr>
          <w:rFonts w:hAnsi="黑体" w:hint="eastAsia"/>
          <w:szCs w:val="30"/>
        </w:rPr>
        <w:t>本研究工作正是借助</w:t>
      </w:r>
      <w:r w:rsidR="004B7CBC">
        <w:rPr>
          <w:rFonts w:hAnsi="黑体" w:hint="eastAsia"/>
          <w:szCs w:val="30"/>
        </w:rPr>
        <w:t>Kinect</w:t>
      </w:r>
      <w:r w:rsidR="00E937D7">
        <w:rPr>
          <w:rFonts w:hAnsi="黑体" w:hint="eastAsia"/>
          <w:szCs w:val="30"/>
        </w:rPr>
        <w:t>在深度传感技术上的特点，</w:t>
      </w:r>
      <w:r w:rsidR="00AB072F">
        <w:rPr>
          <w:rFonts w:hAnsi="黑体" w:hint="eastAsia"/>
          <w:szCs w:val="30"/>
        </w:rPr>
        <w:t>实现了</w:t>
      </w:r>
      <w:r w:rsidR="006C6CE4">
        <w:rPr>
          <w:rFonts w:hAnsi="黑体" w:hint="eastAsia"/>
          <w:szCs w:val="30"/>
        </w:rPr>
        <w:t>前述的手势控制，并取得较高的</w:t>
      </w:r>
      <w:r w:rsidR="00791BEA">
        <w:rPr>
          <w:rFonts w:hAnsi="黑体" w:hint="eastAsia"/>
          <w:szCs w:val="30"/>
        </w:rPr>
        <w:t>稳定性和准确率。</w:t>
      </w:r>
    </w:p>
    <w:p w:rsidR="009D41D7" w:rsidRPr="007F381B" w:rsidRDefault="009D41D7" w:rsidP="007F381B">
      <w:pPr>
        <w:pStyle w:val="afb"/>
        <w:tabs>
          <w:tab w:val="left" w:pos="1470"/>
        </w:tabs>
        <w:ind w:leftChars="100" w:left="210" w:firstLineChars="0"/>
        <w:rPr>
          <w:rFonts w:hAnsi="黑体"/>
          <w:szCs w:val="30"/>
        </w:rPr>
      </w:pPr>
      <w:r w:rsidRPr="007F381B">
        <w:rPr>
          <w:rFonts w:hAnsi="黑体" w:hint="eastAsia"/>
          <w:szCs w:val="30"/>
        </w:rPr>
        <w:t>本文的工作主要包括以下几点</w:t>
      </w:r>
      <w:r w:rsidR="008C31C3" w:rsidRPr="007F381B">
        <w:rPr>
          <w:rFonts w:hAnsi="黑体" w:hint="eastAsia"/>
          <w:szCs w:val="30"/>
        </w:rPr>
        <w:t>：</w:t>
      </w:r>
    </w:p>
    <w:p w:rsidR="00674B8E" w:rsidRDefault="004B06B1" w:rsidP="00674B8E">
      <w:pPr>
        <w:pStyle w:val="afb"/>
        <w:numPr>
          <w:ilvl w:val="2"/>
          <w:numId w:val="21"/>
        </w:numPr>
        <w:tabs>
          <w:tab w:val="left" w:pos="1470"/>
        </w:tabs>
        <w:ind w:firstLineChars="0"/>
        <w:rPr>
          <w:rFonts w:hAnsi="黑体"/>
          <w:szCs w:val="30"/>
        </w:rPr>
      </w:pPr>
      <w:r>
        <w:rPr>
          <w:rFonts w:hAnsi="黑体" w:hint="eastAsia"/>
          <w:szCs w:val="30"/>
        </w:rPr>
        <w:t>陈述</w:t>
      </w:r>
      <w:r w:rsidR="00DC1E58">
        <w:rPr>
          <w:rFonts w:hAnsi="黑体" w:hint="eastAsia"/>
          <w:szCs w:val="30"/>
        </w:rPr>
        <w:t>了</w:t>
      </w:r>
      <w:r w:rsidR="009D41D7" w:rsidRPr="007F381B">
        <w:rPr>
          <w:rFonts w:hAnsi="黑体" w:hint="eastAsia"/>
          <w:szCs w:val="30"/>
        </w:rPr>
        <w:t>人机交互</w:t>
      </w:r>
      <w:r w:rsidR="00DC1E58">
        <w:rPr>
          <w:rFonts w:hAnsi="黑体" w:hint="eastAsia"/>
          <w:szCs w:val="30"/>
        </w:rPr>
        <w:t>的历史和最新发展趋势</w:t>
      </w:r>
      <w:r w:rsidR="00280036">
        <w:rPr>
          <w:rFonts w:hAnsi="黑体" w:hint="eastAsia"/>
          <w:szCs w:val="30"/>
        </w:rPr>
        <w:t>，介绍了</w:t>
      </w:r>
      <w:r w:rsidR="000A5397">
        <w:rPr>
          <w:rFonts w:hAnsi="黑体" w:hint="eastAsia"/>
          <w:szCs w:val="30"/>
        </w:rPr>
        <w:t>基于</w:t>
      </w:r>
      <w:r w:rsidR="00280036">
        <w:rPr>
          <w:rFonts w:hAnsi="黑体" w:hint="eastAsia"/>
          <w:szCs w:val="30"/>
        </w:rPr>
        <w:t>手势</w:t>
      </w:r>
      <w:r w:rsidR="00FC795C">
        <w:rPr>
          <w:rFonts w:hAnsi="黑体" w:hint="eastAsia"/>
          <w:szCs w:val="30"/>
        </w:rPr>
        <w:t>识别</w:t>
      </w:r>
      <w:r w:rsidR="009D41D7" w:rsidRPr="007F381B">
        <w:rPr>
          <w:rFonts w:hAnsi="黑体" w:hint="eastAsia"/>
          <w:szCs w:val="30"/>
        </w:rPr>
        <w:t>的</w:t>
      </w:r>
      <w:r w:rsidR="000A5397">
        <w:rPr>
          <w:rFonts w:hAnsi="黑体" w:hint="eastAsia"/>
          <w:szCs w:val="30"/>
        </w:rPr>
        <w:t>人际交互技术的人际交互技术的特点和</w:t>
      </w:r>
      <w:r w:rsidR="009D41D7" w:rsidRPr="007F381B">
        <w:rPr>
          <w:rFonts w:hAnsi="黑体" w:hint="eastAsia"/>
          <w:szCs w:val="30"/>
        </w:rPr>
        <w:t>研究现状</w:t>
      </w:r>
      <w:r w:rsidR="00F865B0">
        <w:rPr>
          <w:rFonts w:hAnsi="黑体" w:hint="eastAsia"/>
          <w:szCs w:val="30"/>
        </w:rPr>
        <w:t>和成果</w:t>
      </w:r>
      <w:r w:rsidR="00F7323A">
        <w:rPr>
          <w:rFonts w:hAnsi="黑体" w:hint="eastAsia"/>
          <w:szCs w:val="30"/>
        </w:rPr>
        <w:t>，着重</w:t>
      </w:r>
      <w:r w:rsidR="00E1798F">
        <w:rPr>
          <w:rFonts w:hAnsi="黑体" w:hint="eastAsia"/>
          <w:szCs w:val="30"/>
        </w:rPr>
        <w:t>介绍了动态手势识别</w:t>
      </w:r>
      <w:r w:rsidR="00F33E6D">
        <w:rPr>
          <w:rFonts w:hAnsi="黑体" w:hint="eastAsia"/>
          <w:szCs w:val="30"/>
        </w:rPr>
        <w:t>的最新进展。</w:t>
      </w:r>
    </w:p>
    <w:p w:rsidR="004A73FF" w:rsidRDefault="00032DF1" w:rsidP="004A73FF">
      <w:pPr>
        <w:pStyle w:val="afb"/>
        <w:numPr>
          <w:ilvl w:val="2"/>
          <w:numId w:val="21"/>
        </w:numPr>
        <w:tabs>
          <w:tab w:val="left" w:pos="1470"/>
        </w:tabs>
        <w:ind w:firstLineChars="0"/>
        <w:rPr>
          <w:rFonts w:hAnsi="黑体"/>
          <w:szCs w:val="30"/>
        </w:rPr>
      </w:pPr>
      <w:r>
        <w:rPr>
          <w:rFonts w:hAnsi="黑体" w:hint="eastAsia"/>
          <w:szCs w:val="30"/>
        </w:rPr>
        <w:t>利用</w:t>
      </w:r>
      <w:r w:rsidR="009D41D7" w:rsidRPr="007F381B">
        <w:rPr>
          <w:rFonts w:hAnsi="黑体" w:hint="eastAsia"/>
          <w:szCs w:val="30"/>
        </w:rPr>
        <w:t>Kinect</w:t>
      </w:r>
      <w:r w:rsidR="00CD6D2C">
        <w:rPr>
          <w:rFonts w:hAnsi="黑体" w:hint="eastAsia"/>
          <w:szCs w:val="30"/>
        </w:rPr>
        <w:t>深度摄像头</w:t>
      </w:r>
      <w:r w:rsidR="00E14C60">
        <w:rPr>
          <w:rFonts w:hAnsi="黑体" w:hint="eastAsia"/>
          <w:szCs w:val="30"/>
        </w:rPr>
        <w:t>获取</w:t>
      </w:r>
      <w:r w:rsidR="0075696B">
        <w:rPr>
          <w:rFonts w:hAnsi="黑体" w:hint="eastAsia"/>
          <w:szCs w:val="30"/>
        </w:rPr>
        <w:t>包含手势区域的深度图像</w:t>
      </w:r>
      <w:r w:rsidR="00DF1109">
        <w:rPr>
          <w:rFonts w:hAnsi="黑体" w:hint="eastAsia"/>
          <w:szCs w:val="30"/>
        </w:rPr>
        <w:t>，</w:t>
      </w:r>
      <w:r w:rsidR="009D41D7" w:rsidRPr="007F381B">
        <w:rPr>
          <w:rFonts w:hAnsi="黑体" w:hint="eastAsia"/>
          <w:szCs w:val="30"/>
        </w:rPr>
        <w:t>提出了</w:t>
      </w:r>
      <w:r w:rsidR="000C0F6C">
        <w:rPr>
          <w:rFonts w:hAnsi="黑体" w:hint="eastAsia"/>
          <w:szCs w:val="30"/>
        </w:rPr>
        <w:t>使用</w:t>
      </w:r>
      <w:r w:rsidR="000C0F6C">
        <w:rPr>
          <w:rFonts w:hAnsi="黑体" w:hint="eastAsia"/>
          <w:szCs w:val="30"/>
        </w:rPr>
        <w:t>K-Means</w:t>
      </w:r>
      <w:r w:rsidR="000C0F6C">
        <w:rPr>
          <w:rFonts w:hAnsi="黑体" w:hint="eastAsia"/>
          <w:szCs w:val="30"/>
        </w:rPr>
        <w:t>聚类算法</w:t>
      </w:r>
      <w:r w:rsidR="000C0F6C" w:rsidRPr="007F381B">
        <w:rPr>
          <w:rFonts w:hAnsi="黑体" w:hint="eastAsia"/>
          <w:szCs w:val="30"/>
        </w:rPr>
        <w:t>分割</w:t>
      </w:r>
      <w:r w:rsidR="000C0F6C">
        <w:rPr>
          <w:rFonts w:hAnsi="黑体" w:hint="eastAsia"/>
          <w:szCs w:val="30"/>
        </w:rPr>
        <w:t>手势区域，</w:t>
      </w:r>
      <w:r w:rsidR="003A6485">
        <w:rPr>
          <w:rFonts w:hAnsi="黑体" w:hint="eastAsia"/>
          <w:szCs w:val="30"/>
        </w:rPr>
        <w:t>并借鉴</w:t>
      </w:r>
      <w:r w:rsidR="003A6485">
        <w:rPr>
          <w:rFonts w:hAnsi="黑体" w:hint="eastAsia"/>
          <w:szCs w:val="30"/>
        </w:rPr>
        <w:t>Maisto</w:t>
      </w:r>
      <w:r w:rsidR="003A6485">
        <w:rPr>
          <w:rFonts w:hAnsi="黑体" w:hint="eastAsia"/>
          <w:szCs w:val="30"/>
        </w:rPr>
        <w:t>等人</w:t>
      </w:r>
      <w:r w:rsidR="00C22B29">
        <w:rPr>
          <w:rFonts w:hAnsi="黑体"/>
          <w:szCs w:val="30"/>
        </w:rPr>
        <w:fldChar w:fldCharType="begin"/>
      </w:r>
      <w:r w:rsidR="003A6485">
        <w:rPr>
          <w:rFonts w:hAnsi="黑体"/>
          <w:szCs w:val="30"/>
        </w:rPr>
        <w:instrText xml:space="preserve"> ADDIN NE.Ref.{69FF5710-4B80-40BB-B381-792E1C0F5DBF}</w:instrText>
      </w:r>
      <w:r w:rsidR="00C22B29">
        <w:rPr>
          <w:rFonts w:hAnsi="黑体"/>
          <w:szCs w:val="30"/>
        </w:rPr>
        <w:fldChar w:fldCharType="separate"/>
      </w:r>
      <w:r w:rsidR="003A6485">
        <w:rPr>
          <w:color w:val="080000"/>
          <w:kern w:val="0"/>
        </w:rPr>
        <w:t>[7]</w:t>
      </w:r>
      <w:r w:rsidR="00C22B29">
        <w:rPr>
          <w:rFonts w:hAnsi="黑体"/>
          <w:szCs w:val="30"/>
        </w:rPr>
        <w:fldChar w:fldCharType="end"/>
      </w:r>
      <w:r w:rsidR="001F3103" w:rsidRPr="001F3103">
        <w:rPr>
          <w:rFonts w:hAnsi="黑体" w:hint="eastAsia"/>
          <w:szCs w:val="30"/>
        </w:rPr>
        <w:t xml:space="preserve"> </w:t>
      </w:r>
      <w:r w:rsidR="001F3103">
        <w:rPr>
          <w:rFonts w:hAnsi="黑体" w:hint="eastAsia"/>
          <w:szCs w:val="30"/>
        </w:rPr>
        <w:t>的方法</w:t>
      </w:r>
      <w:r w:rsidR="003A6485">
        <w:rPr>
          <w:rFonts w:hAnsi="黑体" w:hint="eastAsia"/>
          <w:szCs w:val="30"/>
        </w:rPr>
        <w:t>，</w:t>
      </w:r>
      <w:r w:rsidR="001F3103">
        <w:rPr>
          <w:rFonts w:hAnsi="黑体" w:hint="eastAsia"/>
          <w:szCs w:val="30"/>
        </w:rPr>
        <w:t>提取手势轮廓，</w:t>
      </w:r>
      <w:r w:rsidR="00682C47">
        <w:rPr>
          <w:rFonts w:hAnsi="黑体" w:hint="eastAsia"/>
          <w:szCs w:val="30"/>
        </w:rPr>
        <w:t>并</w:t>
      </w:r>
      <w:r w:rsidR="003A6485">
        <w:rPr>
          <w:rFonts w:hAnsi="黑体" w:hint="eastAsia"/>
          <w:szCs w:val="30"/>
        </w:rPr>
        <w:t>采用近似</w:t>
      </w:r>
      <w:r w:rsidR="00682C47">
        <w:rPr>
          <w:rFonts w:hAnsi="黑体" w:hint="eastAsia"/>
          <w:szCs w:val="30"/>
        </w:rPr>
        <w:t>多边形，</w:t>
      </w:r>
      <w:r w:rsidR="00454D6F">
        <w:rPr>
          <w:rFonts w:hAnsi="黑体" w:hint="eastAsia"/>
          <w:szCs w:val="30"/>
        </w:rPr>
        <w:t>近似</w:t>
      </w:r>
      <w:r w:rsidR="00682C47">
        <w:rPr>
          <w:rFonts w:hAnsi="黑体" w:hint="eastAsia"/>
          <w:szCs w:val="30"/>
        </w:rPr>
        <w:t>描述手势</w:t>
      </w:r>
      <w:r w:rsidR="00454D6F">
        <w:rPr>
          <w:rFonts w:hAnsi="黑体" w:hint="eastAsia"/>
          <w:szCs w:val="30"/>
        </w:rPr>
        <w:t>轮廓。</w:t>
      </w:r>
      <w:r w:rsidR="00E61196">
        <w:rPr>
          <w:rFonts w:hAnsi="黑体" w:hint="eastAsia"/>
          <w:szCs w:val="30"/>
        </w:rPr>
        <w:t>为了获取准确有效的手势区域，</w:t>
      </w:r>
      <w:r w:rsidR="007D6D0D">
        <w:rPr>
          <w:rFonts w:hAnsi="黑体" w:hint="eastAsia"/>
          <w:szCs w:val="30"/>
        </w:rPr>
        <w:t>本文通过实验确定了手距离</w:t>
      </w:r>
      <w:r w:rsidR="007D6D0D">
        <w:rPr>
          <w:rFonts w:hAnsi="黑体" w:hint="eastAsia"/>
          <w:szCs w:val="30"/>
        </w:rPr>
        <w:t>Kinect</w:t>
      </w:r>
      <w:r w:rsidR="007D6D0D">
        <w:rPr>
          <w:rFonts w:hAnsi="黑体" w:hint="eastAsia"/>
          <w:szCs w:val="30"/>
        </w:rPr>
        <w:t>摄像头平面的最优距离范围。</w:t>
      </w:r>
    </w:p>
    <w:p w:rsidR="0079760D" w:rsidRDefault="00A024D3" w:rsidP="0079760D">
      <w:pPr>
        <w:pStyle w:val="afb"/>
        <w:numPr>
          <w:ilvl w:val="2"/>
          <w:numId w:val="21"/>
        </w:numPr>
        <w:tabs>
          <w:tab w:val="left" w:pos="1470"/>
        </w:tabs>
        <w:ind w:firstLineChars="0"/>
        <w:rPr>
          <w:rFonts w:hAnsi="黑体"/>
          <w:szCs w:val="30"/>
        </w:rPr>
      </w:pPr>
      <w:r w:rsidRPr="004A73FF">
        <w:rPr>
          <w:rFonts w:hAnsi="黑体" w:hint="eastAsia"/>
          <w:szCs w:val="30"/>
        </w:rPr>
        <w:t>使用</w:t>
      </w:r>
      <w:r w:rsidRPr="004A73FF">
        <w:rPr>
          <w:rFonts w:hAnsi="黑体" w:hint="eastAsia"/>
          <w:szCs w:val="30"/>
        </w:rPr>
        <w:t>FT-GB</w:t>
      </w:r>
      <w:r w:rsidRPr="004A73FF">
        <w:rPr>
          <w:rFonts w:hAnsi="黑体" w:hint="eastAsia"/>
          <w:szCs w:val="30"/>
        </w:rPr>
        <w:t>算法，</w:t>
      </w:r>
      <w:r w:rsidR="004823C5" w:rsidRPr="004A73FF">
        <w:rPr>
          <w:rFonts w:hAnsi="黑体" w:hint="eastAsia"/>
          <w:szCs w:val="30"/>
        </w:rPr>
        <w:t>逐个判断</w:t>
      </w:r>
      <w:r w:rsidR="009D41D7" w:rsidRPr="004A73FF">
        <w:rPr>
          <w:rFonts w:hAnsi="黑体" w:hint="eastAsia"/>
          <w:szCs w:val="30"/>
        </w:rPr>
        <w:t>手势轮廓</w:t>
      </w:r>
      <w:r w:rsidRPr="004A73FF">
        <w:rPr>
          <w:rFonts w:hAnsi="黑体" w:hint="eastAsia"/>
          <w:szCs w:val="30"/>
        </w:rPr>
        <w:t>上</w:t>
      </w:r>
      <w:r w:rsidR="009D41D7" w:rsidRPr="004A73FF">
        <w:rPr>
          <w:rFonts w:hAnsi="黑体" w:hint="eastAsia"/>
          <w:szCs w:val="30"/>
        </w:rPr>
        <w:t>的边界点</w:t>
      </w:r>
      <w:r w:rsidR="0025438F" w:rsidRPr="004A73FF">
        <w:rPr>
          <w:rFonts w:hAnsi="黑体" w:hint="eastAsia"/>
          <w:szCs w:val="30"/>
        </w:rPr>
        <w:t>是否为</w:t>
      </w:r>
      <w:r w:rsidR="009D41D7" w:rsidRPr="004A73FF">
        <w:rPr>
          <w:rFonts w:hAnsi="黑体" w:hint="eastAsia"/>
          <w:szCs w:val="30"/>
        </w:rPr>
        <w:t>手指点</w:t>
      </w:r>
      <w:r w:rsidR="00AA4326" w:rsidRPr="004A73FF">
        <w:rPr>
          <w:rFonts w:hAnsi="黑体" w:hint="eastAsia"/>
          <w:szCs w:val="30"/>
        </w:rPr>
        <w:t>，</w:t>
      </w:r>
      <w:r w:rsidR="00D143DB" w:rsidRPr="004A73FF">
        <w:rPr>
          <w:rFonts w:hAnsi="黑体" w:hint="eastAsia"/>
          <w:szCs w:val="30"/>
        </w:rPr>
        <w:t>通过手指点的数量，</w:t>
      </w:r>
      <w:r w:rsidR="009D41D7" w:rsidRPr="004A73FF">
        <w:rPr>
          <w:rFonts w:hAnsi="黑体" w:hint="eastAsia"/>
          <w:szCs w:val="30"/>
        </w:rPr>
        <w:t>实现静态手势识别。</w:t>
      </w:r>
      <w:r w:rsidR="00274BEF" w:rsidRPr="004A73FF">
        <w:rPr>
          <w:rFonts w:hAnsi="黑体" w:hint="eastAsia"/>
          <w:szCs w:val="30"/>
        </w:rPr>
        <w:t>通过实验，确定了</w:t>
      </w:r>
      <w:r w:rsidR="00274BEF" w:rsidRPr="004A73FF">
        <w:rPr>
          <w:rFonts w:hAnsi="黑体" w:hint="eastAsia"/>
          <w:szCs w:val="30"/>
        </w:rPr>
        <w:t>FT-GB</w:t>
      </w:r>
      <w:r w:rsidR="00274BEF" w:rsidRPr="004A73FF">
        <w:rPr>
          <w:rFonts w:hAnsi="黑体" w:hint="eastAsia"/>
          <w:szCs w:val="30"/>
        </w:rPr>
        <w:t>的</w:t>
      </w:r>
      <w:r w:rsidR="00274BEF">
        <w:rPr>
          <w:rFonts w:hint="eastAsia"/>
        </w:rPr>
        <w:t>A_Thres</w:t>
      </w:r>
      <w:r w:rsidR="009A2CC1">
        <w:rPr>
          <w:rFonts w:hint="eastAsia"/>
        </w:rPr>
        <w:t>参数。</w:t>
      </w:r>
    </w:p>
    <w:p w:rsidR="009D41D7" w:rsidRDefault="00462A44" w:rsidP="00096A9C">
      <w:pPr>
        <w:pStyle w:val="afb"/>
        <w:numPr>
          <w:ilvl w:val="2"/>
          <w:numId w:val="21"/>
        </w:numPr>
        <w:tabs>
          <w:tab w:val="left" w:pos="1470"/>
        </w:tabs>
        <w:ind w:firstLineChars="0"/>
        <w:rPr>
          <w:rFonts w:hAnsi="黑体"/>
          <w:szCs w:val="30"/>
        </w:rPr>
      </w:pPr>
      <w:r>
        <w:rPr>
          <w:rFonts w:hAnsi="黑体" w:hint="eastAsia"/>
          <w:szCs w:val="30"/>
        </w:rPr>
        <w:t>基于静态手势</w:t>
      </w:r>
      <w:r w:rsidR="00EB6D1A">
        <w:rPr>
          <w:rFonts w:hAnsi="黑体" w:hint="eastAsia"/>
          <w:szCs w:val="30"/>
        </w:rPr>
        <w:t>识别的</w:t>
      </w:r>
      <w:r w:rsidR="00D01C8E">
        <w:rPr>
          <w:rFonts w:hAnsi="黑体" w:hint="eastAsia"/>
          <w:szCs w:val="30"/>
        </w:rPr>
        <w:t>成</w:t>
      </w:r>
      <w:r>
        <w:rPr>
          <w:rFonts w:hAnsi="黑体" w:hint="eastAsia"/>
          <w:szCs w:val="30"/>
        </w:rPr>
        <w:t>果，</w:t>
      </w:r>
      <w:r w:rsidR="003C42FA">
        <w:rPr>
          <w:rFonts w:hAnsi="黑体" w:hint="eastAsia"/>
          <w:szCs w:val="30"/>
        </w:rPr>
        <w:t>对</w:t>
      </w:r>
      <w:r w:rsidR="00C5679F">
        <w:rPr>
          <w:rFonts w:hAnsi="黑体" w:hint="eastAsia"/>
          <w:szCs w:val="30"/>
        </w:rPr>
        <w:t>本文定义的抓取、光标移动、轨迹书写这</w:t>
      </w:r>
      <w:r w:rsidR="00C5679F">
        <w:rPr>
          <w:rFonts w:hAnsi="黑体" w:hint="eastAsia"/>
          <w:szCs w:val="30"/>
        </w:rPr>
        <w:t>3</w:t>
      </w:r>
      <w:r w:rsidR="00C5679F">
        <w:rPr>
          <w:rFonts w:hAnsi="黑体" w:hint="eastAsia"/>
          <w:szCs w:val="30"/>
        </w:rPr>
        <w:t>个动态手势进行识别</w:t>
      </w:r>
      <w:r w:rsidR="009A319C">
        <w:rPr>
          <w:rFonts w:hAnsi="黑体" w:hint="eastAsia"/>
          <w:szCs w:val="30"/>
        </w:rPr>
        <w:t>。实验表明，基于静态手势和自定义动作序列</w:t>
      </w:r>
      <w:r w:rsidR="0056136C">
        <w:rPr>
          <w:rFonts w:hAnsi="黑体" w:hint="eastAsia"/>
          <w:szCs w:val="30"/>
        </w:rPr>
        <w:t>组合</w:t>
      </w:r>
      <w:r w:rsidR="009A319C">
        <w:rPr>
          <w:rFonts w:hAnsi="黑体" w:hint="eastAsia"/>
          <w:szCs w:val="30"/>
        </w:rPr>
        <w:t>的动态手势具备较高的识别率，</w:t>
      </w:r>
      <w:r w:rsidR="003D4C39">
        <w:rPr>
          <w:rFonts w:hAnsi="黑体" w:hint="eastAsia"/>
          <w:szCs w:val="30"/>
        </w:rPr>
        <w:t>并且，</w:t>
      </w:r>
      <w:r w:rsidR="0026247F">
        <w:rPr>
          <w:rFonts w:hAnsi="黑体" w:hint="eastAsia"/>
          <w:szCs w:val="30"/>
        </w:rPr>
        <w:t>静态手势和</w:t>
      </w:r>
      <w:r w:rsidR="00C41189">
        <w:rPr>
          <w:rFonts w:hAnsi="黑体" w:hint="eastAsia"/>
          <w:szCs w:val="30"/>
        </w:rPr>
        <w:t>动作序列</w:t>
      </w:r>
      <w:r w:rsidR="003D4C39">
        <w:rPr>
          <w:rFonts w:hAnsi="黑体" w:hint="eastAsia"/>
          <w:szCs w:val="30"/>
        </w:rPr>
        <w:t>可以根据用户习惯，</w:t>
      </w:r>
      <w:r w:rsidR="00810B21">
        <w:rPr>
          <w:rFonts w:hAnsi="黑体" w:hint="eastAsia"/>
          <w:szCs w:val="30"/>
        </w:rPr>
        <w:t>被用户重新</w:t>
      </w:r>
      <w:r w:rsidR="0026247F">
        <w:rPr>
          <w:rFonts w:hAnsi="黑体" w:hint="eastAsia"/>
          <w:szCs w:val="30"/>
        </w:rPr>
        <w:t>组合</w:t>
      </w:r>
      <w:r w:rsidR="00810B21">
        <w:rPr>
          <w:rFonts w:hAnsi="黑体" w:hint="eastAsia"/>
          <w:szCs w:val="30"/>
        </w:rPr>
        <w:t>，因此，具有良好的扩展性。</w:t>
      </w:r>
      <w:r w:rsidR="009A319C" w:rsidRPr="00096A9C">
        <w:rPr>
          <w:rFonts w:hAnsi="黑体" w:hint="eastAsia"/>
          <w:szCs w:val="30"/>
        </w:rPr>
        <w:t xml:space="preserve"> </w:t>
      </w:r>
    </w:p>
    <w:p w:rsidR="00246EF9" w:rsidRPr="00096A9C" w:rsidRDefault="00DE0650" w:rsidP="00096A9C">
      <w:pPr>
        <w:pStyle w:val="afb"/>
        <w:numPr>
          <w:ilvl w:val="2"/>
          <w:numId w:val="21"/>
        </w:numPr>
        <w:tabs>
          <w:tab w:val="left" w:pos="1470"/>
        </w:tabs>
        <w:ind w:firstLineChars="0"/>
        <w:rPr>
          <w:rFonts w:hAnsi="黑体"/>
          <w:szCs w:val="30"/>
        </w:rPr>
      </w:pPr>
      <w:r>
        <w:rPr>
          <w:rFonts w:hAnsi="黑体" w:hint="eastAsia"/>
          <w:szCs w:val="30"/>
        </w:rPr>
        <w:t>采用</w:t>
      </w:r>
      <w:r>
        <w:rPr>
          <w:rFonts w:hAnsi="黑体" w:hint="eastAsia"/>
          <w:szCs w:val="30"/>
        </w:rPr>
        <w:t>DTW</w:t>
      </w:r>
      <w:r>
        <w:rPr>
          <w:rFonts w:hAnsi="黑体" w:hint="eastAsia"/>
          <w:szCs w:val="30"/>
        </w:rPr>
        <w:t>算法，对动态手势输入的大写英文字母轨迹进行了</w:t>
      </w:r>
      <w:r w:rsidR="00117F76">
        <w:rPr>
          <w:rFonts w:hAnsi="黑体" w:hint="eastAsia"/>
          <w:szCs w:val="30"/>
        </w:rPr>
        <w:t>识别。针对</w:t>
      </w:r>
      <w:r w:rsidR="00117F76">
        <w:rPr>
          <w:rFonts w:hAnsi="黑体" w:hint="eastAsia"/>
          <w:szCs w:val="30"/>
        </w:rPr>
        <w:t>DTW</w:t>
      </w:r>
      <w:r w:rsidR="00117F76">
        <w:rPr>
          <w:rFonts w:hAnsi="黑体" w:hint="eastAsia"/>
          <w:szCs w:val="30"/>
        </w:rPr>
        <w:t>算法的缺点，本文提出在计算基距离时，利用位置相似度权重</w:t>
      </w:r>
      <w:r w:rsidR="009613D9">
        <w:rPr>
          <w:rFonts w:hAnsi="黑体" w:hint="eastAsia"/>
          <w:szCs w:val="30"/>
        </w:rPr>
        <w:t>保证</w:t>
      </w:r>
      <w:r w:rsidR="001C3779">
        <w:rPr>
          <w:rFonts w:hAnsi="黑体" w:hint="eastAsia"/>
          <w:szCs w:val="30"/>
        </w:rPr>
        <w:t>与</w:t>
      </w:r>
      <w:r w:rsidR="00EF511C">
        <w:rPr>
          <w:rFonts w:hAnsi="黑体" w:hint="eastAsia"/>
          <w:szCs w:val="30"/>
        </w:rPr>
        <w:t>同类轨迹的</w:t>
      </w:r>
      <w:r w:rsidR="00E30B66">
        <w:rPr>
          <w:rFonts w:hAnsi="黑体" w:hint="eastAsia"/>
          <w:szCs w:val="30"/>
        </w:rPr>
        <w:t>DTW</w:t>
      </w:r>
      <w:r w:rsidR="0006024B">
        <w:rPr>
          <w:rFonts w:hAnsi="黑体" w:hint="eastAsia"/>
          <w:szCs w:val="30"/>
        </w:rPr>
        <w:t>距离准确度</w:t>
      </w:r>
      <w:r w:rsidR="009613D9">
        <w:rPr>
          <w:rFonts w:hAnsi="黑体" w:hint="eastAsia"/>
          <w:szCs w:val="30"/>
        </w:rPr>
        <w:t>的同时，</w:t>
      </w:r>
      <w:r w:rsidR="00873ED6">
        <w:rPr>
          <w:rFonts w:hAnsi="黑体" w:hint="eastAsia"/>
          <w:szCs w:val="30"/>
        </w:rPr>
        <w:t>扩大</w:t>
      </w:r>
      <w:r w:rsidR="00501627">
        <w:rPr>
          <w:rFonts w:hAnsi="黑体" w:hint="eastAsia"/>
          <w:szCs w:val="30"/>
        </w:rPr>
        <w:t>不同轨迹类模板与测试样本的</w:t>
      </w:r>
      <w:r w:rsidR="00501627">
        <w:rPr>
          <w:rFonts w:hAnsi="黑体" w:hint="eastAsia"/>
          <w:szCs w:val="30"/>
        </w:rPr>
        <w:t>DTW</w:t>
      </w:r>
      <w:r w:rsidR="00501627">
        <w:rPr>
          <w:rFonts w:hAnsi="黑体" w:hint="eastAsia"/>
          <w:szCs w:val="30"/>
        </w:rPr>
        <w:t>距离的差异度</w:t>
      </w:r>
      <w:r w:rsidR="00791800">
        <w:rPr>
          <w:rFonts w:hAnsi="黑体" w:hint="eastAsia"/>
          <w:szCs w:val="30"/>
        </w:rPr>
        <w:t>，提高分类的准确率。</w:t>
      </w:r>
    </w:p>
    <w:p w:rsidR="007E1544" w:rsidRDefault="007E1544" w:rsidP="007E1544">
      <w:pPr>
        <w:pStyle w:val="afb"/>
        <w:tabs>
          <w:tab w:val="left" w:pos="1470"/>
        </w:tabs>
        <w:ind w:leftChars="100" w:left="210" w:firstLineChars="0"/>
        <w:rPr>
          <w:rFonts w:hAnsi="黑体"/>
          <w:szCs w:val="30"/>
        </w:rPr>
      </w:pPr>
      <w:r w:rsidRPr="007E1544">
        <w:rPr>
          <w:rFonts w:hAnsi="黑体" w:hint="eastAsia"/>
          <w:szCs w:val="30"/>
        </w:rPr>
        <w:t>本文的创新点主要包括以下两点</w:t>
      </w:r>
      <w:r>
        <w:rPr>
          <w:rFonts w:hAnsi="黑体" w:hint="eastAsia"/>
          <w:szCs w:val="30"/>
        </w:rPr>
        <w:t>：</w:t>
      </w:r>
    </w:p>
    <w:p w:rsidR="00871C89" w:rsidRDefault="00E05FB8" w:rsidP="00857217">
      <w:pPr>
        <w:pStyle w:val="afb"/>
        <w:numPr>
          <w:ilvl w:val="2"/>
          <w:numId w:val="47"/>
        </w:numPr>
        <w:tabs>
          <w:tab w:val="left" w:pos="1470"/>
        </w:tabs>
        <w:ind w:firstLineChars="0"/>
        <w:rPr>
          <w:rFonts w:hAnsi="黑体"/>
          <w:szCs w:val="30"/>
        </w:rPr>
      </w:pPr>
      <w:r>
        <w:rPr>
          <w:rFonts w:hAnsi="黑体" w:hint="eastAsia"/>
          <w:szCs w:val="30"/>
        </w:rPr>
        <w:lastRenderedPageBreak/>
        <w:t>针对空间轨迹识别的</w:t>
      </w:r>
      <w:r w:rsidR="000C6B49">
        <w:rPr>
          <w:rFonts w:hAnsi="黑体" w:hint="eastAsia"/>
          <w:szCs w:val="30"/>
        </w:rPr>
        <w:t>应用场景，</w:t>
      </w:r>
      <w:r w:rsidR="008954B7">
        <w:rPr>
          <w:rFonts w:hAnsi="黑体" w:hint="eastAsia"/>
          <w:szCs w:val="30"/>
        </w:rPr>
        <w:t>本文提出了</w:t>
      </w:r>
      <w:r w:rsidR="0069128D">
        <w:rPr>
          <w:rFonts w:hAnsi="黑体" w:hint="eastAsia"/>
          <w:szCs w:val="30"/>
        </w:rPr>
        <w:t>空间位置相似度</w:t>
      </w:r>
      <w:r w:rsidR="008954B7">
        <w:rPr>
          <w:rFonts w:hAnsi="黑体" w:hint="eastAsia"/>
          <w:szCs w:val="30"/>
        </w:rPr>
        <w:t>权重来改进</w:t>
      </w:r>
      <w:r w:rsidR="008954B7">
        <w:rPr>
          <w:rFonts w:hAnsi="黑体" w:hint="eastAsia"/>
          <w:szCs w:val="30"/>
        </w:rPr>
        <w:t>DTW</w:t>
      </w:r>
      <w:r w:rsidR="008954B7">
        <w:rPr>
          <w:rFonts w:hAnsi="黑体" w:hint="eastAsia"/>
          <w:szCs w:val="30"/>
        </w:rPr>
        <w:t>算法</w:t>
      </w:r>
      <w:r w:rsidR="008B651F">
        <w:rPr>
          <w:rFonts w:hAnsi="黑体" w:hint="eastAsia"/>
          <w:szCs w:val="30"/>
        </w:rPr>
        <w:t>在计算基距离时，没有考虑</w:t>
      </w:r>
      <w:r w:rsidR="0040178D">
        <w:rPr>
          <w:rFonts w:hAnsi="黑体" w:hint="eastAsia"/>
          <w:szCs w:val="30"/>
        </w:rPr>
        <w:t>采样点在空间位置上的相关性的</w:t>
      </w:r>
      <w:r w:rsidR="0060419B">
        <w:rPr>
          <w:rFonts w:hAnsi="黑体" w:hint="eastAsia"/>
          <w:szCs w:val="30"/>
        </w:rPr>
        <w:t>缺陷，提高了</w:t>
      </w:r>
      <w:r w:rsidR="0060419B">
        <w:rPr>
          <w:rFonts w:hAnsi="黑体" w:hint="eastAsia"/>
          <w:szCs w:val="30"/>
        </w:rPr>
        <w:t>DTW</w:t>
      </w:r>
      <w:r w:rsidR="0060419B">
        <w:rPr>
          <w:rFonts w:hAnsi="黑体" w:hint="eastAsia"/>
          <w:szCs w:val="30"/>
        </w:rPr>
        <w:t>算法的性能。</w:t>
      </w:r>
    </w:p>
    <w:p w:rsidR="007E6AC8" w:rsidRPr="007651C6" w:rsidRDefault="00B2179F" w:rsidP="007651C6">
      <w:pPr>
        <w:pStyle w:val="afb"/>
        <w:numPr>
          <w:ilvl w:val="2"/>
          <w:numId w:val="47"/>
        </w:numPr>
        <w:tabs>
          <w:tab w:val="left" w:pos="1470"/>
        </w:tabs>
        <w:ind w:firstLineChars="0"/>
        <w:rPr>
          <w:rFonts w:hAnsi="黑体"/>
          <w:szCs w:val="30"/>
        </w:rPr>
      </w:pPr>
      <w:r>
        <w:rPr>
          <w:rFonts w:hAnsi="黑体" w:hint="eastAsia"/>
          <w:szCs w:val="30"/>
        </w:rPr>
        <w:t>将基于</w:t>
      </w:r>
      <w:r>
        <w:rPr>
          <w:rFonts w:hAnsi="黑体" w:hint="eastAsia"/>
          <w:szCs w:val="30"/>
        </w:rPr>
        <w:t>Kinect</w:t>
      </w:r>
      <w:r w:rsidR="00741A76">
        <w:rPr>
          <w:rFonts w:hAnsi="黑体" w:hint="eastAsia"/>
          <w:szCs w:val="30"/>
        </w:rPr>
        <w:t>的</w:t>
      </w:r>
      <w:r>
        <w:rPr>
          <w:rFonts w:hAnsi="黑体" w:hint="eastAsia"/>
          <w:szCs w:val="30"/>
        </w:rPr>
        <w:t>手势</w:t>
      </w:r>
      <w:r w:rsidR="006951A4">
        <w:rPr>
          <w:rFonts w:hAnsi="黑体" w:hint="eastAsia"/>
          <w:szCs w:val="30"/>
        </w:rPr>
        <w:t>识别技术</w:t>
      </w:r>
      <w:r>
        <w:rPr>
          <w:rFonts w:hAnsi="黑体" w:hint="eastAsia"/>
          <w:szCs w:val="30"/>
        </w:rPr>
        <w:t>应用到智能电视的【图形用户界面】的交互中，</w:t>
      </w:r>
      <w:r w:rsidR="00393845">
        <w:rPr>
          <w:rFonts w:hAnsi="黑体" w:hint="eastAsia"/>
          <w:szCs w:val="30"/>
        </w:rPr>
        <w:t>对于</w:t>
      </w:r>
      <w:r w:rsidR="00FE3A78" w:rsidRPr="00FE3A78">
        <w:rPr>
          <w:rFonts w:hAnsi="黑体" w:hint="eastAsia"/>
          <w:szCs w:val="30"/>
        </w:rPr>
        <w:t>基于手势的人机交互技术在智能电视领域的应用做出一些探索。</w:t>
      </w:r>
    </w:p>
    <w:p w:rsidR="007651C6" w:rsidRPr="007651C6" w:rsidRDefault="000A4B1B" w:rsidP="008E6D04">
      <w:pPr>
        <w:pStyle w:val="2"/>
      </w:pPr>
      <w:bookmarkStart w:id="138" w:name="_Toc417067777"/>
      <w:r>
        <w:rPr>
          <w:rFonts w:hint="eastAsia"/>
        </w:rPr>
        <w:t>改进与展望</w:t>
      </w:r>
      <w:bookmarkEnd w:id="138"/>
    </w:p>
    <w:p w:rsidR="00E53554" w:rsidRDefault="00FF1047" w:rsidP="00E53554">
      <w:pPr>
        <w:pStyle w:val="afb"/>
        <w:tabs>
          <w:tab w:val="left" w:pos="1470"/>
        </w:tabs>
        <w:ind w:firstLineChars="0"/>
        <w:rPr>
          <w:rFonts w:hAnsi="黑体" w:hint="eastAsia"/>
          <w:szCs w:val="30"/>
        </w:rPr>
      </w:pPr>
      <w:r w:rsidRPr="00F1679B">
        <w:rPr>
          <w:rFonts w:hAnsi="黑体" w:hint="eastAsia"/>
          <w:szCs w:val="30"/>
        </w:rPr>
        <w:t>虽然本研究工作通过实验，展示了</w:t>
      </w:r>
      <w:r w:rsidR="00296E01" w:rsidRPr="00F1679B">
        <w:rPr>
          <w:rFonts w:hAnsi="黑体" w:hint="eastAsia"/>
          <w:szCs w:val="30"/>
        </w:rPr>
        <w:t>手势识别技术的令人期待的</w:t>
      </w:r>
      <w:r w:rsidR="00662B78">
        <w:rPr>
          <w:rFonts w:hAnsi="黑体" w:hint="eastAsia"/>
          <w:szCs w:val="30"/>
        </w:rPr>
        <w:t>效果</w:t>
      </w:r>
      <w:r w:rsidR="00296E01" w:rsidRPr="00F1679B">
        <w:rPr>
          <w:rFonts w:hAnsi="黑体" w:hint="eastAsia"/>
          <w:szCs w:val="30"/>
        </w:rPr>
        <w:t>，但是，这项技术要投入实际应用还有许多需要改进的地方</w:t>
      </w:r>
      <w:r w:rsidR="00E53554">
        <w:rPr>
          <w:rFonts w:hAnsi="黑体" w:hint="eastAsia"/>
          <w:szCs w:val="30"/>
        </w:rPr>
        <w:t>：</w:t>
      </w:r>
    </w:p>
    <w:p w:rsidR="009267D9" w:rsidRDefault="00B208C4" w:rsidP="00B3599F">
      <w:pPr>
        <w:pStyle w:val="afb"/>
        <w:numPr>
          <w:ilvl w:val="1"/>
          <w:numId w:val="31"/>
        </w:numPr>
        <w:tabs>
          <w:tab w:val="left" w:pos="1470"/>
        </w:tabs>
        <w:ind w:firstLineChars="0"/>
        <w:rPr>
          <w:rFonts w:hAnsi="黑体" w:hint="eastAsia"/>
          <w:szCs w:val="30"/>
        </w:rPr>
      </w:pPr>
      <w:r>
        <w:rPr>
          <w:rFonts w:hAnsi="黑体" w:hint="eastAsia"/>
          <w:szCs w:val="30"/>
        </w:rPr>
        <w:t>从手势采集设备来讲，</w:t>
      </w:r>
      <w:r w:rsidR="00764165">
        <w:rPr>
          <w:rFonts w:hAnsi="黑体" w:hint="eastAsia"/>
          <w:szCs w:val="30"/>
        </w:rPr>
        <w:t>由于</w:t>
      </w:r>
      <w:r w:rsidR="00764165">
        <w:rPr>
          <w:rFonts w:hAnsi="黑体" w:hint="eastAsia"/>
          <w:szCs w:val="30"/>
        </w:rPr>
        <w:t>Kinect</w:t>
      </w:r>
      <w:r w:rsidR="006A676E">
        <w:rPr>
          <w:rFonts w:hAnsi="黑体" w:hint="eastAsia"/>
          <w:szCs w:val="30"/>
        </w:rPr>
        <w:t>的摄像头</w:t>
      </w:r>
      <w:r w:rsidR="00764165">
        <w:rPr>
          <w:rFonts w:hAnsi="黑体" w:hint="eastAsia"/>
          <w:szCs w:val="30"/>
        </w:rPr>
        <w:t>是基于视觉信息的，在操作过程中，</w:t>
      </w:r>
      <w:r w:rsidR="003B27D9">
        <w:rPr>
          <w:rFonts w:hAnsi="黑体" w:hint="eastAsia"/>
          <w:szCs w:val="30"/>
        </w:rPr>
        <w:t>一些角度下（比如手掌垂直于摄像机平面），</w:t>
      </w:r>
      <w:r w:rsidR="00764165">
        <w:rPr>
          <w:rFonts w:hAnsi="黑体" w:hint="eastAsia"/>
          <w:szCs w:val="30"/>
        </w:rPr>
        <w:t>一些手势</w:t>
      </w:r>
      <w:r w:rsidR="0045396D">
        <w:rPr>
          <w:rFonts w:hAnsi="黑体" w:hint="eastAsia"/>
          <w:szCs w:val="30"/>
        </w:rPr>
        <w:t>（比如</w:t>
      </w:r>
      <w:r w:rsidR="0045396D">
        <w:rPr>
          <w:rFonts w:hAnsi="黑体" w:hint="eastAsia"/>
          <w:szCs w:val="30"/>
        </w:rPr>
        <w:t>5</w:t>
      </w:r>
      <w:r w:rsidR="0045396D">
        <w:rPr>
          <w:rFonts w:hAnsi="黑体" w:hint="eastAsia"/>
          <w:szCs w:val="30"/>
        </w:rPr>
        <w:t>指并拢）</w:t>
      </w:r>
      <w:r w:rsidR="00764165">
        <w:rPr>
          <w:rFonts w:hAnsi="黑体" w:hint="eastAsia"/>
          <w:szCs w:val="30"/>
        </w:rPr>
        <w:t>，手指会</w:t>
      </w:r>
      <w:r w:rsidR="00E15B3F">
        <w:rPr>
          <w:rFonts w:hAnsi="黑体" w:hint="eastAsia"/>
          <w:szCs w:val="30"/>
        </w:rPr>
        <w:t>发生相互</w:t>
      </w:r>
      <w:r w:rsidR="00764165">
        <w:rPr>
          <w:rFonts w:hAnsi="黑体" w:hint="eastAsia"/>
          <w:szCs w:val="30"/>
        </w:rPr>
        <w:t>遮挡，</w:t>
      </w:r>
      <w:r w:rsidR="00CB246E">
        <w:rPr>
          <w:rFonts w:hAnsi="黑体" w:hint="eastAsia"/>
          <w:szCs w:val="30"/>
        </w:rPr>
        <w:t>导致采集得到的</w:t>
      </w:r>
      <w:r w:rsidR="00764165">
        <w:rPr>
          <w:rFonts w:hAnsi="黑体" w:hint="eastAsia"/>
          <w:szCs w:val="30"/>
        </w:rPr>
        <w:t>手势</w:t>
      </w:r>
      <w:r w:rsidR="00B92C4A">
        <w:rPr>
          <w:rFonts w:hAnsi="黑体" w:hint="eastAsia"/>
          <w:szCs w:val="30"/>
        </w:rPr>
        <w:t>深度数据</w:t>
      </w:r>
      <w:r w:rsidR="00B9662F">
        <w:rPr>
          <w:rFonts w:hAnsi="黑体" w:hint="eastAsia"/>
          <w:szCs w:val="30"/>
        </w:rPr>
        <w:t>缺乏足够的手势</w:t>
      </w:r>
      <w:r w:rsidR="00FB2817">
        <w:rPr>
          <w:rFonts w:hAnsi="黑体" w:hint="eastAsia"/>
          <w:szCs w:val="30"/>
        </w:rPr>
        <w:t>信息，影响后续的算法流程。</w:t>
      </w:r>
    </w:p>
    <w:p w:rsidR="00B3599F" w:rsidRDefault="004C066E" w:rsidP="00B3599F">
      <w:pPr>
        <w:pStyle w:val="afb"/>
        <w:numPr>
          <w:ilvl w:val="1"/>
          <w:numId w:val="31"/>
        </w:numPr>
        <w:tabs>
          <w:tab w:val="left" w:pos="1470"/>
        </w:tabs>
        <w:ind w:firstLineChars="0"/>
        <w:rPr>
          <w:rFonts w:hAnsi="黑体" w:hint="eastAsia"/>
          <w:szCs w:val="30"/>
        </w:rPr>
      </w:pPr>
      <w:r>
        <w:rPr>
          <w:rFonts w:hAnsi="黑体" w:hint="eastAsia"/>
          <w:szCs w:val="30"/>
        </w:rPr>
        <w:t>在手势区域分割时，</w:t>
      </w:r>
      <w:r w:rsidR="00EF0117">
        <w:rPr>
          <w:rFonts w:hAnsi="黑体" w:hint="eastAsia"/>
          <w:szCs w:val="30"/>
        </w:rPr>
        <w:t>仅仅通过阈值</w:t>
      </w:r>
      <w:r w:rsidR="00A22124">
        <w:rPr>
          <w:rFonts w:hAnsi="黑体" w:hint="eastAsia"/>
          <w:szCs w:val="30"/>
        </w:rPr>
        <w:t>从深度图像中</w:t>
      </w:r>
      <w:r w:rsidR="00EF0117">
        <w:rPr>
          <w:rFonts w:hAnsi="黑体" w:hint="eastAsia"/>
          <w:szCs w:val="30"/>
        </w:rPr>
        <w:t>筛选手势区域</w:t>
      </w:r>
      <w:r w:rsidR="00EB115B">
        <w:rPr>
          <w:rFonts w:hAnsi="黑体" w:hint="eastAsia"/>
          <w:szCs w:val="30"/>
        </w:rPr>
        <w:t>像素点</w:t>
      </w:r>
      <w:r w:rsidR="00EF0117">
        <w:rPr>
          <w:rFonts w:hAnsi="黑体" w:hint="eastAsia"/>
          <w:szCs w:val="30"/>
        </w:rPr>
        <w:t>是无法满足复杂场景下的交互需求的，因为此时可能会有杂物处于【手势舞动却与内】，</w:t>
      </w:r>
      <w:r w:rsidR="00A26A89">
        <w:rPr>
          <w:rFonts w:hAnsi="黑体" w:hint="eastAsia"/>
          <w:szCs w:val="30"/>
        </w:rPr>
        <w:t>被误识别为</w:t>
      </w:r>
      <w:r w:rsidR="008922DD">
        <w:rPr>
          <w:rFonts w:hAnsi="黑体" w:hint="eastAsia"/>
          <w:szCs w:val="30"/>
        </w:rPr>
        <w:t>手势。</w:t>
      </w:r>
      <w:r>
        <w:rPr>
          <w:rFonts w:hAnsi="黑体" w:hint="eastAsia"/>
          <w:szCs w:val="30"/>
        </w:rPr>
        <w:t>因此，可以考虑佩戴指环来</w:t>
      </w:r>
      <w:r w:rsidR="003B4B97">
        <w:rPr>
          <w:rFonts w:hAnsi="黑体" w:hint="eastAsia"/>
          <w:szCs w:val="30"/>
        </w:rPr>
        <w:t>追踪</w:t>
      </w:r>
      <w:r>
        <w:rPr>
          <w:rFonts w:hAnsi="黑体" w:hint="eastAsia"/>
          <w:szCs w:val="30"/>
        </w:rPr>
        <w:t>手的空间位置，提高手势分割的</w:t>
      </w:r>
      <w:r w:rsidR="006B3F70">
        <w:rPr>
          <w:rFonts w:hAnsi="黑体" w:hint="eastAsia"/>
          <w:szCs w:val="30"/>
        </w:rPr>
        <w:t>准确度。</w:t>
      </w:r>
    </w:p>
    <w:p w:rsidR="00FC4D61" w:rsidRDefault="003F6079" w:rsidP="00B3599F">
      <w:pPr>
        <w:pStyle w:val="afb"/>
        <w:numPr>
          <w:ilvl w:val="1"/>
          <w:numId w:val="31"/>
        </w:numPr>
        <w:tabs>
          <w:tab w:val="left" w:pos="1470"/>
        </w:tabs>
        <w:ind w:firstLineChars="0"/>
        <w:rPr>
          <w:rFonts w:hAnsi="黑体" w:hint="eastAsia"/>
          <w:szCs w:val="30"/>
        </w:rPr>
      </w:pPr>
      <w:r>
        <w:rPr>
          <w:rFonts w:hAnsi="黑体" w:hint="eastAsia"/>
          <w:szCs w:val="30"/>
        </w:rPr>
        <w:t>基于手指轮廓的静态手势识别虽然在伸直的</w:t>
      </w:r>
      <w:r w:rsidR="00CA656D">
        <w:rPr>
          <w:rFonts w:hAnsi="黑体" w:hint="eastAsia"/>
          <w:szCs w:val="30"/>
        </w:rPr>
        <w:t>手指上取得了很好的效果，</w:t>
      </w:r>
      <w:r w:rsidR="0032266C">
        <w:rPr>
          <w:rFonts w:hAnsi="黑体" w:hint="eastAsia"/>
          <w:szCs w:val="30"/>
        </w:rPr>
        <w:t>但是并不适用于</w:t>
      </w:r>
      <w:r w:rsidR="003A6CF1">
        <w:rPr>
          <w:rFonts w:hAnsi="黑体" w:hint="eastAsia"/>
          <w:szCs w:val="30"/>
        </w:rPr>
        <w:t>手指弯曲、指向摄像头的情况。</w:t>
      </w:r>
      <w:r w:rsidR="003E5AD3">
        <w:rPr>
          <w:rFonts w:hAnsi="黑体" w:hint="eastAsia"/>
          <w:szCs w:val="30"/>
        </w:rPr>
        <w:t>这</w:t>
      </w:r>
      <w:r w:rsidR="00B3296E">
        <w:rPr>
          <w:rFonts w:hAnsi="黑体" w:hint="eastAsia"/>
          <w:szCs w:val="30"/>
        </w:rPr>
        <w:t>些情况</w:t>
      </w:r>
      <w:r w:rsidR="003E5AD3">
        <w:rPr>
          <w:rFonts w:hAnsi="黑体" w:hint="eastAsia"/>
          <w:szCs w:val="30"/>
        </w:rPr>
        <w:t>在构建复杂手势时，必然会出现。</w:t>
      </w:r>
      <w:r w:rsidR="00E64192">
        <w:rPr>
          <w:rFonts w:hAnsi="黑体" w:hint="eastAsia"/>
          <w:szCs w:val="30"/>
        </w:rPr>
        <w:t>这是一个重要的问题。</w:t>
      </w:r>
    </w:p>
    <w:p w:rsidR="002F3552" w:rsidRDefault="002F3552" w:rsidP="00F3729A">
      <w:pPr>
        <w:pStyle w:val="afb"/>
        <w:tabs>
          <w:tab w:val="left" w:pos="1470"/>
        </w:tabs>
        <w:ind w:left="426" w:firstLineChars="0" w:firstLine="0"/>
        <w:rPr>
          <w:rFonts w:hAnsi="黑体" w:hint="eastAsia"/>
          <w:szCs w:val="30"/>
        </w:rPr>
      </w:pPr>
    </w:p>
    <w:p w:rsidR="00F3729A" w:rsidRDefault="00EA5BD1" w:rsidP="00BE1089">
      <w:pPr>
        <w:pStyle w:val="afb"/>
        <w:tabs>
          <w:tab w:val="left" w:pos="990"/>
        </w:tabs>
        <w:ind w:firstLineChars="0"/>
        <w:rPr>
          <w:rFonts w:hAnsi="黑体" w:hint="eastAsia"/>
          <w:szCs w:val="30"/>
        </w:rPr>
      </w:pPr>
      <w:r>
        <w:rPr>
          <w:rFonts w:hAnsi="黑体" w:hint="eastAsia"/>
          <w:szCs w:val="30"/>
        </w:rPr>
        <w:t>尽管</w:t>
      </w:r>
      <w:r w:rsidR="00F3729A">
        <w:rPr>
          <w:rFonts w:hAnsi="黑体" w:hint="eastAsia"/>
          <w:szCs w:val="30"/>
        </w:rPr>
        <w:t>还有</w:t>
      </w:r>
      <w:r w:rsidR="00294C3C">
        <w:rPr>
          <w:rFonts w:hAnsi="黑体" w:hint="eastAsia"/>
          <w:szCs w:val="30"/>
        </w:rPr>
        <w:t>如上诸多</w:t>
      </w:r>
      <w:r w:rsidR="00D06213">
        <w:rPr>
          <w:rFonts w:hAnsi="黑体" w:hint="eastAsia"/>
          <w:szCs w:val="30"/>
        </w:rPr>
        <w:t>亟待</w:t>
      </w:r>
      <w:r w:rsidR="00F3729A">
        <w:rPr>
          <w:rFonts w:hAnsi="黑体" w:hint="eastAsia"/>
          <w:szCs w:val="30"/>
        </w:rPr>
        <w:t>改进之处，但总的说来，</w:t>
      </w:r>
      <w:r w:rsidR="00CA2482">
        <w:rPr>
          <w:rFonts w:hAnsi="黑体" w:hint="eastAsia"/>
          <w:szCs w:val="30"/>
        </w:rPr>
        <w:t>将手势识别技术应用到“客厅娱乐”</w:t>
      </w:r>
      <w:r w:rsidR="00245CA4">
        <w:rPr>
          <w:rFonts w:hAnsi="黑体" w:hint="eastAsia"/>
          <w:szCs w:val="30"/>
        </w:rPr>
        <w:t>这个日常生活中的重要场合</w:t>
      </w:r>
      <w:r w:rsidR="00CA2482">
        <w:rPr>
          <w:rFonts w:hAnsi="黑体" w:hint="eastAsia"/>
          <w:szCs w:val="30"/>
        </w:rPr>
        <w:t>是继基于</w:t>
      </w:r>
      <w:r w:rsidR="00CA2482">
        <w:rPr>
          <w:rFonts w:hAnsi="黑体" w:hint="eastAsia"/>
          <w:szCs w:val="30"/>
        </w:rPr>
        <w:t>Kinect</w:t>
      </w:r>
      <w:r w:rsidR="0096773E">
        <w:rPr>
          <w:rFonts w:hAnsi="黑体" w:hint="eastAsia"/>
          <w:szCs w:val="30"/>
        </w:rPr>
        <w:t>系列产品</w:t>
      </w:r>
      <w:r w:rsidR="00CA2482">
        <w:rPr>
          <w:rFonts w:hAnsi="黑体" w:hint="eastAsia"/>
          <w:szCs w:val="30"/>
        </w:rPr>
        <w:t>的</w:t>
      </w:r>
      <w:r w:rsidR="0096773E">
        <w:rPr>
          <w:rFonts w:hAnsi="黑体" w:hint="eastAsia"/>
          <w:szCs w:val="30"/>
        </w:rPr>
        <w:t>人体</w:t>
      </w:r>
      <w:r w:rsidR="00CA2482">
        <w:rPr>
          <w:rFonts w:hAnsi="黑体" w:hint="eastAsia"/>
          <w:szCs w:val="30"/>
        </w:rPr>
        <w:t>体感技术</w:t>
      </w:r>
      <w:r w:rsidR="00A50B70">
        <w:rPr>
          <w:rFonts w:hAnsi="黑体" w:hint="eastAsia"/>
          <w:szCs w:val="30"/>
        </w:rPr>
        <w:t>问世</w:t>
      </w:r>
      <w:r w:rsidR="00551E93">
        <w:rPr>
          <w:rFonts w:hAnsi="黑体" w:hint="eastAsia"/>
          <w:szCs w:val="30"/>
        </w:rPr>
        <w:t>之后</w:t>
      </w:r>
      <w:r w:rsidR="00CA2482">
        <w:rPr>
          <w:rFonts w:hAnsi="黑体" w:hint="eastAsia"/>
          <w:szCs w:val="30"/>
        </w:rPr>
        <w:t>的必然趋势。</w:t>
      </w:r>
    </w:p>
    <w:p w:rsidR="00D36D54" w:rsidRPr="00CA2482" w:rsidRDefault="00D36D54" w:rsidP="00AF2AD9">
      <w:pPr>
        <w:sectPr w:rsidR="00D36D54" w:rsidRPr="00CA2482">
          <w:type w:val="continuous"/>
          <w:pgSz w:w="11906" w:h="16838"/>
          <w:pgMar w:top="1440" w:right="1474" w:bottom="1440" w:left="1474" w:header="851" w:footer="992" w:gutter="0"/>
          <w:cols w:space="720"/>
          <w:docGrid w:linePitch="312"/>
        </w:sectPr>
      </w:pPr>
    </w:p>
    <w:p w:rsidR="00AC184D" w:rsidRDefault="0051782E" w:rsidP="00E87792">
      <w:pPr>
        <w:pStyle w:val="1"/>
        <w:spacing w:line="360" w:lineRule="auto"/>
        <w:ind w:firstLineChars="200" w:firstLine="720"/>
        <w:jc w:val="center"/>
        <w:rPr>
          <w:rFonts w:eastAsia="黑体"/>
          <w:b w:val="0"/>
          <w:sz w:val="36"/>
          <w:szCs w:val="36"/>
        </w:rPr>
      </w:pPr>
      <w:bookmarkStart w:id="139" w:name="_Toc257616664"/>
      <w:bookmarkStart w:id="140" w:name="_Toc259005622"/>
      <w:bookmarkStart w:id="141" w:name="_Toc262111502"/>
      <w:bookmarkStart w:id="142" w:name="_Toc417067778"/>
      <w:r>
        <w:rPr>
          <w:rFonts w:eastAsia="黑体" w:hint="eastAsia"/>
          <w:b w:val="0"/>
          <w:sz w:val="36"/>
          <w:szCs w:val="36"/>
        </w:rPr>
        <w:lastRenderedPageBreak/>
        <w:t>致</w:t>
      </w:r>
      <w:r>
        <w:rPr>
          <w:rStyle w:val="CharChar2"/>
          <w:rFonts w:hint="eastAsia"/>
          <w:b w:val="0"/>
        </w:rPr>
        <w:t>谢</w:t>
      </w:r>
      <w:bookmarkEnd w:id="139"/>
      <w:bookmarkEnd w:id="140"/>
      <w:bookmarkEnd w:id="141"/>
      <w:bookmarkEnd w:id="142"/>
    </w:p>
    <w:p w:rsidR="00AC184D" w:rsidRDefault="0051782E">
      <w:pPr>
        <w:pStyle w:val="afb"/>
        <w:ind w:firstLine="512"/>
        <w:rPr>
          <w:bCs/>
          <w:spacing w:val="8"/>
        </w:rPr>
      </w:pPr>
      <w:bookmarkStart w:id="143" w:name="_Toc231962570"/>
      <w:bookmarkStart w:id="144" w:name="_Toc259005624"/>
      <w:bookmarkStart w:id="145" w:name="_Toc262111504"/>
      <w:r>
        <w:rPr>
          <w:rFonts w:hint="eastAsia"/>
          <w:bCs/>
          <w:spacing w:val="8"/>
        </w:rPr>
        <w:t>历时一年多的论文终于完成了，在这一年里，从学习资料的搜集到具体的分析与实现，这期间遇到了许多困难和障碍，在完成之际，本人向所有关心我、帮助我、支持我的老师和朋友们道一声最诚挚的感谢。</w:t>
      </w:r>
    </w:p>
    <w:p w:rsidR="00AC184D" w:rsidRDefault="0051782E">
      <w:pPr>
        <w:pStyle w:val="afb"/>
        <w:ind w:firstLine="512"/>
        <w:rPr>
          <w:bCs/>
          <w:spacing w:val="8"/>
        </w:rPr>
      </w:pPr>
      <w:r>
        <w:rPr>
          <w:rFonts w:hint="eastAsia"/>
          <w:bCs/>
          <w:spacing w:val="8"/>
        </w:rPr>
        <w:t>尤其要感谢我研究生阶段的导师景红教授，景老师在我完成论文阶段，为我提供了良好的科研氛围，每当研究过程中遇到问题，老师都尽力帮我解决。对于研究中出现的不足之处，老师会及时的指出并帮助我改正，保证了我顺利的完成了课堂研究工作。除了在学业上，在生活中老师也给及我无微不至的关怀。每当我遇到挫折时，老师都如母亲般的给予我关爱和鼓励，同时为我提出了宝贵的意见，帮助我克服困难。在此，向景红老师表达我最崇高的敬意。</w:t>
      </w:r>
    </w:p>
    <w:p w:rsidR="00AC184D" w:rsidRDefault="0051782E">
      <w:pPr>
        <w:pStyle w:val="afb"/>
        <w:ind w:firstLine="512"/>
        <w:rPr>
          <w:bCs/>
          <w:spacing w:val="8"/>
        </w:rPr>
      </w:pPr>
      <w:r>
        <w:rPr>
          <w:rFonts w:hint="eastAsia"/>
          <w:bCs/>
          <w:spacing w:val="8"/>
        </w:rPr>
        <w:t>感谢我的周围的同学，在我写论文遇到困难时，你们给予我无私的帮助，帮助我克服一个又一个阻碍。同时，当我在生活中遇到挫折，需要帮助的时候，你们也无时无刻不在我身边，帮助我安慰我。感觉你们在我研究生阶段一直陪在我身边。</w:t>
      </w:r>
    </w:p>
    <w:p w:rsidR="00AC184D" w:rsidRDefault="0051782E">
      <w:pPr>
        <w:pStyle w:val="afb"/>
        <w:ind w:firstLine="512"/>
        <w:rPr>
          <w:bCs/>
          <w:spacing w:val="8"/>
        </w:rPr>
      </w:pPr>
      <w:r>
        <w:rPr>
          <w:rFonts w:hint="eastAsia"/>
          <w:bCs/>
          <w:spacing w:val="8"/>
        </w:rPr>
        <w:t>感谢我的父母，感谢父母辛勤把我养育成人，默默的无私的为我付出，陪伴着我从一个幼儿长大成人。我能从一个懵懂无知的少年，成长成为一名研究生，这些与父母对我的爱是分不开的，他们陪伴这我面对人生一个又抉择，度过一个又一个困难，分享一个又一个喜悦，是他们给予我不断学习进取的动力。</w:t>
      </w:r>
    </w:p>
    <w:p w:rsidR="00AC184D" w:rsidRDefault="0051782E">
      <w:pPr>
        <w:pStyle w:val="afb"/>
        <w:ind w:firstLine="512"/>
        <w:rPr>
          <w:bCs/>
          <w:spacing w:val="8"/>
        </w:rPr>
      </w:pPr>
      <w:r>
        <w:rPr>
          <w:rFonts w:hint="eastAsia"/>
          <w:bCs/>
          <w:spacing w:val="8"/>
        </w:rPr>
        <w:t>最后，衷心感谢对我论文进行评阅和指导的各位专家和教授。</w:t>
      </w:r>
    </w:p>
    <w:p w:rsidR="00AC184D" w:rsidRDefault="00AC184D">
      <w:pPr>
        <w:pStyle w:val="afb"/>
        <w:ind w:firstLineChars="0" w:firstLine="0"/>
        <w:rPr>
          <w:color w:val="4F81BD"/>
        </w:rPr>
      </w:pPr>
      <w:bookmarkStart w:id="146" w:name="_Toc293412107"/>
      <w:bookmarkEnd w:id="143"/>
      <w:bookmarkEnd w:id="144"/>
      <w:bookmarkEnd w:id="145"/>
    </w:p>
    <w:p w:rsidR="00AC184D" w:rsidRDefault="00AC184D">
      <w:pPr>
        <w:pStyle w:val="afb"/>
        <w:ind w:firstLineChars="0" w:firstLine="0"/>
        <w:rPr>
          <w:color w:val="4F81BD"/>
        </w:rPr>
      </w:pPr>
    </w:p>
    <w:p w:rsidR="00AC184D" w:rsidRDefault="00AC184D">
      <w:pPr>
        <w:pStyle w:val="afb"/>
        <w:ind w:firstLineChars="0" w:firstLine="0"/>
        <w:rPr>
          <w:color w:val="4F81BD"/>
        </w:rPr>
      </w:pPr>
    </w:p>
    <w:p w:rsidR="00AC184D" w:rsidRDefault="00AC184D">
      <w:pPr>
        <w:pStyle w:val="afb"/>
        <w:ind w:firstLineChars="0" w:firstLine="0"/>
        <w:rPr>
          <w:color w:val="4F81BD"/>
        </w:rPr>
      </w:pPr>
    </w:p>
    <w:p w:rsidR="00AC184D" w:rsidRDefault="00AC184D">
      <w:pPr>
        <w:pStyle w:val="afb"/>
        <w:ind w:firstLineChars="0" w:firstLine="0"/>
        <w:rPr>
          <w:color w:val="4F81BD"/>
        </w:rPr>
      </w:pPr>
    </w:p>
    <w:p w:rsidR="00AC184D" w:rsidRDefault="00AC184D">
      <w:pPr>
        <w:pStyle w:val="afb"/>
        <w:ind w:firstLineChars="0" w:firstLine="0"/>
        <w:rPr>
          <w:color w:val="4F81BD"/>
        </w:rPr>
      </w:pPr>
    </w:p>
    <w:p w:rsidR="00AC184D" w:rsidRDefault="00AC184D">
      <w:pPr>
        <w:pStyle w:val="afb"/>
        <w:ind w:firstLineChars="0" w:firstLine="0"/>
        <w:rPr>
          <w:color w:val="4F81BD"/>
        </w:rPr>
      </w:pPr>
    </w:p>
    <w:p w:rsidR="00AC184D" w:rsidRDefault="00AC184D">
      <w:pPr>
        <w:pStyle w:val="afb"/>
        <w:ind w:firstLineChars="0" w:firstLine="0"/>
        <w:rPr>
          <w:color w:val="4F81BD"/>
        </w:rPr>
      </w:pPr>
    </w:p>
    <w:p w:rsidR="00AC184D" w:rsidRDefault="00AC184D">
      <w:pPr>
        <w:pStyle w:val="afb"/>
        <w:ind w:firstLineChars="0" w:firstLine="0"/>
        <w:rPr>
          <w:color w:val="4F81BD"/>
        </w:rPr>
      </w:pPr>
    </w:p>
    <w:p w:rsidR="00F64314" w:rsidRDefault="00F64314">
      <w:pPr>
        <w:widowControl/>
        <w:jc w:val="left"/>
        <w:rPr>
          <w:rFonts w:ascii="黑体" w:eastAsia="黑体" w:hAnsi="黑体"/>
          <w:bCs/>
          <w:kern w:val="44"/>
          <w:sz w:val="36"/>
          <w:szCs w:val="36"/>
        </w:rPr>
      </w:pPr>
      <w:bookmarkStart w:id="147" w:name="_Toc257616665"/>
      <w:bookmarkStart w:id="148" w:name="_Toc259005623"/>
      <w:bookmarkStart w:id="149" w:name="_Toc262111503"/>
      <w:bookmarkStart w:id="150" w:name="_Toc325994282"/>
      <w:r>
        <w:rPr>
          <w:rFonts w:ascii="黑体" w:eastAsia="黑体" w:hAnsi="黑体"/>
          <w:b/>
          <w:sz w:val="36"/>
          <w:szCs w:val="36"/>
        </w:rPr>
        <w:br w:type="page"/>
      </w:r>
    </w:p>
    <w:p w:rsidR="00AC184D" w:rsidRDefault="0051782E">
      <w:pPr>
        <w:pStyle w:val="1"/>
        <w:spacing w:line="360" w:lineRule="auto"/>
        <w:ind w:firstLineChars="200" w:firstLine="720"/>
        <w:jc w:val="center"/>
        <w:rPr>
          <w:rFonts w:ascii="黑体" w:eastAsia="黑体" w:hAnsi="黑体"/>
          <w:b w:val="0"/>
          <w:sz w:val="36"/>
          <w:szCs w:val="36"/>
        </w:rPr>
      </w:pPr>
      <w:bookmarkStart w:id="151" w:name="_Toc417067779"/>
      <w:r>
        <w:rPr>
          <w:rFonts w:ascii="黑体" w:eastAsia="黑体" w:hAnsi="黑体" w:hint="eastAsia"/>
          <w:b w:val="0"/>
          <w:sz w:val="36"/>
          <w:szCs w:val="36"/>
        </w:rPr>
        <w:lastRenderedPageBreak/>
        <w:t>参考文献</w:t>
      </w:r>
      <w:bookmarkEnd w:id="147"/>
      <w:bookmarkEnd w:id="148"/>
      <w:bookmarkEnd w:id="149"/>
      <w:bookmarkEnd w:id="150"/>
      <w:bookmarkEnd w:id="151"/>
    </w:p>
    <w:p w:rsidR="00AC184D" w:rsidRDefault="0051782E" w:rsidP="00857217">
      <w:pPr>
        <w:widowControl/>
        <w:numPr>
          <w:ilvl w:val="0"/>
          <w:numId w:val="45"/>
        </w:numPr>
        <w:spacing w:line="400" w:lineRule="exact"/>
        <w:ind w:left="539"/>
        <w:jc w:val="left"/>
        <w:rPr>
          <w:rFonts w:hAnsi="宋体"/>
          <w:sz w:val="24"/>
        </w:rPr>
      </w:pPr>
      <w:r>
        <w:rPr>
          <w:rFonts w:hAnsi="宋体" w:hint="eastAsia"/>
          <w:sz w:val="24"/>
        </w:rPr>
        <w:t>李玉朵</w:t>
      </w:r>
      <w:r>
        <w:rPr>
          <w:rFonts w:hAnsi="宋体" w:hint="eastAsia"/>
          <w:sz w:val="24"/>
        </w:rPr>
        <w:t>.</w:t>
      </w:r>
      <w:r>
        <w:rPr>
          <w:rFonts w:hAnsi="宋体" w:hint="eastAsia"/>
          <w:sz w:val="24"/>
        </w:rPr>
        <w:t>基于</w:t>
      </w:r>
      <w:r>
        <w:rPr>
          <w:rFonts w:hAnsi="宋体" w:hint="eastAsia"/>
          <w:sz w:val="24"/>
        </w:rPr>
        <w:t>SVM</w:t>
      </w:r>
      <w:r>
        <w:rPr>
          <w:rFonts w:hAnsi="宋体" w:hint="eastAsia"/>
          <w:sz w:val="24"/>
        </w:rPr>
        <w:t>的人脸表情识别研究</w:t>
      </w:r>
      <w:r>
        <w:rPr>
          <w:rFonts w:hAnsi="宋体" w:hint="eastAsia"/>
          <w:sz w:val="24"/>
        </w:rPr>
        <w:t>.</w:t>
      </w:r>
      <w:r>
        <w:rPr>
          <w:rFonts w:hAnsi="宋体" w:hint="eastAsia"/>
          <w:sz w:val="24"/>
        </w:rPr>
        <w:t>河北工程大学</w:t>
      </w:r>
      <w:r>
        <w:rPr>
          <w:rFonts w:hAnsi="宋体" w:hint="eastAsia"/>
          <w:sz w:val="24"/>
        </w:rPr>
        <w:t>.2012</w:t>
      </w:r>
      <w:r>
        <w:rPr>
          <w:rFonts w:hAnsi="宋体" w:hint="eastAsia"/>
          <w:sz w:val="24"/>
        </w:rPr>
        <w:t>年</w:t>
      </w:r>
      <w:r>
        <w:rPr>
          <w:rFonts w:hAnsi="宋体" w:hint="eastAsia"/>
          <w:sz w:val="24"/>
        </w:rPr>
        <w:t>5</w:t>
      </w:r>
      <w:r>
        <w:rPr>
          <w:rFonts w:hAnsi="宋体" w:hint="eastAsia"/>
          <w:sz w:val="24"/>
        </w:rPr>
        <w:t>月</w:t>
      </w:r>
    </w:p>
    <w:p w:rsidR="00AC184D" w:rsidRDefault="0051782E" w:rsidP="00857217">
      <w:pPr>
        <w:widowControl/>
        <w:numPr>
          <w:ilvl w:val="0"/>
          <w:numId w:val="45"/>
        </w:numPr>
        <w:spacing w:line="400" w:lineRule="exact"/>
        <w:ind w:left="539"/>
        <w:jc w:val="left"/>
        <w:rPr>
          <w:rFonts w:hAnsi="宋体"/>
          <w:sz w:val="24"/>
        </w:rPr>
      </w:pPr>
      <w:r>
        <w:rPr>
          <w:rFonts w:hAnsi="宋体"/>
          <w:sz w:val="24"/>
        </w:rPr>
        <w:t>http://viml.nchc.org.tw/blog/sub_class.php?SUB_ID=1&amp;CLASS_ID=1</w:t>
      </w:r>
    </w:p>
    <w:bookmarkEnd w:id="146"/>
    <w:p w:rsidR="003A6485" w:rsidRDefault="00C22B29" w:rsidP="003A6485">
      <w:pPr>
        <w:autoSpaceDE w:val="0"/>
        <w:autoSpaceDN w:val="0"/>
        <w:adjustRightInd w:val="0"/>
        <w:jc w:val="left"/>
        <w:rPr>
          <w:kern w:val="0"/>
          <w:sz w:val="24"/>
        </w:rPr>
      </w:pPr>
      <w:r>
        <w:fldChar w:fldCharType="begin"/>
      </w:r>
      <w:r w:rsidR="0051782E">
        <w:instrText xml:space="preserve"> ADDIN NE.Bib</w:instrText>
      </w:r>
      <w:r>
        <w:fldChar w:fldCharType="separate"/>
      </w:r>
    </w:p>
    <w:p w:rsidR="003A6485" w:rsidRDefault="003A6485" w:rsidP="003A6485">
      <w:pPr>
        <w:autoSpaceDE w:val="0"/>
        <w:autoSpaceDN w:val="0"/>
        <w:adjustRightInd w:val="0"/>
        <w:jc w:val="center"/>
        <w:rPr>
          <w:kern w:val="0"/>
          <w:sz w:val="24"/>
        </w:rPr>
      </w:pPr>
      <w:r>
        <w:rPr>
          <w:b/>
          <w:bCs/>
          <w:color w:val="000000"/>
          <w:kern w:val="0"/>
          <w:sz w:val="40"/>
          <w:szCs w:val="40"/>
        </w:rPr>
        <w:t>References:</w:t>
      </w:r>
    </w:p>
    <w:p w:rsidR="003A6485" w:rsidRDefault="003A6485" w:rsidP="003A6485">
      <w:pPr>
        <w:autoSpaceDE w:val="0"/>
        <w:autoSpaceDN w:val="0"/>
        <w:adjustRightInd w:val="0"/>
        <w:rPr>
          <w:kern w:val="0"/>
          <w:sz w:val="24"/>
        </w:rPr>
      </w:pPr>
      <w:r>
        <w:rPr>
          <w:color w:val="000000"/>
          <w:kern w:val="0"/>
          <w:sz w:val="20"/>
          <w:szCs w:val="20"/>
        </w:rPr>
        <w:t>[1].</w:t>
      </w:r>
      <w:r>
        <w:rPr>
          <w:color w:val="000000"/>
          <w:kern w:val="0"/>
          <w:sz w:val="20"/>
          <w:szCs w:val="20"/>
        </w:rPr>
        <w:tab/>
      </w:r>
      <w:bookmarkStart w:id="152" w:name="_neb908F11ED_EA3C_49CE_B0AC_561C6D2091EC"/>
      <w:r>
        <w:rPr>
          <w:rFonts w:ascii="宋体" w:cs="宋体" w:hint="eastAsia"/>
          <w:color w:val="000000"/>
          <w:kern w:val="0"/>
          <w:sz w:val="20"/>
          <w:szCs w:val="20"/>
        </w:rPr>
        <w:t>臧圣国</w:t>
      </w:r>
      <w:r>
        <w:rPr>
          <w:color w:val="000000"/>
          <w:kern w:val="0"/>
          <w:sz w:val="20"/>
          <w:szCs w:val="20"/>
        </w:rPr>
        <w:t xml:space="preserve">, </w:t>
      </w:r>
      <w:r>
        <w:rPr>
          <w:rFonts w:ascii="宋体" w:cs="宋体" w:hint="eastAsia"/>
          <w:color w:val="000000"/>
          <w:kern w:val="0"/>
          <w:sz w:val="20"/>
          <w:szCs w:val="20"/>
        </w:rPr>
        <w:t>黄俊与王沁莹</w:t>
      </w:r>
      <w:r>
        <w:rPr>
          <w:color w:val="000000"/>
          <w:kern w:val="0"/>
          <w:sz w:val="20"/>
          <w:szCs w:val="20"/>
        </w:rPr>
        <w:t>, NUI</w:t>
      </w:r>
      <w:r>
        <w:rPr>
          <w:rFonts w:ascii="宋体" w:cs="宋体" w:hint="eastAsia"/>
          <w:color w:val="000000"/>
          <w:kern w:val="0"/>
          <w:sz w:val="20"/>
          <w:szCs w:val="20"/>
        </w:rPr>
        <w:t>交互体系对智能电视发展的探讨</w:t>
      </w:r>
      <w:r>
        <w:rPr>
          <w:color w:val="000000"/>
          <w:kern w:val="0"/>
          <w:sz w:val="20"/>
          <w:szCs w:val="20"/>
        </w:rPr>
        <w:t xml:space="preserve">. </w:t>
      </w:r>
      <w:r>
        <w:rPr>
          <w:rFonts w:ascii="宋体" w:cs="宋体" w:hint="eastAsia"/>
          <w:color w:val="000000"/>
          <w:kern w:val="0"/>
          <w:sz w:val="20"/>
          <w:szCs w:val="20"/>
        </w:rPr>
        <w:t>有线电视技术</w:t>
      </w:r>
      <w:r>
        <w:rPr>
          <w:color w:val="000000"/>
          <w:kern w:val="0"/>
          <w:sz w:val="20"/>
          <w:szCs w:val="20"/>
        </w:rPr>
        <w:t xml:space="preserve">, 2014(02): </w:t>
      </w:r>
      <w:r>
        <w:rPr>
          <w:rFonts w:ascii="宋体" w:cs="宋体" w:hint="eastAsia"/>
          <w:color w:val="000000"/>
          <w:kern w:val="0"/>
          <w:sz w:val="20"/>
          <w:szCs w:val="20"/>
        </w:rPr>
        <w:t>第</w:t>
      </w:r>
      <w:r>
        <w:rPr>
          <w:color w:val="000000"/>
          <w:kern w:val="0"/>
          <w:sz w:val="20"/>
          <w:szCs w:val="20"/>
        </w:rPr>
        <w:t>99-103</w:t>
      </w:r>
      <w:r>
        <w:rPr>
          <w:rFonts w:ascii="宋体" w:cs="宋体" w:hint="eastAsia"/>
          <w:color w:val="000000"/>
          <w:kern w:val="0"/>
          <w:sz w:val="20"/>
          <w:szCs w:val="20"/>
        </w:rPr>
        <w:t>页</w:t>
      </w:r>
      <w:r>
        <w:rPr>
          <w:color w:val="000000"/>
          <w:kern w:val="0"/>
          <w:sz w:val="20"/>
          <w:szCs w:val="20"/>
        </w:rPr>
        <w:t>.</w:t>
      </w:r>
      <w:bookmarkEnd w:id="152"/>
    </w:p>
    <w:p w:rsidR="003A6485" w:rsidRDefault="003A6485" w:rsidP="003A6485">
      <w:pPr>
        <w:autoSpaceDE w:val="0"/>
        <w:autoSpaceDN w:val="0"/>
        <w:adjustRightInd w:val="0"/>
        <w:rPr>
          <w:kern w:val="0"/>
          <w:sz w:val="24"/>
        </w:rPr>
      </w:pPr>
      <w:r>
        <w:rPr>
          <w:color w:val="000000"/>
          <w:kern w:val="0"/>
          <w:sz w:val="20"/>
          <w:szCs w:val="20"/>
        </w:rPr>
        <w:t>[2].</w:t>
      </w:r>
      <w:r>
        <w:rPr>
          <w:color w:val="000000"/>
          <w:kern w:val="0"/>
          <w:sz w:val="20"/>
          <w:szCs w:val="20"/>
        </w:rPr>
        <w:tab/>
      </w:r>
      <w:bookmarkStart w:id="153" w:name="_nebE1240628_088B_42D4_AAE7_466E46BF41A1"/>
      <w:r>
        <w:rPr>
          <w:color w:val="000000"/>
          <w:kern w:val="0"/>
          <w:sz w:val="20"/>
          <w:szCs w:val="20"/>
        </w:rPr>
        <w:t>Handwritten Character Recognition Using Orientation Quantization Based on 3D Accelerometer.</w:t>
      </w:r>
      <w:bookmarkEnd w:id="153"/>
    </w:p>
    <w:p w:rsidR="003A6485" w:rsidRDefault="003A6485" w:rsidP="003A6485">
      <w:pPr>
        <w:autoSpaceDE w:val="0"/>
        <w:autoSpaceDN w:val="0"/>
        <w:adjustRightInd w:val="0"/>
        <w:rPr>
          <w:kern w:val="0"/>
          <w:sz w:val="24"/>
        </w:rPr>
      </w:pPr>
      <w:r>
        <w:rPr>
          <w:color w:val="000000"/>
          <w:kern w:val="0"/>
          <w:sz w:val="20"/>
          <w:szCs w:val="20"/>
        </w:rPr>
        <w:t>[3].</w:t>
      </w:r>
      <w:r>
        <w:rPr>
          <w:color w:val="000000"/>
          <w:kern w:val="0"/>
          <w:sz w:val="20"/>
          <w:szCs w:val="20"/>
        </w:rPr>
        <w:tab/>
      </w:r>
      <w:bookmarkStart w:id="154" w:name="_nebF1EA48DB_712B_40A8_898D_2C7661208B39"/>
      <w:r>
        <w:rPr>
          <w:color w:val="000000"/>
          <w:kern w:val="0"/>
          <w:sz w:val="20"/>
          <w:szCs w:val="20"/>
        </w:rPr>
        <w:t>Airwriting: Hands-free Mobile Text Input by Spotting and Continuous Recognition of 3d-Space Handwriting with Inertial Sensors.</w:t>
      </w:r>
      <w:bookmarkEnd w:id="154"/>
    </w:p>
    <w:p w:rsidR="003A6485" w:rsidRDefault="003A6485" w:rsidP="003A6485">
      <w:pPr>
        <w:autoSpaceDE w:val="0"/>
        <w:autoSpaceDN w:val="0"/>
        <w:adjustRightInd w:val="0"/>
        <w:rPr>
          <w:kern w:val="0"/>
          <w:sz w:val="24"/>
        </w:rPr>
      </w:pPr>
      <w:r>
        <w:rPr>
          <w:color w:val="000000"/>
          <w:kern w:val="0"/>
          <w:sz w:val="20"/>
          <w:szCs w:val="20"/>
        </w:rPr>
        <w:t>[4].</w:t>
      </w:r>
      <w:r>
        <w:rPr>
          <w:color w:val="000000"/>
          <w:kern w:val="0"/>
          <w:sz w:val="20"/>
          <w:szCs w:val="20"/>
        </w:rPr>
        <w:tab/>
      </w:r>
      <w:bookmarkStart w:id="155" w:name="_neb5B68DD5A_005E_4521_84C2_CD1903303181"/>
      <w:r>
        <w:rPr>
          <w:rFonts w:ascii="宋体" w:cs="宋体" w:hint="eastAsia"/>
          <w:color w:val="000000"/>
          <w:kern w:val="0"/>
          <w:sz w:val="20"/>
          <w:szCs w:val="20"/>
        </w:rPr>
        <w:t>邹节华</w:t>
      </w:r>
      <w:r>
        <w:rPr>
          <w:color w:val="000000"/>
          <w:kern w:val="0"/>
          <w:sz w:val="20"/>
          <w:szCs w:val="20"/>
        </w:rPr>
        <w:t xml:space="preserve">, </w:t>
      </w:r>
      <w:r>
        <w:rPr>
          <w:rFonts w:ascii="宋体" w:cs="宋体" w:hint="eastAsia"/>
          <w:color w:val="000000"/>
          <w:kern w:val="0"/>
          <w:sz w:val="20"/>
          <w:szCs w:val="20"/>
        </w:rPr>
        <w:t>基于单目视觉的动态手势轨迹识别系统研究</w:t>
      </w:r>
      <w:r>
        <w:rPr>
          <w:color w:val="000000"/>
          <w:kern w:val="0"/>
          <w:sz w:val="20"/>
          <w:szCs w:val="20"/>
        </w:rPr>
        <w:t xml:space="preserve">, 2012, </w:t>
      </w:r>
      <w:r>
        <w:rPr>
          <w:rFonts w:ascii="宋体" w:cs="宋体" w:hint="eastAsia"/>
          <w:color w:val="000000"/>
          <w:kern w:val="0"/>
          <w:sz w:val="20"/>
          <w:szCs w:val="20"/>
        </w:rPr>
        <w:t>西安电子科技大学</w:t>
      </w:r>
      <w:r>
        <w:rPr>
          <w:color w:val="000000"/>
          <w:kern w:val="0"/>
          <w:sz w:val="20"/>
          <w:szCs w:val="20"/>
        </w:rPr>
        <w:t xml:space="preserve">. </w:t>
      </w:r>
      <w:r>
        <w:rPr>
          <w:rFonts w:ascii="宋体" w:cs="宋体" w:hint="eastAsia"/>
          <w:color w:val="000000"/>
          <w:kern w:val="0"/>
          <w:sz w:val="20"/>
          <w:szCs w:val="20"/>
        </w:rPr>
        <w:t>第</w:t>
      </w:r>
      <w:r>
        <w:rPr>
          <w:color w:val="000000"/>
          <w:kern w:val="0"/>
          <w:sz w:val="20"/>
          <w:szCs w:val="20"/>
        </w:rPr>
        <w:t xml:space="preserve"> 75</w:t>
      </w:r>
      <w:r>
        <w:rPr>
          <w:rFonts w:ascii="宋体" w:cs="宋体" w:hint="eastAsia"/>
          <w:color w:val="000000"/>
          <w:kern w:val="0"/>
          <w:sz w:val="20"/>
          <w:szCs w:val="20"/>
        </w:rPr>
        <w:t>页</w:t>
      </w:r>
      <w:r>
        <w:rPr>
          <w:color w:val="000000"/>
          <w:kern w:val="0"/>
          <w:sz w:val="20"/>
          <w:szCs w:val="20"/>
        </w:rPr>
        <w:t>.</w:t>
      </w:r>
      <w:bookmarkEnd w:id="155"/>
    </w:p>
    <w:p w:rsidR="003A6485" w:rsidRDefault="003A6485" w:rsidP="003A6485">
      <w:pPr>
        <w:autoSpaceDE w:val="0"/>
        <w:autoSpaceDN w:val="0"/>
        <w:adjustRightInd w:val="0"/>
        <w:rPr>
          <w:kern w:val="0"/>
          <w:sz w:val="24"/>
        </w:rPr>
      </w:pPr>
      <w:r>
        <w:rPr>
          <w:color w:val="000000"/>
          <w:kern w:val="0"/>
          <w:sz w:val="20"/>
          <w:szCs w:val="20"/>
        </w:rPr>
        <w:t>[5].</w:t>
      </w:r>
      <w:r>
        <w:rPr>
          <w:color w:val="000000"/>
          <w:kern w:val="0"/>
          <w:sz w:val="20"/>
          <w:szCs w:val="20"/>
        </w:rPr>
        <w:tab/>
      </w:r>
      <w:bookmarkStart w:id="156" w:name="_neb6E9E17B1_334B_4C1C_A452_7D60E203BFEC"/>
      <w:r>
        <w:rPr>
          <w:rFonts w:ascii="宋体" w:cs="宋体" w:hint="eastAsia"/>
          <w:color w:val="000000"/>
          <w:kern w:val="0"/>
          <w:sz w:val="20"/>
          <w:szCs w:val="20"/>
        </w:rPr>
        <w:t>张毅等</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Kinect</w:t>
      </w:r>
      <w:r>
        <w:rPr>
          <w:rFonts w:ascii="宋体" w:cs="宋体" w:hint="eastAsia"/>
          <w:color w:val="000000"/>
          <w:kern w:val="0"/>
          <w:sz w:val="20"/>
          <w:szCs w:val="20"/>
        </w:rPr>
        <w:t>深度图像信息的手势轨迹识别及应用</w:t>
      </w:r>
      <w:r>
        <w:rPr>
          <w:color w:val="000000"/>
          <w:kern w:val="0"/>
          <w:sz w:val="20"/>
          <w:szCs w:val="20"/>
        </w:rPr>
        <w:t xml:space="preserve">. </w:t>
      </w:r>
      <w:r>
        <w:rPr>
          <w:rFonts w:ascii="宋体" w:cs="宋体" w:hint="eastAsia"/>
          <w:color w:val="000000"/>
          <w:kern w:val="0"/>
          <w:sz w:val="20"/>
          <w:szCs w:val="20"/>
        </w:rPr>
        <w:t>计算机应用研究</w:t>
      </w:r>
      <w:r>
        <w:rPr>
          <w:color w:val="000000"/>
          <w:kern w:val="0"/>
          <w:sz w:val="20"/>
          <w:szCs w:val="20"/>
        </w:rPr>
        <w:t xml:space="preserve">, 2012(09): </w:t>
      </w:r>
      <w:r>
        <w:rPr>
          <w:rFonts w:ascii="宋体" w:cs="宋体" w:hint="eastAsia"/>
          <w:color w:val="000000"/>
          <w:kern w:val="0"/>
          <w:sz w:val="20"/>
          <w:szCs w:val="20"/>
        </w:rPr>
        <w:t>第</w:t>
      </w:r>
      <w:r>
        <w:rPr>
          <w:color w:val="000000"/>
          <w:kern w:val="0"/>
          <w:sz w:val="20"/>
          <w:szCs w:val="20"/>
        </w:rPr>
        <w:t>3547-3550</w:t>
      </w:r>
      <w:r>
        <w:rPr>
          <w:rFonts w:ascii="宋体" w:cs="宋体" w:hint="eastAsia"/>
          <w:color w:val="000000"/>
          <w:kern w:val="0"/>
          <w:sz w:val="20"/>
          <w:szCs w:val="20"/>
        </w:rPr>
        <w:t>页</w:t>
      </w:r>
      <w:r>
        <w:rPr>
          <w:color w:val="000000"/>
          <w:kern w:val="0"/>
          <w:sz w:val="20"/>
          <w:szCs w:val="20"/>
        </w:rPr>
        <w:t>.</w:t>
      </w:r>
      <w:bookmarkEnd w:id="156"/>
    </w:p>
    <w:p w:rsidR="003A6485" w:rsidRDefault="003A6485" w:rsidP="003A6485">
      <w:pPr>
        <w:autoSpaceDE w:val="0"/>
        <w:autoSpaceDN w:val="0"/>
        <w:adjustRightInd w:val="0"/>
        <w:rPr>
          <w:kern w:val="0"/>
          <w:sz w:val="24"/>
        </w:rPr>
      </w:pPr>
      <w:r>
        <w:rPr>
          <w:color w:val="000000"/>
          <w:kern w:val="0"/>
          <w:sz w:val="20"/>
          <w:szCs w:val="20"/>
        </w:rPr>
        <w:t>[6].</w:t>
      </w:r>
      <w:r>
        <w:rPr>
          <w:color w:val="000000"/>
          <w:kern w:val="0"/>
          <w:sz w:val="20"/>
          <w:szCs w:val="20"/>
        </w:rPr>
        <w:tab/>
      </w:r>
      <w:bookmarkStart w:id="157" w:name="_neb52546EAF_C839_4968_BC15_0D2CC9DBFFD8"/>
      <w:r>
        <w:rPr>
          <w:rFonts w:ascii="宋体" w:cs="宋体" w:hint="eastAsia"/>
          <w:color w:val="000000"/>
          <w:kern w:val="0"/>
          <w:sz w:val="20"/>
          <w:szCs w:val="20"/>
        </w:rPr>
        <w:t>王松林</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Kinect</w:t>
      </w:r>
      <w:r>
        <w:rPr>
          <w:rFonts w:ascii="宋体" w:cs="宋体" w:hint="eastAsia"/>
          <w:color w:val="000000"/>
          <w:kern w:val="0"/>
          <w:sz w:val="20"/>
          <w:szCs w:val="20"/>
        </w:rPr>
        <w:t>的手势识别与机器人控制技术研究</w:t>
      </w:r>
      <w:r>
        <w:rPr>
          <w:color w:val="000000"/>
          <w:kern w:val="0"/>
          <w:sz w:val="20"/>
          <w:szCs w:val="20"/>
        </w:rPr>
        <w:t xml:space="preserve">, 2014, </w:t>
      </w:r>
      <w:r>
        <w:rPr>
          <w:rFonts w:ascii="宋体" w:cs="宋体" w:hint="eastAsia"/>
          <w:color w:val="000000"/>
          <w:kern w:val="0"/>
          <w:sz w:val="20"/>
          <w:szCs w:val="20"/>
        </w:rPr>
        <w:t>北京交通大学</w:t>
      </w:r>
      <w:r>
        <w:rPr>
          <w:color w:val="000000"/>
          <w:kern w:val="0"/>
          <w:sz w:val="20"/>
          <w:szCs w:val="20"/>
        </w:rPr>
        <w:t xml:space="preserve">. </w:t>
      </w:r>
      <w:r>
        <w:rPr>
          <w:rFonts w:ascii="宋体" w:cs="宋体" w:hint="eastAsia"/>
          <w:color w:val="000000"/>
          <w:kern w:val="0"/>
          <w:sz w:val="20"/>
          <w:szCs w:val="20"/>
        </w:rPr>
        <w:t>第</w:t>
      </w:r>
      <w:r>
        <w:rPr>
          <w:color w:val="000000"/>
          <w:kern w:val="0"/>
          <w:sz w:val="20"/>
          <w:szCs w:val="20"/>
        </w:rPr>
        <w:t xml:space="preserve"> 82</w:t>
      </w:r>
      <w:r>
        <w:rPr>
          <w:rFonts w:ascii="宋体" w:cs="宋体" w:hint="eastAsia"/>
          <w:color w:val="000000"/>
          <w:kern w:val="0"/>
          <w:sz w:val="20"/>
          <w:szCs w:val="20"/>
        </w:rPr>
        <w:t>页</w:t>
      </w:r>
      <w:r>
        <w:rPr>
          <w:color w:val="000000"/>
          <w:kern w:val="0"/>
          <w:sz w:val="20"/>
          <w:szCs w:val="20"/>
        </w:rPr>
        <w:t>.</w:t>
      </w:r>
      <w:bookmarkEnd w:id="157"/>
    </w:p>
    <w:p w:rsidR="003A6485" w:rsidRDefault="003A6485" w:rsidP="003A6485">
      <w:pPr>
        <w:autoSpaceDE w:val="0"/>
        <w:autoSpaceDN w:val="0"/>
        <w:adjustRightInd w:val="0"/>
        <w:rPr>
          <w:kern w:val="0"/>
          <w:sz w:val="24"/>
        </w:rPr>
      </w:pPr>
      <w:r>
        <w:rPr>
          <w:color w:val="000000"/>
          <w:kern w:val="0"/>
          <w:sz w:val="20"/>
          <w:szCs w:val="20"/>
        </w:rPr>
        <w:t>[7].</w:t>
      </w:r>
      <w:r>
        <w:rPr>
          <w:color w:val="000000"/>
          <w:kern w:val="0"/>
          <w:sz w:val="20"/>
          <w:szCs w:val="20"/>
        </w:rPr>
        <w:tab/>
      </w:r>
      <w:bookmarkStart w:id="158" w:name="_neb15F2FB27_7F14_4F62_862B_DF8CF709E72D"/>
      <w:r>
        <w:rPr>
          <w:color w:val="000000"/>
          <w:kern w:val="0"/>
          <w:sz w:val="20"/>
          <w:szCs w:val="20"/>
        </w:rPr>
        <w:t>Maisto, M., et al., An Accurate Algorithm for the Identification of Fingertips Using an RGB-D Camera. IEEE Journal on Emerging and Selected Topics in Circuits and Systems, 2013. 3(2): p. 272-283.</w:t>
      </w:r>
      <w:bookmarkEnd w:id="158"/>
    </w:p>
    <w:p w:rsidR="00AC184D" w:rsidRDefault="00C22B29">
      <w:pPr>
        <w:autoSpaceDE w:val="0"/>
        <w:autoSpaceDN w:val="0"/>
        <w:adjustRightInd w:val="0"/>
        <w:jc w:val="left"/>
      </w:pPr>
      <w:r>
        <w:fldChar w:fldCharType="end"/>
      </w:r>
    </w:p>
    <w:sectPr w:rsidR="00AC184D" w:rsidSect="00AC184D">
      <w:headerReference w:type="even" r:id="rId149"/>
      <w:pgSz w:w="11907" w:h="16840"/>
      <w:pgMar w:top="1418" w:right="1474" w:bottom="1304" w:left="1474"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ACD" w:rsidRDefault="003D5ACD" w:rsidP="00AC184D">
      <w:r>
        <w:separator/>
      </w:r>
    </w:p>
  </w:endnote>
  <w:endnote w:type="continuationSeparator" w:id="1">
    <w:p w:rsidR="003D5ACD" w:rsidRDefault="003D5ACD" w:rsidP="00AC18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方正细等线简体">
    <w:altName w:val="宋体"/>
    <w:charset w:val="86"/>
    <w:family w:val="auto"/>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e"/>
    </w:pPr>
    <w:r>
      <w:pict>
        <v:line id="Line 5" o:spid="_x0000_s2050" style="position:absolute;z-index:251659264" from="0,5.75pt" to="446.25pt,5.8pt" o:preferrelative="t">
          <v:stroke miterlimit="2" linestyle="thinThick"/>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ACD" w:rsidRDefault="003D5ACD" w:rsidP="00AC184D">
      <w:r>
        <w:separator/>
      </w:r>
    </w:p>
  </w:footnote>
  <w:footnote w:type="continuationSeparator" w:id="1">
    <w:p w:rsidR="003D5ACD" w:rsidRDefault="003D5ACD" w:rsidP="00AC18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f"/>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f"/>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f"/>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f"/>
      <w:pBdr>
        <w:bottom w:val="none" w:sz="0" w:space="0" w:color="auto"/>
      </w:pBd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pPr>
      <w:pStyle w:val="af"/>
      <w:ind w:right="120"/>
      <w:jc w:val="right"/>
    </w:pPr>
    <w:r w:rsidRPr="00C22B29">
      <w:rPr>
        <w:rFonts w:eastAsia="黑体"/>
        <w:sz w:val="24"/>
        <w:szCs w:val="24"/>
      </w:rPr>
      <w:pict>
        <v:line id="Line 3" o:spid="_x0000_s2049" style="position:absolute;left:0;text-align:left;z-index:251658240" from=".75pt,17.6pt" to="447pt,17.65pt" o:preferrelative="t">
          <v:stroke miterlimit="2" linestyle="thickThin"/>
        </v:line>
      </w:pict>
    </w:r>
    <w:r>
      <w:rPr>
        <w:rFonts w:eastAsia="黑体" w:hint="eastAsia"/>
        <w:sz w:val="24"/>
        <w:szCs w:val="24"/>
      </w:rPr>
      <w:t>西南交通大学硕士研究生学位论文第</w:t>
    </w:r>
    <w:r>
      <w:rPr>
        <w:rFonts w:eastAsia="黑体"/>
        <w:sz w:val="24"/>
        <w:szCs w:val="24"/>
      </w:rPr>
      <w:fldChar w:fldCharType="begin"/>
    </w:r>
    <w:r>
      <w:rPr>
        <w:rStyle w:val="af4"/>
        <w:rFonts w:eastAsia="黑体"/>
        <w:sz w:val="24"/>
        <w:szCs w:val="24"/>
      </w:rPr>
      <w:instrText xml:space="preserve"> PAGE </w:instrText>
    </w:r>
    <w:r>
      <w:rPr>
        <w:rFonts w:eastAsia="黑体"/>
        <w:sz w:val="24"/>
        <w:szCs w:val="24"/>
      </w:rPr>
      <w:fldChar w:fldCharType="separate"/>
    </w:r>
    <w:r w:rsidR="00E87792">
      <w:rPr>
        <w:rStyle w:val="af4"/>
        <w:rFonts w:eastAsia="黑体"/>
        <w:noProof/>
        <w:sz w:val="24"/>
        <w:szCs w:val="24"/>
      </w:rPr>
      <w:t>37</w:t>
    </w:r>
    <w:r>
      <w:rPr>
        <w:rFonts w:eastAsia="黑体"/>
        <w:sz w:val="24"/>
        <w:szCs w:val="24"/>
      </w:rPr>
      <w:fldChar w:fldCharType="end"/>
    </w:r>
    <w:r>
      <w:rPr>
        <w:rFonts w:eastAsia="黑体" w:hint="eastAsia"/>
        <w:sz w:val="24"/>
        <w:szCs w:val="24"/>
      </w:rPr>
      <w:t>页</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44" w:rsidRDefault="001A20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9F6"/>
    <w:multiLevelType w:val="multilevel"/>
    <w:tmpl w:val="04E749F6"/>
    <w:lvl w:ilvl="0">
      <w:start w:val="1"/>
      <w:numFmt w:val="decimal"/>
      <w:lvlText w:val="[%1]"/>
      <w:lvlJc w:val="left"/>
      <w:pPr>
        <w:tabs>
          <w:tab w:val="left" w:pos="995"/>
        </w:tabs>
        <w:ind w:left="513" w:firstLine="0"/>
      </w:pPr>
      <w:rPr>
        <w:rFonts w:ascii="Times New Roman" w:eastAsia="宋体" w:hAnsi="Times New Roman" w:hint="default"/>
        <w:b w:val="0"/>
        <w:i w:val="0"/>
        <w:sz w:val="24"/>
        <w:szCs w:val="24"/>
      </w:rPr>
    </w:lvl>
    <w:lvl w:ilvl="1" w:tentative="1">
      <w:start w:val="1"/>
      <w:numFmt w:val="lowerLetter"/>
      <w:lvlText w:val="%2)"/>
      <w:lvlJc w:val="left"/>
      <w:pPr>
        <w:tabs>
          <w:tab w:val="left" w:pos="1353"/>
        </w:tabs>
        <w:ind w:left="1353" w:hanging="420"/>
      </w:pPr>
    </w:lvl>
    <w:lvl w:ilvl="2" w:tentative="1">
      <w:start w:val="1"/>
      <w:numFmt w:val="lowerRoman"/>
      <w:lvlText w:val="%3."/>
      <w:lvlJc w:val="right"/>
      <w:pPr>
        <w:tabs>
          <w:tab w:val="left" w:pos="1773"/>
        </w:tabs>
        <w:ind w:left="1773" w:hanging="420"/>
      </w:pPr>
    </w:lvl>
    <w:lvl w:ilvl="3" w:tentative="1">
      <w:start w:val="1"/>
      <w:numFmt w:val="decimal"/>
      <w:lvlText w:val="%4."/>
      <w:lvlJc w:val="left"/>
      <w:pPr>
        <w:tabs>
          <w:tab w:val="left" w:pos="2193"/>
        </w:tabs>
        <w:ind w:left="2193" w:hanging="420"/>
      </w:pPr>
    </w:lvl>
    <w:lvl w:ilvl="4" w:tentative="1">
      <w:start w:val="1"/>
      <w:numFmt w:val="lowerLetter"/>
      <w:lvlText w:val="%5)"/>
      <w:lvlJc w:val="left"/>
      <w:pPr>
        <w:tabs>
          <w:tab w:val="left" w:pos="2613"/>
        </w:tabs>
        <w:ind w:left="2613" w:hanging="420"/>
      </w:pPr>
    </w:lvl>
    <w:lvl w:ilvl="5" w:tentative="1">
      <w:start w:val="1"/>
      <w:numFmt w:val="lowerRoman"/>
      <w:lvlText w:val="%6."/>
      <w:lvlJc w:val="right"/>
      <w:pPr>
        <w:tabs>
          <w:tab w:val="left" w:pos="3033"/>
        </w:tabs>
        <w:ind w:left="3033" w:hanging="420"/>
      </w:pPr>
    </w:lvl>
    <w:lvl w:ilvl="6" w:tentative="1">
      <w:start w:val="1"/>
      <w:numFmt w:val="decimal"/>
      <w:lvlText w:val="%7."/>
      <w:lvlJc w:val="left"/>
      <w:pPr>
        <w:tabs>
          <w:tab w:val="left" w:pos="3453"/>
        </w:tabs>
        <w:ind w:left="3453" w:hanging="420"/>
      </w:pPr>
    </w:lvl>
    <w:lvl w:ilvl="7" w:tentative="1">
      <w:start w:val="1"/>
      <w:numFmt w:val="lowerLetter"/>
      <w:lvlText w:val="%8)"/>
      <w:lvlJc w:val="left"/>
      <w:pPr>
        <w:tabs>
          <w:tab w:val="left" w:pos="3873"/>
        </w:tabs>
        <w:ind w:left="3873" w:hanging="420"/>
      </w:pPr>
    </w:lvl>
    <w:lvl w:ilvl="8" w:tentative="1">
      <w:start w:val="1"/>
      <w:numFmt w:val="lowerRoman"/>
      <w:lvlText w:val="%9."/>
      <w:lvlJc w:val="right"/>
      <w:pPr>
        <w:tabs>
          <w:tab w:val="left" w:pos="4293"/>
        </w:tabs>
        <w:ind w:left="4293" w:hanging="420"/>
      </w:pPr>
    </w:lvl>
  </w:abstractNum>
  <w:abstractNum w:abstractNumId="1">
    <w:nsid w:val="061E4F24"/>
    <w:multiLevelType w:val="multilevel"/>
    <w:tmpl w:val="061E4F24"/>
    <w:lvl w:ilvl="0">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0A896733"/>
    <w:multiLevelType w:val="multilevel"/>
    <w:tmpl w:val="0A896733"/>
    <w:lvl w:ilvl="0">
      <w:start w:val="1"/>
      <w:numFmt w:val="lowerRoman"/>
      <w:lvlText w:val="%1."/>
      <w:lvlJc w:val="left"/>
      <w:pPr>
        <w:ind w:left="1080" w:hanging="720"/>
      </w:pPr>
      <w:rPr>
        <w:rFonts w:ascii="Times New Roman" w:eastAsia="宋体" w:hAnsi="Times New Roman"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nsid w:val="0A905DE3"/>
    <w:multiLevelType w:val="multilevel"/>
    <w:tmpl w:val="DD7671BA"/>
    <w:lvl w:ilvl="0">
      <w:start w:val="1"/>
      <w:numFmt w:val="lowerLetter"/>
      <w:lvlText w:val="%1."/>
      <w:lvlJc w:val="left"/>
      <w:pPr>
        <w:ind w:left="1200" w:hanging="360"/>
      </w:pPr>
      <w:rPr>
        <w:rFonts w:hint="default"/>
      </w:rPr>
    </w:lvl>
    <w:lvl w:ilvl="1">
      <w:start w:val="1"/>
      <w:numFmt w:val="decimal"/>
      <w:lvlText w:val="（%2）"/>
      <w:lvlJc w:val="left"/>
      <w:pPr>
        <w:ind w:left="1521" w:hanging="1095"/>
      </w:pPr>
      <w:rPr>
        <w:rFonts w:hint="default"/>
      </w:r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
    <w:nsid w:val="0BEE587F"/>
    <w:multiLevelType w:val="multilevel"/>
    <w:tmpl w:val="0BEE587F"/>
    <w:lvl w:ilvl="0" w:tentative="1">
      <w:start w:val="1"/>
      <w:numFmt w:val="decimal"/>
      <w:lvlText w:val="3.%1"/>
      <w:lvlJc w:val="left"/>
      <w:pPr>
        <w:ind w:left="420" w:hanging="420"/>
      </w:pPr>
      <w:rPr>
        <w:rFonts w:ascii="Times New Roman" w:hAnsi="Times New Roman" w:cs="Times New Roman" w:hint="default"/>
        <w:sz w:val="30"/>
        <w:szCs w:val="30"/>
      </w:rPr>
    </w:lvl>
    <w:lvl w:ilvl="1">
      <w:start w:val="1"/>
      <w:numFmt w:val="decimal"/>
      <w:lvlText w:val="（%2）"/>
      <w:lvlJc w:val="left"/>
      <w:pPr>
        <w:ind w:left="1140" w:hanging="720"/>
      </w:pPr>
      <w:rPr>
        <w:rFonts w:hint="default"/>
      </w:rPr>
    </w:lvl>
    <w:lvl w:ilvl="2" w:tentative="1">
      <w:start w:val="1"/>
      <w:numFmt w:val="lowerRoman"/>
      <w:lvlText w:val="%3."/>
      <w:lvlJc w:val="left"/>
      <w:pPr>
        <w:ind w:left="1560" w:hanging="7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D2E5DEE"/>
    <w:multiLevelType w:val="multilevel"/>
    <w:tmpl w:val="0D2E5DEE"/>
    <w:lvl w:ilvl="0">
      <w:start w:val="1"/>
      <w:numFmt w:val="decimal"/>
      <w:lvlText w:val="5.%1"/>
      <w:lvlJc w:val="left"/>
      <w:pPr>
        <w:ind w:left="420" w:hanging="420"/>
      </w:pPr>
      <w:rPr>
        <w:rFonts w:ascii="Times New Roman" w:hAnsi="Times New Roman" w:cs="Times New Roman" w:hint="default"/>
        <w:color w:val="auto"/>
        <w:sz w:val="30"/>
        <w:szCs w:val="3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0577CD9"/>
    <w:multiLevelType w:val="multilevel"/>
    <w:tmpl w:val="10577CD9"/>
    <w:lvl w:ilvl="0">
      <w:start w:val="1"/>
      <w:numFmt w:val="decimal"/>
      <w:lvlText w:val="1.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1FA4DB8"/>
    <w:multiLevelType w:val="multilevel"/>
    <w:tmpl w:val="11FA4DB8"/>
    <w:lvl w:ilvl="0">
      <w:start w:val="1"/>
      <w:numFmt w:val="lowerRoman"/>
      <w:lvlText w:val="%1."/>
      <w:lvlJc w:val="left"/>
      <w:pPr>
        <w:ind w:left="1080" w:hanging="720"/>
      </w:pPr>
      <w:rPr>
        <w:rFonts w:ascii="Times New Roman" w:eastAsia="宋体" w:hAnsi="Times New Roman"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
    <w:nsid w:val="164753FB"/>
    <w:multiLevelType w:val="multilevel"/>
    <w:tmpl w:val="ABFE9A56"/>
    <w:lvl w:ilvl="0">
      <w:start w:val="1"/>
      <w:numFmt w:val="decimal"/>
      <w:lvlText w:val="4.%1"/>
      <w:lvlJc w:val="left"/>
      <w:pPr>
        <w:ind w:left="420" w:hanging="420"/>
      </w:pPr>
      <w:rPr>
        <w:rFonts w:hint="eastAsia"/>
        <w:color w:val="auto"/>
        <w:sz w:val="30"/>
        <w:szCs w:val="30"/>
      </w:rPr>
    </w:lvl>
    <w:lvl w:ilvl="1">
      <w:start w:val="1"/>
      <w:numFmt w:val="decimal"/>
      <w:lvlText w:val="（%2）"/>
      <w:lvlJc w:val="left"/>
      <w:pPr>
        <w:ind w:left="1545" w:hanging="1125"/>
      </w:pPr>
      <w:rPr>
        <w:rFonts w:hint="default"/>
      </w:rPr>
    </w:lvl>
    <w:lvl w:ilvl="2">
      <w:start w:val="1"/>
      <w:numFmt w:val="decimal"/>
      <w:lvlText w:val="（%3）"/>
      <w:lvlJc w:val="left"/>
      <w:pPr>
        <w:ind w:left="1920" w:hanging="108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19AB7680"/>
    <w:multiLevelType w:val="multilevel"/>
    <w:tmpl w:val="19AB7680"/>
    <w:lvl w:ilvl="0">
      <w:start w:val="1"/>
      <w:numFmt w:val="lowerRoman"/>
      <w:lvlText w:val="%1."/>
      <w:lvlJc w:val="left"/>
      <w:pPr>
        <w:ind w:left="1080" w:hanging="720"/>
      </w:pPr>
      <w:rPr>
        <w:rFonts w:ascii="Times New Roman" w:eastAsia="宋体" w:hAnsi="Times New Roman"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
    <w:nsid w:val="21527CD0"/>
    <w:multiLevelType w:val="multilevel"/>
    <w:tmpl w:val="21527CD0"/>
    <w:lvl w:ilvl="0">
      <w:start w:val="1"/>
      <w:numFmt w:val="lowerLetter"/>
      <w:lvlText w:val="%1."/>
      <w:lvlJc w:val="left"/>
      <w:pPr>
        <w:ind w:left="1200" w:hanging="360"/>
      </w:pPr>
      <w:rPr>
        <w:rFonts w:hint="default"/>
      </w:rPr>
    </w:lvl>
    <w:lvl w:ilvl="1" w:tentative="1">
      <w:start w:val="1"/>
      <w:numFmt w:val="decimal"/>
      <w:lvlText w:val="（%2）"/>
      <w:lvlJc w:val="left"/>
      <w:pPr>
        <w:ind w:left="1980" w:hanging="720"/>
      </w:pPr>
      <w:rPr>
        <w:rFonts w:hint="default"/>
      </w:r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
    <w:nsid w:val="297C355F"/>
    <w:multiLevelType w:val="multilevel"/>
    <w:tmpl w:val="297C355F"/>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3D214BEC"/>
    <w:multiLevelType w:val="multilevel"/>
    <w:tmpl w:val="3D214BEC"/>
    <w:lvl w:ilvl="0">
      <w:start w:val="1"/>
      <w:numFmt w:val="lowerRoman"/>
      <w:lvlText w:val="%1."/>
      <w:lvlJc w:val="left"/>
      <w:pPr>
        <w:ind w:left="1080" w:hanging="720"/>
      </w:pPr>
      <w:rPr>
        <w:rFonts w:ascii="Times New Roman" w:eastAsia="宋体" w:hAnsi="Times New Roman"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
    <w:nsid w:val="44047DBC"/>
    <w:multiLevelType w:val="multilevel"/>
    <w:tmpl w:val="44047DB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45824B9A"/>
    <w:multiLevelType w:val="multilevel"/>
    <w:tmpl w:val="45824B9A"/>
    <w:lvl w:ilvl="0">
      <w:start w:val="1"/>
      <w:numFmt w:val="decimal"/>
      <w:lvlText w:val="4.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47E27314"/>
    <w:multiLevelType w:val="multilevel"/>
    <w:tmpl w:val="47E27314"/>
    <w:lvl w:ilvl="0">
      <w:start w:val="1"/>
      <w:numFmt w:val="decimal"/>
      <w:lvlText w:val="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4B914E51"/>
    <w:multiLevelType w:val="multilevel"/>
    <w:tmpl w:val="ABFE9A56"/>
    <w:lvl w:ilvl="0">
      <w:start w:val="1"/>
      <w:numFmt w:val="decimal"/>
      <w:lvlText w:val="4.%1"/>
      <w:lvlJc w:val="left"/>
      <w:pPr>
        <w:ind w:left="420" w:hanging="420"/>
      </w:pPr>
      <w:rPr>
        <w:rFonts w:hint="eastAsia"/>
        <w:color w:val="auto"/>
        <w:sz w:val="30"/>
        <w:szCs w:val="30"/>
      </w:rPr>
    </w:lvl>
    <w:lvl w:ilvl="1">
      <w:start w:val="1"/>
      <w:numFmt w:val="decimal"/>
      <w:lvlText w:val="（%2）"/>
      <w:lvlJc w:val="left"/>
      <w:pPr>
        <w:ind w:left="1545" w:hanging="1125"/>
      </w:pPr>
      <w:rPr>
        <w:rFonts w:hint="default"/>
      </w:rPr>
    </w:lvl>
    <w:lvl w:ilvl="2">
      <w:start w:val="1"/>
      <w:numFmt w:val="decimal"/>
      <w:lvlText w:val="（%3）"/>
      <w:lvlJc w:val="left"/>
      <w:pPr>
        <w:ind w:left="1920" w:hanging="108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4DAD1E30"/>
    <w:multiLevelType w:val="multilevel"/>
    <w:tmpl w:val="4DAD1E30"/>
    <w:lvl w:ilvl="0">
      <w:start w:val="1"/>
      <w:numFmt w:val="decimal"/>
      <w:lvlText w:val="2.%1"/>
      <w:lvlJc w:val="left"/>
      <w:pPr>
        <w:ind w:left="420" w:hanging="420"/>
      </w:pPr>
      <w:rPr>
        <w:rFonts w:hint="eastAsia"/>
        <w:sz w:val="30"/>
        <w:szCs w:val="3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4DF27477"/>
    <w:multiLevelType w:val="multilevel"/>
    <w:tmpl w:val="4DF27477"/>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nsid w:val="4EE732F7"/>
    <w:multiLevelType w:val="multilevel"/>
    <w:tmpl w:val="4EE732F7"/>
    <w:lvl w:ilvl="0">
      <w:start w:val="1"/>
      <w:numFmt w:val="decimal"/>
      <w:lvlText w:val="[%1]"/>
      <w:lvlJc w:val="left"/>
      <w:pPr>
        <w:tabs>
          <w:tab w:val="left" w:pos="540"/>
        </w:tabs>
        <w:ind w:left="54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
    <w:nsid w:val="4F733A93"/>
    <w:multiLevelType w:val="multilevel"/>
    <w:tmpl w:val="4F733A93"/>
    <w:lvl w:ilvl="0">
      <w:start w:val="1"/>
      <w:numFmt w:val="decimal"/>
      <w:lvlText w:val="5.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5517B31D"/>
    <w:multiLevelType w:val="singleLevel"/>
    <w:tmpl w:val="5517B31D"/>
    <w:lvl w:ilvl="0">
      <w:start w:val="1"/>
      <w:numFmt w:val="decimal"/>
      <w:suff w:val="nothing"/>
      <w:lvlText w:val="（%1）"/>
      <w:lvlJc w:val="left"/>
    </w:lvl>
  </w:abstractNum>
  <w:abstractNum w:abstractNumId="22">
    <w:nsid w:val="5517B334"/>
    <w:multiLevelType w:val="singleLevel"/>
    <w:tmpl w:val="5517B334"/>
    <w:lvl w:ilvl="0">
      <w:start w:val="1"/>
      <w:numFmt w:val="decimal"/>
      <w:suff w:val="nothing"/>
      <w:lvlText w:val="（%1）"/>
      <w:lvlJc w:val="left"/>
    </w:lvl>
  </w:abstractNum>
  <w:abstractNum w:abstractNumId="23">
    <w:nsid w:val="5518F7E2"/>
    <w:multiLevelType w:val="singleLevel"/>
    <w:tmpl w:val="5518F7E2"/>
    <w:lvl w:ilvl="0">
      <w:start w:val="1"/>
      <w:numFmt w:val="decimal"/>
      <w:suff w:val="nothing"/>
      <w:lvlText w:val="（%1）"/>
      <w:lvlJc w:val="left"/>
    </w:lvl>
  </w:abstractNum>
  <w:abstractNum w:abstractNumId="24">
    <w:nsid w:val="5518F85F"/>
    <w:multiLevelType w:val="singleLevel"/>
    <w:tmpl w:val="5518F85F"/>
    <w:lvl w:ilvl="0">
      <w:start w:val="1"/>
      <w:numFmt w:val="decimal"/>
      <w:suff w:val="nothing"/>
      <w:lvlText w:val="（%1）"/>
      <w:lvlJc w:val="left"/>
    </w:lvl>
  </w:abstractNum>
  <w:abstractNum w:abstractNumId="25">
    <w:nsid w:val="551913DB"/>
    <w:multiLevelType w:val="singleLevel"/>
    <w:tmpl w:val="551913DB"/>
    <w:lvl w:ilvl="0">
      <w:start w:val="1"/>
      <w:numFmt w:val="decimal"/>
      <w:suff w:val="nothing"/>
      <w:lvlText w:val="（%1）"/>
      <w:lvlJc w:val="left"/>
    </w:lvl>
  </w:abstractNum>
  <w:abstractNum w:abstractNumId="26">
    <w:nsid w:val="551A1895"/>
    <w:multiLevelType w:val="singleLevel"/>
    <w:tmpl w:val="551A1895"/>
    <w:lvl w:ilvl="0">
      <w:start w:val="1"/>
      <w:numFmt w:val="decimal"/>
      <w:suff w:val="nothing"/>
      <w:lvlText w:val="（%1）"/>
      <w:lvlJc w:val="left"/>
    </w:lvl>
  </w:abstractNum>
  <w:abstractNum w:abstractNumId="27">
    <w:nsid w:val="552D1192"/>
    <w:multiLevelType w:val="singleLevel"/>
    <w:tmpl w:val="552D1192"/>
    <w:lvl w:ilvl="0">
      <w:start w:val="1"/>
      <w:numFmt w:val="decimal"/>
      <w:suff w:val="nothing"/>
      <w:lvlText w:val="（%1）"/>
      <w:lvlJc w:val="left"/>
    </w:lvl>
  </w:abstractNum>
  <w:abstractNum w:abstractNumId="28">
    <w:nsid w:val="552DDC34"/>
    <w:multiLevelType w:val="singleLevel"/>
    <w:tmpl w:val="552DDC34"/>
    <w:lvl w:ilvl="0">
      <w:start w:val="1"/>
      <w:numFmt w:val="decimal"/>
      <w:suff w:val="nothing"/>
      <w:lvlText w:val="（%1）"/>
      <w:lvlJc w:val="left"/>
    </w:lvl>
  </w:abstractNum>
  <w:abstractNum w:abstractNumId="29">
    <w:nsid w:val="552E2CC8"/>
    <w:multiLevelType w:val="singleLevel"/>
    <w:tmpl w:val="552E2CC8"/>
    <w:lvl w:ilvl="0">
      <w:start w:val="1"/>
      <w:numFmt w:val="decimal"/>
      <w:suff w:val="nothing"/>
      <w:lvlText w:val="（%1）"/>
      <w:lvlJc w:val="left"/>
    </w:lvl>
  </w:abstractNum>
  <w:abstractNum w:abstractNumId="30">
    <w:nsid w:val="552E3875"/>
    <w:multiLevelType w:val="multilevel"/>
    <w:tmpl w:val="552E3875"/>
    <w:lvl w:ilvl="0">
      <w:start w:val="1"/>
      <w:numFmt w:val="decimal"/>
      <w:lvlText w:val="4.4.3.%1"/>
      <w:lvlJc w:val="left"/>
      <w:pPr>
        <w:ind w:left="420" w:hanging="420"/>
      </w:pPr>
      <w:rPr>
        <w:rFonts w:ascii="宋体" w:eastAsia="宋体" w:hAnsi="宋体" w:cs="宋体" w:hint="default"/>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552E56D0"/>
    <w:multiLevelType w:val="singleLevel"/>
    <w:tmpl w:val="552E56D0"/>
    <w:lvl w:ilvl="0">
      <w:start w:val="1"/>
      <w:numFmt w:val="decimal"/>
      <w:suff w:val="nothing"/>
      <w:lvlText w:val="（%1）"/>
      <w:lvlJc w:val="left"/>
    </w:lvl>
  </w:abstractNum>
  <w:abstractNum w:abstractNumId="32">
    <w:nsid w:val="552F1F5E"/>
    <w:multiLevelType w:val="multilevel"/>
    <w:tmpl w:val="552F1F5E"/>
    <w:lvl w:ilvl="0">
      <w:start w:val="1"/>
      <w:numFmt w:val="decimal"/>
      <w:lvlText w:val="3.3.%1"/>
      <w:lvlJc w:val="left"/>
      <w:pPr>
        <w:ind w:left="420" w:hanging="420"/>
      </w:pPr>
      <w:rPr>
        <w:rFonts w:ascii="宋体" w:eastAsia="宋体" w:hAnsi="宋体" w:cs="宋体" w:hint="default"/>
        <w:lang w:val="en-US"/>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33">
    <w:nsid w:val="578C4D17"/>
    <w:multiLevelType w:val="multilevel"/>
    <w:tmpl w:val="578C4D17"/>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59C0751E"/>
    <w:multiLevelType w:val="multilevel"/>
    <w:tmpl w:val="59C0751E"/>
    <w:lvl w:ilvl="0" w:tentative="1">
      <w:start w:val="1"/>
      <w:numFmt w:val="decimal"/>
      <w:lvlText w:val="3.%1"/>
      <w:lvlJc w:val="left"/>
      <w:pPr>
        <w:ind w:left="420" w:hanging="420"/>
      </w:pPr>
      <w:rPr>
        <w:rFonts w:ascii="Times New Roman" w:hAnsi="Times New Roman" w:cs="Times New Roman" w:hint="default"/>
        <w:sz w:val="30"/>
        <w:szCs w:val="30"/>
      </w:rPr>
    </w:lvl>
    <w:lvl w:ilvl="1">
      <w:start w:val="1"/>
      <w:numFmt w:val="decimal"/>
      <w:lvlText w:val="（%2）"/>
      <w:lvlJc w:val="left"/>
      <w:pPr>
        <w:ind w:left="1140" w:hanging="720"/>
      </w:pPr>
      <w:rPr>
        <w:rFonts w:hint="default"/>
      </w:rPr>
    </w:lvl>
    <w:lvl w:ilvl="2" w:tentative="1">
      <w:start w:val="1"/>
      <w:numFmt w:val="lowerRoman"/>
      <w:lvlText w:val="%3."/>
      <w:lvlJc w:val="left"/>
      <w:pPr>
        <w:ind w:left="1560" w:hanging="7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5DB525A0"/>
    <w:multiLevelType w:val="multilevel"/>
    <w:tmpl w:val="5DB525A0"/>
    <w:lvl w:ilvl="0">
      <w:start w:val="1"/>
      <w:numFmt w:val="lowerRoman"/>
      <w:lvlText w:val="%1."/>
      <w:lvlJc w:val="left"/>
      <w:pPr>
        <w:ind w:left="1080" w:hanging="720"/>
      </w:pPr>
      <w:rPr>
        <w:rFonts w:ascii="Times New Roman" w:eastAsia="宋体" w:hAnsi="Times New Roman"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6">
    <w:nsid w:val="5FE77907"/>
    <w:multiLevelType w:val="multilevel"/>
    <w:tmpl w:val="EDC418C8"/>
    <w:lvl w:ilvl="0">
      <w:start w:val="1"/>
      <w:numFmt w:val="decimal"/>
      <w:lvlText w:val="第%1章"/>
      <w:lvlJc w:val="left"/>
      <w:pPr>
        <w:ind w:left="1080" w:hanging="1080"/>
      </w:pPr>
      <w:rPr>
        <w:rFonts w:hint="default"/>
      </w:rPr>
    </w:lvl>
    <w:lvl w:ilvl="1">
      <w:start w:val="1"/>
      <w:numFmt w:val="decimal"/>
      <w:lvlText w:val="（%2）"/>
      <w:lvlJc w:val="left"/>
      <w:pPr>
        <w:ind w:left="1140" w:hanging="720"/>
      </w:pPr>
      <w:rPr>
        <w:rFonts w:hint="default"/>
      </w:rPr>
    </w:lvl>
    <w:lvl w:ilvl="2">
      <w:start w:val="1"/>
      <w:numFmt w:val="decimal"/>
      <w:lvlText w:val="（%3）"/>
      <w:lvlJc w:val="left"/>
      <w:pPr>
        <w:ind w:left="1560" w:hanging="7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nsid w:val="62BE703E"/>
    <w:multiLevelType w:val="multilevel"/>
    <w:tmpl w:val="62BE703E"/>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nsid w:val="67254617"/>
    <w:multiLevelType w:val="multilevel"/>
    <w:tmpl w:val="67254617"/>
    <w:lvl w:ilvl="0">
      <w:start w:val="1"/>
      <w:numFmt w:val="decimal"/>
      <w:lvlText w:val="3.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6BBF496E"/>
    <w:multiLevelType w:val="multilevel"/>
    <w:tmpl w:val="6BBF496E"/>
    <w:lvl w:ilvl="0">
      <w:start w:val="1"/>
      <w:numFmt w:val="decimal"/>
      <w:lvlText w:val="3.4.%1"/>
      <w:lvlJc w:val="left"/>
      <w:pPr>
        <w:ind w:left="420" w:hanging="420"/>
      </w:pPr>
      <w:rPr>
        <w:rFonts w:hint="eastAsia"/>
        <w:lang w:val="en-US"/>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40">
    <w:nsid w:val="6FA734BF"/>
    <w:multiLevelType w:val="multilevel"/>
    <w:tmpl w:val="6FA734BF"/>
    <w:lvl w:ilvl="0">
      <w:start w:val="1"/>
      <w:numFmt w:val="decimal"/>
      <w:lvlText w:val="3.2.%1"/>
      <w:lvlJc w:val="left"/>
      <w:pPr>
        <w:ind w:left="42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nsid w:val="72A86940"/>
    <w:multiLevelType w:val="multilevel"/>
    <w:tmpl w:val="72A86940"/>
    <w:lvl w:ilvl="0">
      <w:start w:val="1"/>
      <w:numFmt w:val="lowerRoman"/>
      <w:lvlText w:val="%1."/>
      <w:lvlJc w:val="left"/>
      <w:pPr>
        <w:ind w:left="1080" w:hanging="720"/>
      </w:pPr>
      <w:rPr>
        <w:rFonts w:ascii="Times New Roman" w:eastAsia="宋体" w:hAnsi="Times New Roman"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2">
    <w:nsid w:val="739A3BA0"/>
    <w:multiLevelType w:val="multilevel"/>
    <w:tmpl w:val="739A3BA0"/>
    <w:lvl w:ilvl="0">
      <w:start w:val="1"/>
      <w:numFmt w:val="decimal"/>
      <w:lvlText w:val="2.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nsid w:val="73AF58FD"/>
    <w:multiLevelType w:val="multilevel"/>
    <w:tmpl w:val="73AF58FD"/>
    <w:lvl w:ilvl="0">
      <w:start w:val="1"/>
      <w:numFmt w:val="decimal"/>
      <w:lvlText w:val="1.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
    <w:nsid w:val="7BB93F53"/>
    <w:multiLevelType w:val="multilevel"/>
    <w:tmpl w:val="7BB93F53"/>
    <w:lvl w:ilvl="0">
      <w:start w:val="1"/>
      <w:numFmt w:val="lowerRoman"/>
      <w:lvlText w:val="%1."/>
      <w:lvlJc w:val="left"/>
      <w:pPr>
        <w:ind w:left="1080" w:hanging="720"/>
      </w:pPr>
      <w:rPr>
        <w:rFonts w:ascii="Times New Roman" w:eastAsia="宋体" w:hAnsi="Times New Roman" w:cs="Times New Roman"/>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5">
    <w:nsid w:val="7BD277E8"/>
    <w:multiLevelType w:val="multilevel"/>
    <w:tmpl w:val="7BD277E8"/>
    <w:lvl w:ilvl="0" w:tentative="1">
      <w:start w:val="1"/>
      <w:numFmt w:val="decimal"/>
      <w:pStyle w:val="a"/>
      <w:suff w:val="space"/>
      <w:lvlText w:val="第 %1 章 "/>
      <w:lvlJc w:val="center"/>
      <w:pPr>
        <w:ind w:left="4253" w:firstLine="0"/>
      </w:pPr>
      <w:rPr>
        <w:rFonts w:ascii="Times New Roman" w:eastAsia="黑体" w:hAnsi="Times New Roman" w:hint="default"/>
        <w:b w:val="0"/>
        <w:i w:val="0"/>
        <w:sz w:val="36"/>
        <w:szCs w:val="36"/>
      </w:rPr>
    </w:lvl>
    <w:lvl w:ilvl="1" w:tentative="1">
      <w:start w:val="1"/>
      <w:numFmt w:val="decimal"/>
      <w:suff w:val="space"/>
      <w:lvlText w:val="%1.%2 "/>
      <w:lvlJc w:val="left"/>
      <w:pPr>
        <w:ind w:left="0" w:firstLine="0"/>
      </w:pPr>
      <w:rPr>
        <w:rFonts w:ascii="Times New Roman" w:eastAsia="黑体" w:hAnsi="Times New Roman" w:hint="default"/>
        <w:b w:val="0"/>
        <w:i w:val="0"/>
        <w:color w:val="auto"/>
        <w:sz w:val="30"/>
        <w:szCs w:val="30"/>
      </w:rPr>
    </w:lvl>
    <w:lvl w:ilvl="2" w:tentative="1">
      <w:start w:val="1"/>
      <w:numFmt w:val="decimal"/>
      <w:lvlText w:val="3.4.%3"/>
      <w:lvlJc w:val="left"/>
      <w:pPr>
        <w:ind w:left="0" w:firstLine="0"/>
      </w:pPr>
      <w:rPr>
        <w:rFonts w:hint="eastAsia"/>
        <w:b w:val="0"/>
        <w:i w:val="0"/>
        <w:sz w:val="28"/>
        <w:szCs w:val="28"/>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46">
    <w:nsid w:val="7EAD02AF"/>
    <w:multiLevelType w:val="multilevel"/>
    <w:tmpl w:val="7EAD02AF"/>
    <w:lvl w:ilvl="0">
      <w:start w:val="1"/>
      <w:numFmt w:val="decimal"/>
      <w:lvlText w:val="3.%1"/>
      <w:lvlJc w:val="left"/>
      <w:pPr>
        <w:ind w:left="420" w:hanging="420"/>
      </w:pPr>
      <w:rPr>
        <w:rFonts w:ascii="Times New Roman" w:hAnsi="Times New Roman" w:cs="Times New Roman" w:hint="default"/>
        <w:sz w:val="30"/>
        <w:szCs w:val="30"/>
      </w:rPr>
    </w:lvl>
    <w:lvl w:ilvl="1">
      <w:start w:val="1"/>
      <w:numFmt w:val="decimal"/>
      <w:lvlText w:val="（%2）"/>
      <w:lvlJc w:val="left"/>
      <w:pPr>
        <w:ind w:left="1140" w:hanging="720"/>
      </w:pPr>
      <w:rPr>
        <w:rFonts w:hint="default"/>
      </w:rPr>
    </w:lvl>
    <w:lvl w:ilvl="2">
      <w:start w:val="1"/>
      <w:numFmt w:val="lowerRoman"/>
      <w:lvlText w:val="%3."/>
      <w:lvlJc w:val="left"/>
      <w:pPr>
        <w:ind w:left="1560" w:hanging="7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5"/>
  </w:num>
  <w:num w:numId="2">
    <w:abstractNumId w:val="36"/>
  </w:num>
  <w:num w:numId="3">
    <w:abstractNumId w:val="15"/>
  </w:num>
  <w:num w:numId="4">
    <w:abstractNumId w:val="43"/>
  </w:num>
  <w:num w:numId="5">
    <w:abstractNumId w:val="6"/>
  </w:num>
  <w:num w:numId="6">
    <w:abstractNumId w:val="17"/>
  </w:num>
  <w:num w:numId="7">
    <w:abstractNumId w:val="42"/>
  </w:num>
  <w:num w:numId="8">
    <w:abstractNumId w:val="1"/>
  </w:num>
  <w:num w:numId="9">
    <w:abstractNumId w:val="18"/>
  </w:num>
  <w:num w:numId="10">
    <w:abstractNumId w:val="46"/>
  </w:num>
  <w:num w:numId="11">
    <w:abstractNumId w:val="38"/>
  </w:num>
  <w:num w:numId="12">
    <w:abstractNumId w:val="25"/>
  </w:num>
  <w:num w:numId="13">
    <w:abstractNumId w:val="21"/>
  </w:num>
  <w:num w:numId="14">
    <w:abstractNumId w:val="22"/>
  </w:num>
  <w:num w:numId="15">
    <w:abstractNumId w:val="40"/>
  </w:num>
  <w:num w:numId="16">
    <w:abstractNumId w:val="32"/>
  </w:num>
  <w:num w:numId="17">
    <w:abstractNumId w:val="26"/>
  </w:num>
  <w:num w:numId="18">
    <w:abstractNumId w:val="23"/>
  </w:num>
  <w:num w:numId="19">
    <w:abstractNumId w:val="24"/>
  </w:num>
  <w:num w:numId="20">
    <w:abstractNumId w:val="39"/>
  </w:num>
  <w:num w:numId="21">
    <w:abstractNumId w:val="16"/>
  </w:num>
  <w:num w:numId="22">
    <w:abstractNumId w:val="37"/>
  </w:num>
  <w:num w:numId="23">
    <w:abstractNumId w:val="35"/>
  </w:num>
  <w:num w:numId="24">
    <w:abstractNumId w:val="44"/>
  </w:num>
  <w:num w:numId="25">
    <w:abstractNumId w:val="7"/>
  </w:num>
  <w:num w:numId="26">
    <w:abstractNumId w:val="10"/>
  </w:num>
  <w:num w:numId="27">
    <w:abstractNumId w:val="4"/>
  </w:num>
  <w:num w:numId="28">
    <w:abstractNumId w:val="11"/>
  </w:num>
  <w:num w:numId="29">
    <w:abstractNumId w:val="2"/>
  </w:num>
  <w:num w:numId="30">
    <w:abstractNumId w:val="9"/>
  </w:num>
  <w:num w:numId="31">
    <w:abstractNumId w:val="3"/>
  </w:num>
  <w:num w:numId="32">
    <w:abstractNumId w:val="34"/>
  </w:num>
  <w:num w:numId="33">
    <w:abstractNumId w:val="33"/>
  </w:num>
  <w:num w:numId="34">
    <w:abstractNumId w:val="12"/>
  </w:num>
  <w:num w:numId="35">
    <w:abstractNumId w:val="41"/>
  </w:num>
  <w:num w:numId="36">
    <w:abstractNumId w:val="28"/>
  </w:num>
  <w:num w:numId="37">
    <w:abstractNumId w:val="14"/>
  </w:num>
  <w:num w:numId="38">
    <w:abstractNumId w:val="29"/>
  </w:num>
  <w:num w:numId="39">
    <w:abstractNumId w:val="27"/>
  </w:num>
  <w:num w:numId="40">
    <w:abstractNumId w:val="30"/>
  </w:num>
  <w:num w:numId="41">
    <w:abstractNumId w:val="31"/>
  </w:num>
  <w:num w:numId="42">
    <w:abstractNumId w:val="5"/>
  </w:num>
  <w:num w:numId="43">
    <w:abstractNumId w:val="20"/>
  </w:num>
  <w:num w:numId="44">
    <w:abstractNumId w:val="13"/>
  </w:num>
  <w:num w:numId="45">
    <w:abstractNumId w:val="19"/>
  </w:num>
  <w:num w:numId="46">
    <w:abstractNumId w:val="0"/>
    <w:lvlOverride w:ilvl="0">
      <w:startOverride w:val="1"/>
    </w:lvlOverride>
  </w:num>
  <w:num w:numId="47">
    <w:abstractNumId w:val="8"/>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adjustLineHeightInTable/>
    <w:useFELayout/>
  </w:compat>
  <w:docVars>
    <w:docVar w:name="NE.Ref{02383598-F8FE-41E8-BDF9-472D10C2C083}" w:val=" ADDIN NE.Ref.{02383598-F8FE-41E8-BDF9-472D10C2C083}&lt;Citation&gt;&lt;Group&gt;&lt;References&gt;&lt;Item&gt;&lt;ID&gt;37&lt;/ID&gt;&lt;UID&gt;{E1240628-088B-42D4-AAE7-466E46BF41A1}&lt;/UID&gt;&lt;Title&gt;Handwritten Character Recognition Using Orientation Quantization Based on 3D Accelerometer&lt;/Title&gt;&lt;Template&gt;Journal Article&lt;/Template&gt;&lt;Star&gt;0&lt;/Star&gt;&lt;Tag&gt;0&lt;/Tag&gt;&lt;Author/&gt;&lt;Year&gt;0&lt;/Year&gt;&lt;Details&gt;&lt;_accessed&gt;60622165&lt;/_accessed&gt;&lt;_created&gt;60622165&lt;/_created&gt;&lt;_doi&gt;10.4108/ICST.MOBIQUITOUS2008.3898&lt;/_doi&gt;&lt;_modified&gt;60622165&lt;/_modified&gt;&lt;/Details&gt;&lt;Extra&gt;&lt;DBUID&gt;{17144C63-ECB6-438C-AD6D-53DBBB1223CE}&lt;/DBUID&gt;&lt;/Extra&gt;&lt;/Item&gt;&lt;/References&gt;&lt;/Group&gt;&lt;/Citation&gt;&#10;"/>
    <w:docVar w:name="NE.Ref{1840C460-CB8A-4340-87A4-ABA73BF7B8D3}" w:val=" ADDIN NE.Ref.{1840C460-CB8A-4340-87A4-ABA73BF7B8D3}&lt;Citation&gt;&lt;Group&gt;&lt;References&gt;&lt;Item&gt;&lt;ID&gt;3&lt;/ID&gt;&lt;UID&gt;{52546EAF-C839-4968-BC15-0D2CC9DBFFD8}&lt;/UID&gt;&lt;Title&gt;基于Kinect的手势识别与机器人控制技术研究&lt;/Title&gt;&lt;Template&gt;Thesis&lt;/Template&gt;&lt;Star&gt;0&lt;/Star&gt;&lt;Tag&gt;0&lt;/Tag&gt;&lt;Author&gt;王松林&lt;/Author&gt;&lt;Year&gt;2014&lt;/Year&gt;&lt;Details&gt;&lt;_accessed&gt;60606232&lt;/_accessed&gt;&lt;_created&gt;60597884&lt;/_created&gt;&lt;_db_provider&gt;CNKI: 硕士&lt;/_db_provider&gt;&lt;_db_updated&gt;CNKI - Reference&lt;/_db_updated&gt;&lt;_keywords&gt;机器人控制技术;Kinect;手势识别;人机交互&lt;/_keywords&gt;&lt;_modified&gt;60601654&lt;/_modified&gt;&lt;_pages&gt;82&lt;/_pages&gt;&lt;_publisher&gt;北京交通大学&lt;/_publisher&gt;&lt;_tertiary_author&gt;查建中;徐文胜&lt;/_tertiary_author&gt;&lt;_url&gt;http://www.cnki.net/KCMS/detail/detail.aspx?FileName=1014177963.nh&amp;amp;DbName=CMFD2014&lt;/_url&gt;&lt;_volume&gt;硕士&lt;/_volume&gt;&lt;_translated_author&gt;Wang, Songlin&lt;/_translated_author&gt;&lt;/Details&gt;&lt;Extra&gt;&lt;DBUID&gt;{17144C63-ECB6-438C-AD6D-53DBBB1223CE}&lt;/DBUID&gt;&lt;/Extra&gt;&lt;/Item&gt;&lt;/References&gt;&lt;/Group&gt;&lt;/Citation&gt;&#10;"/>
    <w:docVar w:name="NE.Ref{1AB08C74-9051-4605-8719-B62C18DDDA48}" w:val=" ADDIN NE.Ref.{1AB08C74-9051-4605-8719-B62C18DDDA48}&lt;Citation&gt;&lt;Group&gt;&lt;References&gt;&lt;Item&gt;&lt;ID&gt;37&lt;/ID&gt;&lt;UID&gt;{E1240628-088B-42D4-AAE7-466E46BF41A1}&lt;/UID&gt;&lt;Title&gt;Handwritten Character Recognition Using Orientation Quantization Based on 3D Accelerometer&lt;/Title&gt;&lt;Template&gt;Journal Article&lt;/Template&gt;&lt;Star&gt;0&lt;/Star&gt;&lt;Tag&gt;0&lt;/Tag&gt;&lt;Author/&gt;&lt;Year&gt;0&lt;/Year&gt;&lt;Details&gt;&lt;_doi&gt;10.4108/ICST.MOBIQUITOUS2008.3898&lt;/_doi&gt;&lt;_created&gt;60622165&lt;/_created&gt;&lt;_modified&gt;60622165&lt;/_modified&gt;&lt;_accessed&gt;60622165&lt;/_accessed&gt;&lt;/Details&gt;&lt;Extra&gt;&lt;DBUID&gt;{17144C63-ECB6-438C-AD6D-53DBBB1223CE}&lt;/DBUID&gt;&lt;/Extra&gt;&lt;/Item&gt;&lt;/References&gt;&lt;/Group&gt;&lt;/Citation&gt;&#10;"/>
    <w:docVar w:name="NE.Ref{3D1900D2-1FF2-4389-A310-03FB328FD51C}" w:val=" ADDIN NE.Ref.{3D1900D2-1FF2-4389-A310-03FB328FD51C}&lt;Citation&gt;&lt;Group&gt;&lt;References&gt;&lt;Item&gt;&lt;ID&gt;38&lt;/ID&gt;&lt;UID&gt;{F1EA48DB-712B-40A8-898D-2C7661208B39}&lt;/UID&gt;&lt;Title&gt;Airwriting: Hands-free Mobile Text Input by Spotting and Continuous Recognition of 3d-Space Handwriting with Inertial Sensors&lt;/Title&gt;&lt;Template&gt;Journal Article&lt;/Template&gt;&lt;Star&gt;0&lt;/Star&gt;&lt;Tag&gt;0&lt;/Tag&gt;&lt;Author/&gt;&lt;Year&gt;0&lt;/Year&gt;&lt;Details&gt;&lt;_created&gt;60622165&lt;/_created&gt;&lt;_doi&gt;10.1109/ISWC.2012.21&lt;/_doi&gt;&lt;_modified&gt;60622332&lt;/_modified&gt;&lt;/Details&gt;&lt;Extra&gt;&lt;DBUID&gt;{17144C63-ECB6-438C-AD6D-53DBBB1223CE}&lt;/DBUID&gt;&lt;/Extra&gt;&lt;/Item&gt;&lt;/References&gt;&lt;/Group&gt;&lt;/Citation&gt;&#10;"/>
    <w:docVar w:name="NE.Ref{4DE4AF12-6B87-44B1-ABB4-8A7470795897}" w:val=" ADDIN NE.Ref.{4DE4AF12-6B87-44B1-ABB4-8A7470795897}&lt;Citation&gt;&lt;Group&gt;&lt;References&gt;&lt;Item&gt;&lt;ID&gt;3&lt;/ID&gt;&lt;UID&gt;{52546EAF-C839-4968-BC15-0D2CC9DBFFD8}&lt;/UID&gt;&lt;Title&gt;基于Kinect的手势识别与机器人控制技术研究&lt;/Title&gt;&lt;Template&gt;Thesis&lt;/Template&gt;&lt;Star&gt;0&lt;/Star&gt;&lt;Tag&gt;0&lt;/Tag&gt;&lt;Author&gt;王松林&lt;/Author&gt;&lt;Year&gt;2014&lt;/Year&gt;&lt;Details&gt;&lt;_accessed&gt;60622353&lt;/_accessed&gt;&lt;_created&gt;60597884&lt;/_created&gt;&lt;_db_provider&gt;CNKI: 硕士&lt;/_db_provider&gt;&lt;_db_updated&gt;CNKI - Reference&lt;/_db_updated&gt;&lt;_keywords&gt;机器人控制技术;Kinect;手势识别;人机交互&lt;/_keywords&gt;&lt;_modified&gt;60601654&lt;/_modified&gt;&lt;_pages&gt;82&lt;/_pages&gt;&lt;_publisher&gt;北京交通大学&lt;/_publisher&gt;&lt;_tertiary_author&gt;查建中;徐文胜&lt;/_tertiary_author&gt;&lt;_url&gt;http://www.cnki.net/KCMS/detail/detail.aspx?FileName=1014177963.nh&amp;amp;DbName=CMFD2014&lt;/_url&gt;&lt;_volume&gt;硕士&lt;/_volume&gt;&lt;_translated_author&gt;Wang, Songlin&lt;/_translated_author&gt;&lt;/Details&gt;&lt;Extra&gt;&lt;DBUID&gt;{17144C63-ECB6-438C-AD6D-53DBBB1223CE}&lt;/DBUID&gt;&lt;/Extra&gt;&lt;/Item&gt;&lt;/References&gt;&lt;/Group&gt;&lt;/Citation&gt;&#10;"/>
    <w:docVar w:name="NE.Ref{69FF5710-4B80-40BB-B381-792E1C0F5DBF}" w:val=" ADDIN NE.Ref.{69FF5710-4B80-40BB-B381-792E1C0F5DBF}&lt;Citation&gt;&lt;Group&gt;&lt;References&gt;&lt;Item&gt;&lt;ID&gt;6&lt;/ID&gt;&lt;UID&gt;{15F2FB27-7F14-4F62-862B-DF8CF709E72D}&lt;/UID&gt;&lt;Title&gt;An Accurate Algorithm for the Identification of Fingertips Using an RGB-D Camera&lt;/Title&gt;&lt;Template&gt;Journal Article&lt;/Template&gt;&lt;Star&gt;0&lt;/Star&gt;&lt;Tag&gt;0&lt;/Tag&gt;&lt;Author&gt;Maisto, Marco; Panella, Massimo; Liparulo, Luca; Proietti, Andrea&lt;/Author&gt;&lt;Year&gt;2013&lt;/Year&gt;&lt;Details&gt;&lt;_accessed&gt;60597884&lt;/_accessed&gt;&lt;_collection_scope&gt;EI;SCIE;&lt;/_collection_scope&gt;&lt;_created&gt;60597884&lt;/_created&gt;&lt;_db_updated&gt;CrossRef&lt;/_db_updated&gt;&lt;_doi&gt;10.1109/JETCAS.2013.2256830&lt;/_doi&gt;&lt;_isbn&gt;2156-3357&lt;/_isbn&gt;&lt;_issue&gt;2&lt;/_issue&gt;&lt;_journal&gt;IEEE Journal on Emerging and Selected Topics in Circuits and Systems&lt;/_journal&gt;&lt;_modified&gt;60597884&lt;/_modified&gt;&lt;_pages&gt;272-283&lt;/_pages&gt;&lt;_tertiary_title&gt;IEEE J. Emerg. Sel. Topics Circuits Syst.&lt;/_tertiary_title&gt;&lt;_url&gt;http://ieeexplore.ieee.org/lpdocs/epic03/wrapper.htm?arnumber=6507660&lt;/_url&gt;&lt;_volume&gt;3&lt;/_volume&gt;&lt;/Details&gt;&lt;Extra&gt;&lt;DBUID&gt;{17144C63-ECB6-438C-AD6D-53DBBB1223CE}&lt;/DBUID&gt;&lt;/Extra&gt;&lt;/Item&gt;&lt;/References&gt;&lt;/Group&gt;&lt;/Citation&gt;&#10;"/>
    <w:docVar w:name="NE.Ref{7ECEC55D-5AC4-4961-A167-8D6D09EB286E}" w:val=" ADDIN NE.Ref.{7ECEC55D-5AC4-4961-A167-8D6D09EB286E}&lt;Citation&gt;&lt;Group&gt;&lt;References&gt;&lt;Item&gt;&lt;ID&gt;37&lt;/ID&gt;&lt;UID&gt;{E1240628-088B-42D4-AAE7-466E46BF41A1}&lt;/UID&gt;&lt;Title&gt;Handwritten Character Recognition Using Orientation Quantization Based on 3D Accelerometer&lt;/Title&gt;&lt;Template&gt;Journal Article&lt;/Template&gt;&lt;Star&gt;0&lt;/Star&gt;&lt;Tag&gt;0&lt;/Tag&gt;&lt;Author/&gt;&lt;Year&gt;0&lt;/Year&gt;&lt;Details&gt;&lt;_accessed&gt;60622165&lt;/_accessed&gt;&lt;_created&gt;60622165&lt;/_created&gt;&lt;_doi&gt;10.4108/ICST.MOBIQUITOUS2008.3898&lt;/_doi&gt;&lt;_modified&gt;60622165&lt;/_modified&gt;&lt;/Details&gt;&lt;Extra&gt;&lt;DBUID&gt;{17144C63-ECB6-438C-AD6D-53DBBB1223CE}&lt;/DBUID&gt;&lt;/Extra&gt;&lt;/Item&gt;&lt;/References&gt;&lt;/Group&gt;&lt;/Citation&gt;&#10;"/>
    <w:docVar w:name="NE.Ref{92145AAE-6099-409C-8397-D9C9175659CA}" w:val=" ADDIN NE.Ref.{92145AAE-6099-409C-8397-D9C9175659CA}&lt;Citation&gt;&lt;Group&gt;&lt;References&gt;&lt;Item&gt;&lt;ID&gt;39&lt;/ID&gt;&lt;UID&gt;{5B68DD5A-005E-4521-84C2-CD1903303181}&lt;/UID&gt;&lt;Title&gt;基于单目视觉的动态手势轨迹识别系统研究&lt;/Title&gt;&lt;Template&gt;Thesis&lt;/Template&gt;&lt;Star&gt;0&lt;/Star&gt;&lt;Tag&gt;0&lt;/Tag&gt;&lt;Author&gt;邹节华&lt;/Author&gt;&lt;Year&gt;2012&lt;/Year&gt;&lt;Details&gt;&lt;_db_provider&gt;CNKI: 硕士&lt;/_db_provider&gt;&lt;_keywords&gt;动态手势轨迹识别;Gabor小波变换;Kalman滤波器;Mean;Shift;隐马尔可夫模型&lt;/_keywords&gt;&lt;_pages&gt;75&lt;/_pages&gt;&lt;_publisher&gt;西安电子科技大学&lt;/_publisher&gt;&lt;_tertiary_author&gt;裘雪红&lt;/_tertiary_author&gt;&lt;_url&gt;http://www.cnki.net/KCMS/detail/detail.aspx?FileName=1013110724.nh&amp;amp;DbName=CMFD2013&lt;/_url&gt;&lt;_volume&gt;硕士&lt;/_volume&gt;&lt;_created&gt;60622331&lt;/_created&gt;&lt;_modified&gt;60622332&lt;/_modified&gt;&lt;_db_updated&gt;CNKI - Reference&lt;/_db_updated&gt;&lt;_translated_author&gt;Zou, Jiehua&lt;/_translated_author&gt;&lt;/Details&gt;&lt;Extra&gt;&lt;DBUID&gt;{17144C63-ECB6-438C-AD6D-53DBBB1223CE}&lt;/DBUID&gt;&lt;/Extra&gt;&lt;/Item&gt;&lt;/References&gt;&lt;/Group&gt;&lt;/Citation&gt;&#10;"/>
    <w:docVar w:name="NE.Ref{97059A96-209B-4F43-A8FB-A48D2607A9B0}" w:val=" ADDIN NE.Ref.{97059A96-209B-4F43-A8FB-A48D2607A9B0}&lt;Citation&gt;&lt;Group&gt;&lt;References&gt;&lt;Item&gt;&lt;ID&gt;27&lt;/ID&gt;&lt;UID&gt;{908F11ED-EA3C-49CE-B0AC-561C6D2091EC}&lt;/UID&gt;&lt;Title&gt;NUI交互体系对智能电视发展的探讨&lt;/Title&gt;&lt;Template&gt;Journal Article&lt;/Template&gt;&lt;Star&gt;0&lt;/Star&gt;&lt;Tag&gt;0&lt;/Tag&gt;&lt;Author&gt;臧圣国; 黄俊; 王沁莹&lt;/Author&gt;&lt;Year&gt;2014&lt;/Year&gt;&lt;Details&gt;&lt;_accessed&gt;60598872&lt;/_accessed&gt;&lt;_author_aff&gt;南京邦联有线广播电视信息产业有限公司;&lt;/_author_aff&gt;&lt;_created&gt;60598872&lt;/_created&gt;&lt;_date&gt;60023520&lt;/_date&gt;&lt;_db_provider&gt;CNKI: 期刊&lt;/_db_provider&gt;&lt;_db_updated&gt;CNKI - Reference&lt;/_db_updated&gt;&lt;_issue&gt;02&lt;/_issue&gt;&lt;_journal&gt;有线电视技术&lt;/_journal&gt;&lt;_keywords&gt;三网融合;智能电视;用户体验;人机交互;NUI&lt;/_keywords&gt;&lt;_language&gt;Chinese&lt;/_language&gt;&lt;_modified&gt;60606232&lt;/_modified&gt;&lt;_pages&gt;99-103&lt;/_pages&gt;&lt;_url&gt;http://www.cnki.net/KCMS/detail/detail.aspx?FileName=YXDJ201402025&amp;amp;DbName=CJFQ2014&lt;/_url&gt;&lt;_translated_author&gt;Zang, Shengguo;Huang, Jun;Wang, Qinying&lt;/_translated_author&gt;&lt;/Details&gt;&lt;Extra&gt;&lt;DBUID&gt;{17144C63-ECB6-438C-AD6D-53DBBB1223CE}&lt;/DBUID&gt;&lt;/Extra&gt;&lt;/Item&gt;&lt;/References&gt;&lt;/Group&gt;&lt;/Citation&gt;&#10;"/>
    <w:docVar w:name="NE.Ref{B0543ADD-E454-46E0-8D47-C460C030C691}" w:val=" ADDIN NE.Ref.{B0543ADD-E454-46E0-8D47-C460C030C691}&lt;Citation&gt;&lt;Group&gt;&lt;References&gt;&lt;Item&gt;&lt;ID&gt;40&lt;/ID&gt;&lt;UID&gt;{6E9E17B1-334B-4C1C-A452-7D60E203BFEC}&lt;/UID&gt;&lt;Title&gt;基于Kinect深度图像信息的手势轨迹识别及应用&lt;/Title&gt;&lt;Template&gt;Journal Article&lt;/Template&gt;&lt;Star&gt;0&lt;/Star&gt;&lt;Tag&gt;0&lt;/Tag&gt;&lt;Author&gt;张毅; 张烁; 罗元; 徐晓东&lt;/Author&gt;&lt;Year&gt;2012&lt;/Year&gt;&lt;Details&gt;&lt;_author_aff&gt;重庆邮电大学自动化学院;重庆邮电大学光电工程学院;电子科技大学自动化学院;&lt;/_author_aff&gt;&lt;_date&gt;2012-09-15&lt;/_date&gt;&lt;_db_provider&gt;CNKI: 期刊&lt;/_db_provider&gt;&lt;_issue&gt;09&lt;/_issue&gt;&lt;_journal&gt;计算机应用研究&lt;/_journal&gt;&lt;_keywords&gt;手势轨迹识别;Kinect传感器;OpenNI;隐马尔可夫模型&lt;/_keywords&gt;&lt;_pages&gt;3547-3550&lt;/_pages&gt;&lt;_url&gt;http://www.cnki.net/KCMS/detail/detail.aspx?FileName=JSYJ201209094&amp;amp;DbName=CJFQ2012&lt;/_url&gt;&lt;_created&gt;60622349&lt;/_created&gt;&lt;_modified&gt;60622349&lt;/_modified&gt;&lt;_db_updated&gt;CNKI - Reference&lt;/_db_updated&gt;&lt;_collection_scope&gt;中国科技核心期刊;中文核心期刊;CSCD;&lt;/_collection_scope&gt;&lt;_translated_author&gt;Zhang, Yi;Zhang, Shuo;Luo, Yuan;Xu, Xiaodong&lt;/_translated_author&gt;&lt;/Details&gt;&lt;Extra&gt;&lt;DBUID&gt;{17144C63-ECB6-438C-AD6D-53DBBB1223CE}&lt;/DBUID&gt;&lt;/Extra&gt;&lt;/Item&gt;&lt;/References&gt;&lt;/Group&gt;&lt;/Citation&gt;&#10;"/>
    <w:docVar w:name="NE.Ref{B4BBF79C-139E-4D72-9B5A-35A9D9D2A324}" w:val=" ADDIN NE.Ref.{B4BBF79C-139E-4D72-9B5A-35A9D9D2A324}&lt;Citation&gt;&lt;Group&gt;&lt;References&gt;&lt;Item&gt;&lt;ID&gt;27&lt;/ID&gt;&lt;UID&gt;{908F11ED-EA3C-49CE-B0AC-561C6D2091EC}&lt;/UID&gt;&lt;Title&gt;NUI交互体系对智能电视发展的探讨&lt;/Title&gt;&lt;Template&gt;Journal Article&lt;/Template&gt;&lt;Star&gt;0&lt;/Star&gt;&lt;Tag&gt;0&lt;/Tag&gt;&lt;Author&gt;臧圣国; 黄俊; 王沁莹&lt;/Author&gt;&lt;Year&gt;2014&lt;/Year&gt;&lt;Details&gt;&lt;_accessed&gt;60598872&lt;/_accessed&gt;&lt;_author_aff&gt;南京邦联有线广播电视信息产业有限公司;&lt;/_author_aff&gt;&lt;_created&gt;60598872&lt;/_created&gt;&lt;_date&gt;60023520&lt;/_date&gt;&lt;_db_provider&gt;CNKI: 期刊&lt;/_db_provider&gt;&lt;_db_updated&gt;CNKI - Reference&lt;/_db_updated&gt;&lt;_issue&gt;02&lt;/_issue&gt;&lt;_journal&gt;有线电视技术&lt;/_journal&gt;&lt;_keywords&gt;三网融合;智能电视;用户体验;人机交互;NUI&lt;/_keywords&gt;&lt;_language&gt;Chinese&lt;/_language&gt;&lt;_modified&gt;60606232&lt;/_modified&gt;&lt;_pages&gt;99-103&lt;/_pages&gt;&lt;_url&gt;http://www.cnki.net/KCMS/detail/detail.aspx?FileName=YXDJ201402025&amp;amp;DbName=CJFQ2014&lt;/_url&gt;&lt;_translated_author&gt;Zang, Shengguo;Huang, Jun;Wang, Qinying&lt;/_translated_author&gt;&lt;/Details&gt;&lt;Extra&gt;&lt;DBUID&gt;{17144C63-ECB6-438C-AD6D-53DBBB1223CE}&lt;/DBUID&gt;&lt;/Extra&gt;&lt;/Item&gt;&lt;/References&gt;&lt;/Group&gt;&lt;/Citation&gt;&#10;"/>
    <w:docVar w:name="NE.Ref{BAC2FA94-CE48-4E2B-8657-8401B97F255E}" w:val=" ADDIN NE.Ref.{BAC2FA94-CE48-4E2B-8657-8401B97F255E}&lt;Citation&gt;&lt;Group&gt;&lt;References&gt;&lt;Item&gt;&lt;ID&gt;28&lt;/ID&gt;&lt;UID&gt;{706B02AE-364F-40F8-AD3B-49FFCD8BC672}&lt;/UID&gt;&lt;Title&gt;智能电视产业发展现状及趋势研究&lt;/Title&gt;&lt;Template&gt;Journal Article&lt;/Template&gt;&lt;Star&gt;0&lt;/Star&gt;&lt;Tag&gt;0&lt;/Tag&gt;&lt;Author&gt;乔维; 薛楠&lt;/Author&gt;&lt;Year&gt;2012&lt;/Year&gt;&lt;Details&gt;&lt;_accessed&gt;60598872&lt;/_accessed&gt;&lt;_author_aff&gt;中国电子信息产业发展研究院;&lt;/_author_aff&gt;&lt;_collection_scope&gt;中文核心期刊;&lt;/_collection_scope&gt;&lt;_created&gt;60598872&lt;/_created&gt;&lt;_date&gt;59166720&lt;/_date&gt;&lt;_db_provider&gt;CNKI: 期刊&lt;/_db_provider&gt;&lt;_db_updated&gt;CNKI - Reference&lt;/_db_updated&gt;&lt;_issue&gt;S1&lt;/_issue&gt;&lt;_journal&gt;电视技术&lt;/_journal&gt;&lt;_keywords&gt;智能电视;发展现状;发展趋势&lt;/_keywords&gt;&lt;_language&gt;Chinese&lt;/_language&gt;&lt;_modified&gt;60601601&lt;/_modified&gt;&lt;_pages&gt;30-33+47&lt;/_pages&gt;&lt;_url&gt;http://www.cnki.net/KCMS/detail/detail.aspx?FileName=DSSS2012S1019&amp;amp;DbName=CJFQ2012&lt;/_url&gt;&lt;_translated_author&gt;Qiao, Wei;Xue, Nan&lt;/_translated_author&gt;&lt;/Details&gt;&lt;Extra&gt;&lt;DBUID&gt;{17144C63-ECB6-438C-AD6D-53DBBB1223CE}&lt;/DBUID&gt;&lt;/Extra&gt;&lt;/Item&gt;&lt;/References&gt;&lt;/Group&gt;&lt;/Citation&gt;&#10;"/>
    <w:docVar w:name="NE.Ref{D6036A56-35A0-405E-AB13-5D04AB5935E4}" w:val=" ADDIN NE.Ref.{D6036A56-35A0-405E-AB13-5D04AB5935E4}&lt;Citation&gt;&lt;Group&gt;&lt;References&gt;&lt;Item&gt;&lt;ID&gt;37&lt;/ID&gt;&lt;UID&gt;{E1240628-088B-42D4-AAE7-466E46BF41A1}&lt;/UID&gt;&lt;Title&gt;Handwritten Character Recognition Using Orientation Quantization Based on 3D Accelerometer&lt;/Title&gt;&lt;Template&gt;Journal Article&lt;/Template&gt;&lt;Star&gt;0&lt;/Star&gt;&lt;Tag&gt;0&lt;/Tag&gt;&lt;Author/&gt;&lt;Year&gt;0&lt;/Year&gt;&lt;Details&gt;&lt;_accessed&gt;60622165&lt;/_accessed&gt;&lt;_created&gt;60622165&lt;/_created&gt;&lt;_doi&gt;10.4108/ICST.MOBIQUITOUS2008.3898&lt;/_doi&gt;&lt;_modified&gt;60622165&lt;/_modified&gt;&lt;/Details&gt;&lt;Extra&gt;&lt;DBUID&gt;{17144C63-ECB6-438C-AD6D-53DBBB1223CE}&lt;/DBUID&gt;&lt;/Extra&gt;&lt;/Item&gt;&lt;/References&gt;&lt;/Group&gt;&lt;/Citation&gt;&#10;"/>
    <w:docVar w:name="ne_docsoft" w:val="MSWord"/>
    <w:docVar w:name="ne_docversion" w:val="NoteExpress 2.0"/>
    <w:docVar w:name="ne_stylename" w:val="Numbered(multilingual)"/>
  </w:docVars>
  <w:rsids>
    <w:rsidRoot w:val="00172A27"/>
    <w:rsid w:val="0000026E"/>
    <w:rsid w:val="00000536"/>
    <w:rsid w:val="000006EE"/>
    <w:rsid w:val="00000813"/>
    <w:rsid w:val="000009E0"/>
    <w:rsid w:val="00000A55"/>
    <w:rsid w:val="00000A88"/>
    <w:rsid w:val="00000B02"/>
    <w:rsid w:val="00000B72"/>
    <w:rsid w:val="0000107D"/>
    <w:rsid w:val="000015D9"/>
    <w:rsid w:val="00001681"/>
    <w:rsid w:val="00001924"/>
    <w:rsid w:val="00001BC2"/>
    <w:rsid w:val="00001E6A"/>
    <w:rsid w:val="00001E8C"/>
    <w:rsid w:val="000020C6"/>
    <w:rsid w:val="000020F3"/>
    <w:rsid w:val="000021F8"/>
    <w:rsid w:val="000026B3"/>
    <w:rsid w:val="00002B57"/>
    <w:rsid w:val="00002EA9"/>
    <w:rsid w:val="000033A6"/>
    <w:rsid w:val="000037BA"/>
    <w:rsid w:val="00003D89"/>
    <w:rsid w:val="00004786"/>
    <w:rsid w:val="00004A29"/>
    <w:rsid w:val="00004D4B"/>
    <w:rsid w:val="00004D77"/>
    <w:rsid w:val="000056E5"/>
    <w:rsid w:val="0000598E"/>
    <w:rsid w:val="000059A3"/>
    <w:rsid w:val="00005ABB"/>
    <w:rsid w:val="00005AE6"/>
    <w:rsid w:val="00005B19"/>
    <w:rsid w:val="00005B41"/>
    <w:rsid w:val="00005BCA"/>
    <w:rsid w:val="00005C5E"/>
    <w:rsid w:val="00005D68"/>
    <w:rsid w:val="00005DFD"/>
    <w:rsid w:val="00005EEC"/>
    <w:rsid w:val="000061E6"/>
    <w:rsid w:val="00006245"/>
    <w:rsid w:val="00006252"/>
    <w:rsid w:val="00006471"/>
    <w:rsid w:val="0000673F"/>
    <w:rsid w:val="000068B1"/>
    <w:rsid w:val="00006B5B"/>
    <w:rsid w:val="00006B96"/>
    <w:rsid w:val="00006BCF"/>
    <w:rsid w:val="00006C71"/>
    <w:rsid w:val="00006CA2"/>
    <w:rsid w:val="00006E11"/>
    <w:rsid w:val="00006E96"/>
    <w:rsid w:val="00007044"/>
    <w:rsid w:val="00007241"/>
    <w:rsid w:val="00007346"/>
    <w:rsid w:val="00007753"/>
    <w:rsid w:val="0000793C"/>
    <w:rsid w:val="000079CB"/>
    <w:rsid w:val="000079FD"/>
    <w:rsid w:val="00007A40"/>
    <w:rsid w:val="00007B08"/>
    <w:rsid w:val="00007BD1"/>
    <w:rsid w:val="0001029F"/>
    <w:rsid w:val="000102F8"/>
    <w:rsid w:val="00010483"/>
    <w:rsid w:val="000105B9"/>
    <w:rsid w:val="000108E7"/>
    <w:rsid w:val="00010C22"/>
    <w:rsid w:val="00010E71"/>
    <w:rsid w:val="000110F3"/>
    <w:rsid w:val="00011246"/>
    <w:rsid w:val="00011350"/>
    <w:rsid w:val="00011686"/>
    <w:rsid w:val="000116FE"/>
    <w:rsid w:val="000117CE"/>
    <w:rsid w:val="00011AC9"/>
    <w:rsid w:val="00011C2A"/>
    <w:rsid w:val="00011DEE"/>
    <w:rsid w:val="00011E12"/>
    <w:rsid w:val="00011E88"/>
    <w:rsid w:val="00011F91"/>
    <w:rsid w:val="000122BF"/>
    <w:rsid w:val="00012340"/>
    <w:rsid w:val="000126AF"/>
    <w:rsid w:val="000127AD"/>
    <w:rsid w:val="00012898"/>
    <w:rsid w:val="0001289B"/>
    <w:rsid w:val="00012940"/>
    <w:rsid w:val="00012E0B"/>
    <w:rsid w:val="00012FC1"/>
    <w:rsid w:val="0001309D"/>
    <w:rsid w:val="000130D6"/>
    <w:rsid w:val="00013252"/>
    <w:rsid w:val="000138A4"/>
    <w:rsid w:val="00013DEC"/>
    <w:rsid w:val="00013F16"/>
    <w:rsid w:val="0001478A"/>
    <w:rsid w:val="000148BD"/>
    <w:rsid w:val="00014932"/>
    <w:rsid w:val="0001503B"/>
    <w:rsid w:val="0001516F"/>
    <w:rsid w:val="00015394"/>
    <w:rsid w:val="00015954"/>
    <w:rsid w:val="00015BC9"/>
    <w:rsid w:val="00015C6F"/>
    <w:rsid w:val="00015E70"/>
    <w:rsid w:val="00015ECD"/>
    <w:rsid w:val="00015F84"/>
    <w:rsid w:val="0001699E"/>
    <w:rsid w:val="000169CA"/>
    <w:rsid w:val="00016B6D"/>
    <w:rsid w:val="00016C7F"/>
    <w:rsid w:val="00016FB1"/>
    <w:rsid w:val="00017096"/>
    <w:rsid w:val="00017168"/>
    <w:rsid w:val="00017259"/>
    <w:rsid w:val="00017310"/>
    <w:rsid w:val="0001743F"/>
    <w:rsid w:val="00017660"/>
    <w:rsid w:val="00017E75"/>
    <w:rsid w:val="00017F81"/>
    <w:rsid w:val="00017FA6"/>
    <w:rsid w:val="000200AE"/>
    <w:rsid w:val="000200D0"/>
    <w:rsid w:val="000200D5"/>
    <w:rsid w:val="000200F9"/>
    <w:rsid w:val="0002011D"/>
    <w:rsid w:val="0002019C"/>
    <w:rsid w:val="0002029D"/>
    <w:rsid w:val="0002053E"/>
    <w:rsid w:val="00020A41"/>
    <w:rsid w:val="00020EBF"/>
    <w:rsid w:val="00020F5A"/>
    <w:rsid w:val="0002114A"/>
    <w:rsid w:val="00021295"/>
    <w:rsid w:val="000212A4"/>
    <w:rsid w:val="000216C8"/>
    <w:rsid w:val="00021B5E"/>
    <w:rsid w:val="00021D09"/>
    <w:rsid w:val="000221C1"/>
    <w:rsid w:val="0002221E"/>
    <w:rsid w:val="000226BD"/>
    <w:rsid w:val="00022778"/>
    <w:rsid w:val="00022A49"/>
    <w:rsid w:val="00022A79"/>
    <w:rsid w:val="00022B5B"/>
    <w:rsid w:val="00022FF6"/>
    <w:rsid w:val="000230BD"/>
    <w:rsid w:val="0002311A"/>
    <w:rsid w:val="0002318E"/>
    <w:rsid w:val="000231C0"/>
    <w:rsid w:val="000231F3"/>
    <w:rsid w:val="00023207"/>
    <w:rsid w:val="0002329C"/>
    <w:rsid w:val="000233E0"/>
    <w:rsid w:val="000233E7"/>
    <w:rsid w:val="0002340C"/>
    <w:rsid w:val="00023736"/>
    <w:rsid w:val="0002391C"/>
    <w:rsid w:val="00023972"/>
    <w:rsid w:val="00023998"/>
    <w:rsid w:val="00023B41"/>
    <w:rsid w:val="00023F45"/>
    <w:rsid w:val="0002415D"/>
    <w:rsid w:val="000241B6"/>
    <w:rsid w:val="00024278"/>
    <w:rsid w:val="00024DB1"/>
    <w:rsid w:val="000250A9"/>
    <w:rsid w:val="0002514D"/>
    <w:rsid w:val="00025154"/>
    <w:rsid w:val="000251BF"/>
    <w:rsid w:val="000252C3"/>
    <w:rsid w:val="000253E2"/>
    <w:rsid w:val="00025639"/>
    <w:rsid w:val="000256E6"/>
    <w:rsid w:val="0002578E"/>
    <w:rsid w:val="00025A56"/>
    <w:rsid w:val="00025B22"/>
    <w:rsid w:val="00025BDD"/>
    <w:rsid w:val="00025C08"/>
    <w:rsid w:val="00025CA7"/>
    <w:rsid w:val="00025DD7"/>
    <w:rsid w:val="00025EF9"/>
    <w:rsid w:val="00026148"/>
    <w:rsid w:val="000263D1"/>
    <w:rsid w:val="00026400"/>
    <w:rsid w:val="00026756"/>
    <w:rsid w:val="00026A6B"/>
    <w:rsid w:val="00026B07"/>
    <w:rsid w:val="0002715F"/>
    <w:rsid w:val="000271EE"/>
    <w:rsid w:val="00027332"/>
    <w:rsid w:val="0002736E"/>
    <w:rsid w:val="000273BD"/>
    <w:rsid w:val="000275AE"/>
    <w:rsid w:val="00027BAE"/>
    <w:rsid w:val="00027C2B"/>
    <w:rsid w:val="00027DAF"/>
    <w:rsid w:val="00027E7E"/>
    <w:rsid w:val="00027E8D"/>
    <w:rsid w:val="00027F5F"/>
    <w:rsid w:val="0003020F"/>
    <w:rsid w:val="000307AF"/>
    <w:rsid w:val="0003090F"/>
    <w:rsid w:val="00030B10"/>
    <w:rsid w:val="00030B25"/>
    <w:rsid w:val="00030C8D"/>
    <w:rsid w:val="00030D39"/>
    <w:rsid w:val="0003108E"/>
    <w:rsid w:val="000313FA"/>
    <w:rsid w:val="00031496"/>
    <w:rsid w:val="000317C0"/>
    <w:rsid w:val="0003198C"/>
    <w:rsid w:val="00031A5D"/>
    <w:rsid w:val="00031A60"/>
    <w:rsid w:val="00031B93"/>
    <w:rsid w:val="00031EEE"/>
    <w:rsid w:val="00032165"/>
    <w:rsid w:val="0003269A"/>
    <w:rsid w:val="0003280C"/>
    <w:rsid w:val="0003291C"/>
    <w:rsid w:val="00032967"/>
    <w:rsid w:val="00032AB3"/>
    <w:rsid w:val="00032C8D"/>
    <w:rsid w:val="00032CAA"/>
    <w:rsid w:val="00032DF1"/>
    <w:rsid w:val="00032E85"/>
    <w:rsid w:val="000331BF"/>
    <w:rsid w:val="000331FC"/>
    <w:rsid w:val="00033CCA"/>
    <w:rsid w:val="00033F6D"/>
    <w:rsid w:val="00034807"/>
    <w:rsid w:val="00034A30"/>
    <w:rsid w:val="00034AE0"/>
    <w:rsid w:val="00034BBE"/>
    <w:rsid w:val="00034CB2"/>
    <w:rsid w:val="00034DFB"/>
    <w:rsid w:val="00034E2B"/>
    <w:rsid w:val="00035080"/>
    <w:rsid w:val="00035274"/>
    <w:rsid w:val="00035343"/>
    <w:rsid w:val="0003542D"/>
    <w:rsid w:val="00035841"/>
    <w:rsid w:val="000359B1"/>
    <w:rsid w:val="00035C19"/>
    <w:rsid w:val="00035DA2"/>
    <w:rsid w:val="00036168"/>
    <w:rsid w:val="000361DE"/>
    <w:rsid w:val="00036353"/>
    <w:rsid w:val="000363C4"/>
    <w:rsid w:val="0003643A"/>
    <w:rsid w:val="000368E1"/>
    <w:rsid w:val="00036A48"/>
    <w:rsid w:val="00036A49"/>
    <w:rsid w:val="00036F96"/>
    <w:rsid w:val="0003712E"/>
    <w:rsid w:val="0003791C"/>
    <w:rsid w:val="00037A5D"/>
    <w:rsid w:val="00037D29"/>
    <w:rsid w:val="00037DFA"/>
    <w:rsid w:val="00037E18"/>
    <w:rsid w:val="000405B9"/>
    <w:rsid w:val="000407AB"/>
    <w:rsid w:val="00040812"/>
    <w:rsid w:val="00040D75"/>
    <w:rsid w:val="00041574"/>
    <w:rsid w:val="000418CC"/>
    <w:rsid w:val="000419FD"/>
    <w:rsid w:val="00041B26"/>
    <w:rsid w:val="00041DCE"/>
    <w:rsid w:val="00041F34"/>
    <w:rsid w:val="000420A1"/>
    <w:rsid w:val="000420EC"/>
    <w:rsid w:val="000421A8"/>
    <w:rsid w:val="00042360"/>
    <w:rsid w:val="000425B4"/>
    <w:rsid w:val="00042685"/>
    <w:rsid w:val="000427F1"/>
    <w:rsid w:val="00042862"/>
    <w:rsid w:val="000431BB"/>
    <w:rsid w:val="000431FD"/>
    <w:rsid w:val="00043487"/>
    <w:rsid w:val="00043B86"/>
    <w:rsid w:val="00043CD8"/>
    <w:rsid w:val="00044001"/>
    <w:rsid w:val="00044175"/>
    <w:rsid w:val="0004438A"/>
    <w:rsid w:val="000444A7"/>
    <w:rsid w:val="000447BA"/>
    <w:rsid w:val="000449C1"/>
    <w:rsid w:val="00044B8E"/>
    <w:rsid w:val="00044DCC"/>
    <w:rsid w:val="00044DEC"/>
    <w:rsid w:val="00044E07"/>
    <w:rsid w:val="00044E6D"/>
    <w:rsid w:val="00044EBD"/>
    <w:rsid w:val="00044F02"/>
    <w:rsid w:val="0004518B"/>
    <w:rsid w:val="00045218"/>
    <w:rsid w:val="0004521D"/>
    <w:rsid w:val="000452B7"/>
    <w:rsid w:val="00045435"/>
    <w:rsid w:val="000456CB"/>
    <w:rsid w:val="00045B1B"/>
    <w:rsid w:val="00045FC2"/>
    <w:rsid w:val="00046011"/>
    <w:rsid w:val="00046171"/>
    <w:rsid w:val="0004650D"/>
    <w:rsid w:val="000468B5"/>
    <w:rsid w:val="000468EC"/>
    <w:rsid w:val="00046922"/>
    <w:rsid w:val="000469E2"/>
    <w:rsid w:val="00046E3B"/>
    <w:rsid w:val="00046ED2"/>
    <w:rsid w:val="000471F3"/>
    <w:rsid w:val="000476DA"/>
    <w:rsid w:val="00047B08"/>
    <w:rsid w:val="00047C5A"/>
    <w:rsid w:val="00047DF5"/>
    <w:rsid w:val="00047EC6"/>
    <w:rsid w:val="00047F38"/>
    <w:rsid w:val="00047F43"/>
    <w:rsid w:val="00047F76"/>
    <w:rsid w:val="000503D9"/>
    <w:rsid w:val="00050686"/>
    <w:rsid w:val="0005085B"/>
    <w:rsid w:val="000508AF"/>
    <w:rsid w:val="0005097D"/>
    <w:rsid w:val="00050A44"/>
    <w:rsid w:val="00050A52"/>
    <w:rsid w:val="00050D33"/>
    <w:rsid w:val="00050D3C"/>
    <w:rsid w:val="000512D9"/>
    <w:rsid w:val="000513E8"/>
    <w:rsid w:val="00051865"/>
    <w:rsid w:val="000518F5"/>
    <w:rsid w:val="00051D00"/>
    <w:rsid w:val="00051E5B"/>
    <w:rsid w:val="00051F94"/>
    <w:rsid w:val="000521B2"/>
    <w:rsid w:val="00052221"/>
    <w:rsid w:val="00052480"/>
    <w:rsid w:val="000526FA"/>
    <w:rsid w:val="00052787"/>
    <w:rsid w:val="0005299D"/>
    <w:rsid w:val="00052DD6"/>
    <w:rsid w:val="00053061"/>
    <w:rsid w:val="00053085"/>
    <w:rsid w:val="00053111"/>
    <w:rsid w:val="00053271"/>
    <w:rsid w:val="000533CB"/>
    <w:rsid w:val="000534BD"/>
    <w:rsid w:val="000534DA"/>
    <w:rsid w:val="0005353E"/>
    <w:rsid w:val="00053A9F"/>
    <w:rsid w:val="00053D08"/>
    <w:rsid w:val="0005401A"/>
    <w:rsid w:val="000541C9"/>
    <w:rsid w:val="0005436F"/>
    <w:rsid w:val="000548A6"/>
    <w:rsid w:val="0005490E"/>
    <w:rsid w:val="00054F2B"/>
    <w:rsid w:val="0005514B"/>
    <w:rsid w:val="000552AF"/>
    <w:rsid w:val="00055424"/>
    <w:rsid w:val="0005543F"/>
    <w:rsid w:val="000556F0"/>
    <w:rsid w:val="0005594A"/>
    <w:rsid w:val="00055AF3"/>
    <w:rsid w:val="00055B57"/>
    <w:rsid w:val="00055C24"/>
    <w:rsid w:val="00055D56"/>
    <w:rsid w:val="00055EB7"/>
    <w:rsid w:val="000562BE"/>
    <w:rsid w:val="0005659C"/>
    <w:rsid w:val="00056607"/>
    <w:rsid w:val="000567D3"/>
    <w:rsid w:val="00056939"/>
    <w:rsid w:val="000569CB"/>
    <w:rsid w:val="00056BB3"/>
    <w:rsid w:val="00056D44"/>
    <w:rsid w:val="00056E86"/>
    <w:rsid w:val="00056F03"/>
    <w:rsid w:val="0005703E"/>
    <w:rsid w:val="0005735E"/>
    <w:rsid w:val="000573D0"/>
    <w:rsid w:val="00057685"/>
    <w:rsid w:val="00057A30"/>
    <w:rsid w:val="00057AB0"/>
    <w:rsid w:val="00057B22"/>
    <w:rsid w:val="00057C03"/>
    <w:rsid w:val="00057E8F"/>
    <w:rsid w:val="0006005A"/>
    <w:rsid w:val="000600A6"/>
    <w:rsid w:val="00060211"/>
    <w:rsid w:val="0006024B"/>
    <w:rsid w:val="0006031D"/>
    <w:rsid w:val="000605BD"/>
    <w:rsid w:val="0006062F"/>
    <w:rsid w:val="0006074C"/>
    <w:rsid w:val="0006095F"/>
    <w:rsid w:val="00060974"/>
    <w:rsid w:val="00060B09"/>
    <w:rsid w:val="00060C54"/>
    <w:rsid w:val="00060FAC"/>
    <w:rsid w:val="0006140E"/>
    <w:rsid w:val="00061E28"/>
    <w:rsid w:val="00061ED6"/>
    <w:rsid w:val="0006234C"/>
    <w:rsid w:val="00062475"/>
    <w:rsid w:val="00062578"/>
    <w:rsid w:val="000626F5"/>
    <w:rsid w:val="00062858"/>
    <w:rsid w:val="00062AB4"/>
    <w:rsid w:val="00062B31"/>
    <w:rsid w:val="0006307B"/>
    <w:rsid w:val="00063162"/>
    <w:rsid w:val="0006320A"/>
    <w:rsid w:val="000634E7"/>
    <w:rsid w:val="00063781"/>
    <w:rsid w:val="000638D6"/>
    <w:rsid w:val="00063981"/>
    <w:rsid w:val="00063A46"/>
    <w:rsid w:val="00063C27"/>
    <w:rsid w:val="00063C4C"/>
    <w:rsid w:val="00063D50"/>
    <w:rsid w:val="00063E04"/>
    <w:rsid w:val="00064275"/>
    <w:rsid w:val="000642CF"/>
    <w:rsid w:val="000643FF"/>
    <w:rsid w:val="00064554"/>
    <w:rsid w:val="0006462F"/>
    <w:rsid w:val="000649CC"/>
    <w:rsid w:val="00064C6D"/>
    <w:rsid w:val="00064D4C"/>
    <w:rsid w:val="00064EB2"/>
    <w:rsid w:val="00064F87"/>
    <w:rsid w:val="000651CD"/>
    <w:rsid w:val="00065358"/>
    <w:rsid w:val="00065432"/>
    <w:rsid w:val="00065676"/>
    <w:rsid w:val="00065695"/>
    <w:rsid w:val="000656F5"/>
    <w:rsid w:val="00065738"/>
    <w:rsid w:val="00065AD7"/>
    <w:rsid w:val="00065E56"/>
    <w:rsid w:val="00065ED5"/>
    <w:rsid w:val="000660C4"/>
    <w:rsid w:val="000660CD"/>
    <w:rsid w:val="00066187"/>
    <w:rsid w:val="000663C4"/>
    <w:rsid w:val="0006647C"/>
    <w:rsid w:val="00066688"/>
    <w:rsid w:val="000669F5"/>
    <w:rsid w:val="00066DAF"/>
    <w:rsid w:val="0006705F"/>
    <w:rsid w:val="00067164"/>
    <w:rsid w:val="00067416"/>
    <w:rsid w:val="000674A4"/>
    <w:rsid w:val="000676B2"/>
    <w:rsid w:val="000677E4"/>
    <w:rsid w:val="00067D75"/>
    <w:rsid w:val="00070290"/>
    <w:rsid w:val="00070342"/>
    <w:rsid w:val="000703E4"/>
    <w:rsid w:val="000705E9"/>
    <w:rsid w:val="000707C3"/>
    <w:rsid w:val="00071064"/>
    <w:rsid w:val="0007131D"/>
    <w:rsid w:val="00071340"/>
    <w:rsid w:val="0007175E"/>
    <w:rsid w:val="0007187A"/>
    <w:rsid w:val="000718FB"/>
    <w:rsid w:val="00071CC6"/>
    <w:rsid w:val="000725C9"/>
    <w:rsid w:val="00072732"/>
    <w:rsid w:val="000728B9"/>
    <w:rsid w:val="000729DB"/>
    <w:rsid w:val="00072BD6"/>
    <w:rsid w:val="00072EAD"/>
    <w:rsid w:val="00072FB8"/>
    <w:rsid w:val="0007322D"/>
    <w:rsid w:val="00073303"/>
    <w:rsid w:val="000733CA"/>
    <w:rsid w:val="0007350A"/>
    <w:rsid w:val="00073639"/>
    <w:rsid w:val="00073BC2"/>
    <w:rsid w:val="00073D7A"/>
    <w:rsid w:val="000740BD"/>
    <w:rsid w:val="000742A6"/>
    <w:rsid w:val="0007441F"/>
    <w:rsid w:val="00074434"/>
    <w:rsid w:val="00074511"/>
    <w:rsid w:val="000745E0"/>
    <w:rsid w:val="00074972"/>
    <w:rsid w:val="00074BB2"/>
    <w:rsid w:val="0007589F"/>
    <w:rsid w:val="000758D0"/>
    <w:rsid w:val="00075B19"/>
    <w:rsid w:val="00075C82"/>
    <w:rsid w:val="00075CC3"/>
    <w:rsid w:val="00075CD9"/>
    <w:rsid w:val="00075FB8"/>
    <w:rsid w:val="00075FC9"/>
    <w:rsid w:val="00075FD6"/>
    <w:rsid w:val="0007615F"/>
    <w:rsid w:val="000762A3"/>
    <w:rsid w:val="0007633D"/>
    <w:rsid w:val="00076342"/>
    <w:rsid w:val="000764AE"/>
    <w:rsid w:val="00076534"/>
    <w:rsid w:val="0007670B"/>
    <w:rsid w:val="0007674B"/>
    <w:rsid w:val="0007678A"/>
    <w:rsid w:val="000769E4"/>
    <w:rsid w:val="00076CF2"/>
    <w:rsid w:val="00076EB6"/>
    <w:rsid w:val="0007729A"/>
    <w:rsid w:val="00077327"/>
    <w:rsid w:val="00077AF0"/>
    <w:rsid w:val="00077B55"/>
    <w:rsid w:val="00077C9D"/>
    <w:rsid w:val="00077DA8"/>
    <w:rsid w:val="00077DAE"/>
    <w:rsid w:val="000801BF"/>
    <w:rsid w:val="0008030A"/>
    <w:rsid w:val="00080394"/>
    <w:rsid w:val="0008057A"/>
    <w:rsid w:val="00080660"/>
    <w:rsid w:val="000808D9"/>
    <w:rsid w:val="00080CDC"/>
    <w:rsid w:val="00080DA8"/>
    <w:rsid w:val="00081226"/>
    <w:rsid w:val="00081261"/>
    <w:rsid w:val="000812C8"/>
    <w:rsid w:val="00081485"/>
    <w:rsid w:val="0008156B"/>
    <w:rsid w:val="000816ED"/>
    <w:rsid w:val="000819E3"/>
    <w:rsid w:val="00081B2B"/>
    <w:rsid w:val="00081B45"/>
    <w:rsid w:val="00081B80"/>
    <w:rsid w:val="00081BBE"/>
    <w:rsid w:val="00081F21"/>
    <w:rsid w:val="00081F72"/>
    <w:rsid w:val="00081FB1"/>
    <w:rsid w:val="00082323"/>
    <w:rsid w:val="00082394"/>
    <w:rsid w:val="00082455"/>
    <w:rsid w:val="00082526"/>
    <w:rsid w:val="00082887"/>
    <w:rsid w:val="00082B89"/>
    <w:rsid w:val="00082BAF"/>
    <w:rsid w:val="00082CF2"/>
    <w:rsid w:val="00082E2C"/>
    <w:rsid w:val="0008303E"/>
    <w:rsid w:val="000831C5"/>
    <w:rsid w:val="0008320F"/>
    <w:rsid w:val="00083408"/>
    <w:rsid w:val="00083425"/>
    <w:rsid w:val="00083CE2"/>
    <w:rsid w:val="00083FDC"/>
    <w:rsid w:val="000844A2"/>
    <w:rsid w:val="0008456C"/>
    <w:rsid w:val="00084610"/>
    <w:rsid w:val="000846EA"/>
    <w:rsid w:val="000848A4"/>
    <w:rsid w:val="000848A9"/>
    <w:rsid w:val="00084BCF"/>
    <w:rsid w:val="00084F7C"/>
    <w:rsid w:val="000851D4"/>
    <w:rsid w:val="00085242"/>
    <w:rsid w:val="000853D6"/>
    <w:rsid w:val="00085422"/>
    <w:rsid w:val="000855D3"/>
    <w:rsid w:val="000857FC"/>
    <w:rsid w:val="000859A5"/>
    <w:rsid w:val="000859CF"/>
    <w:rsid w:val="00085AF0"/>
    <w:rsid w:val="00085B45"/>
    <w:rsid w:val="00086158"/>
    <w:rsid w:val="00086368"/>
    <w:rsid w:val="00086382"/>
    <w:rsid w:val="00086441"/>
    <w:rsid w:val="00086681"/>
    <w:rsid w:val="000866E1"/>
    <w:rsid w:val="00086733"/>
    <w:rsid w:val="000867D5"/>
    <w:rsid w:val="00086A21"/>
    <w:rsid w:val="00086CBE"/>
    <w:rsid w:val="00086CCC"/>
    <w:rsid w:val="00086F00"/>
    <w:rsid w:val="00086F6A"/>
    <w:rsid w:val="00087191"/>
    <w:rsid w:val="00087479"/>
    <w:rsid w:val="000874D9"/>
    <w:rsid w:val="00087510"/>
    <w:rsid w:val="00087651"/>
    <w:rsid w:val="0008786D"/>
    <w:rsid w:val="00087907"/>
    <w:rsid w:val="000879AB"/>
    <w:rsid w:val="000879FF"/>
    <w:rsid w:val="00087BB4"/>
    <w:rsid w:val="00087E3C"/>
    <w:rsid w:val="00087E4C"/>
    <w:rsid w:val="00087ED6"/>
    <w:rsid w:val="00087F9E"/>
    <w:rsid w:val="000905B8"/>
    <w:rsid w:val="00090837"/>
    <w:rsid w:val="00090871"/>
    <w:rsid w:val="00090A76"/>
    <w:rsid w:val="00090B0D"/>
    <w:rsid w:val="00090B8B"/>
    <w:rsid w:val="00090C94"/>
    <w:rsid w:val="00090E35"/>
    <w:rsid w:val="0009157C"/>
    <w:rsid w:val="00091590"/>
    <w:rsid w:val="00091607"/>
    <w:rsid w:val="0009171C"/>
    <w:rsid w:val="0009194F"/>
    <w:rsid w:val="00091F42"/>
    <w:rsid w:val="00092281"/>
    <w:rsid w:val="000923E2"/>
    <w:rsid w:val="00092503"/>
    <w:rsid w:val="00092D04"/>
    <w:rsid w:val="00093011"/>
    <w:rsid w:val="00093092"/>
    <w:rsid w:val="000931FE"/>
    <w:rsid w:val="0009323C"/>
    <w:rsid w:val="000932AC"/>
    <w:rsid w:val="000933B7"/>
    <w:rsid w:val="000934ED"/>
    <w:rsid w:val="00093839"/>
    <w:rsid w:val="00093949"/>
    <w:rsid w:val="00093992"/>
    <w:rsid w:val="000939F0"/>
    <w:rsid w:val="00093BDC"/>
    <w:rsid w:val="00093E67"/>
    <w:rsid w:val="000940B3"/>
    <w:rsid w:val="000940E3"/>
    <w:rsid w:val="00094212"/>
    <w:rsid w:val="0009427F"/>
    <w:rsid w:val="0009451D"/>
    <w:rsid w:val="000947C5"/>
    <w:rsid w:val="00094812"/>
    <w:rsid w:val="00094C7F"/>
    <w:rsid w:val="00094D7C"/>
    <w:rsid w:val="00094FCC"/>
    <w:rsid w:val="00095008"/>
    <w:rsid w:val="00095223"/>
    <w:rsid w:val="000954F3"/>
    <w:rsid w:val="000955DF"/>
    <w:rsid w:val="00095657"/>
    <w:rsid w:val="00095824"/>
    <w:rsid w:val="0009595A"/>
    <w:rsid w:val="00095B2A"/>
    <w:rsid w:val="00095C4B"/>
    <w:rsid w:val="00095CF1"/>
    <w:rsid w:val="00095DDD"/>
    <w:rsid w:val="000961F5"/>
    <w:rsid w:val="00096243"/>
    <w:rsid w:val="0009628E"/>
    <w:rsid w:val="000965E3"/>
    <w:rsid w:val="00096984"/>
    <w:rsid w:val="00096A9C"/>
    <w:rsid w:val="00096ADA"/>
    <w:rsid w:val="00096B1F"/>
    <w:rsid w:val="00096E88"/>
    <w:rsid w:val="00096F07"/>
    <w:rsid w:val="000975FE"/>
    <w:rsid w:val="00097652"/>
    <w:rsid w:val="00097843"/>
    <w:rsid w:val="000978C3"/>
    <w:rsid w:val="00097971"/>
    <w:rsid w:val="00097A1D"/>
    <w:rsid w:val="00097AE7"/>
    <w:rsid w:val="00097B8B"/>
    <w:rsid w:val="00097D14"/>
    <w:rsid w:val="000A006C"/>
    <w:rsid w:val="000A00C7"/>
    <w:rsid w:val="000A043B"/>
    <w:rsid w:val="000A05FD"/>
    <w:rsid w:val="000A0644"/>
    <w:rsid w:val="000A0A02"/>
    <w:rsid w:val="000A0A9B"/>
    <w:rsid w:val="000A0B0F"/>
    <w:rsid w:val="000A0BB3"/>
    <w:rsid w:val="000A0BBA"/>
    <w:rsid w:val="000A0C99"/>
    <w:rsid w:val="000A0CDE"/>
    <w:rsid w:val="000A0EEB"/>
    <w:rsid w:val="000A0F6B"/>
    <w:rsid w:val="000A0F74"/>
    <w:rsid w:val="000A0FFB"/>
    <w:rsid w:val="000A121B"/>
    <w:rsid w:val="000A14F1"/>
    <w:rsid w:val="000A179E"/>
    <w:rsid w:val="000A1853"/>
    <w:rsid w:val="000A1B02"/>
    <w:rsid w:val="000A1BC3"/>
    <w:rsid w:val="000A1BE2"/>
    <w:rsid w:val="000A1D39"/>
    <w:rsid w:val="000A1D78"/>
    <w:rsid w:val="000A1E8F"/>
    <w:rsid w:val="000A1FAE"/>
    <w:rsid w:val="000A2275"/>
    <w:rsid w:val="000A242A"/>
    <w:rsid w:val="000A2539"/>
    <w:rsid w:val="000A26A2"/>
    <w:rsid w:val="000A2819"/>
    <w:rsid w:val="000A2D52"/>
    <w:rsid w:val="000A30C0"/>
    <w:rsid w:val="000A322A"/>
    <w:rsid w:val="000A35A7"/>
    <w:rsid w:val="000A373F"/>
    <w:rsid w:val="000A376C"/>
    <w:rsid w:val="000A3814"/>
    <w:rsid w:val="000A3B17"/>
    <w:rsid w:val="000A3B7B"/>
    <w:rsid w:val="000A3BB8"/>
    <w:rsid w:val="000A3DA0"/>
    <w:rsid w:val="000A3DE5"/>
    <w:rsid w:val="000A400C"/>
    <w:rsid w:val="000A4101"/>
    <w:rsid w:val="000A422D"/>
    <w:rsid w:val="000A45FE"/>
    <w:rsid w:val="000A479B"/>
    <w:rsid w:val="000A4829"/>
    <w:rsid w:val="000A4AC1"/>
    <w:rsid w:val="000A4B1B"/>
    <w:rsid w:val="000A4E53"/>
    <w:rsid w:val="000A4F4A"/>
    <w:rsid w:val="000A51D5"/>
    <w:rsid w:val="000A5397"/>
    <w:rsid w:val="000A555B"/>
    <w:rsid w:val="000A57C5"/>
    <w:rsid w:val="000A5873"/>
    <w:rsid w:val="000A5973"/>
    <w:rsid w:val="000A59D6"/>
    <w:rsid w:val="000A5CDF"/>
    <w:rsid w:val="000A5D7C"/>
    <w:rsid w:val="000A5DE5"/>
    <w:rsid w:val="000A5F8D"/>
    <w:rsid w:val="000A6174"/>
    <w:rsid w:val="000A6196"/>
    <w:rsid w:val="000A64B8"/>
    <w:rsid w:val="000A66F0"/>
    <w:rsid w:val="000A6EFB"/>
    <w:rsid w:val="000A704A"/>
    <w:rsid w:val="000A76B3"/>
    <w:rsid w:val="000A776A"/>
    <w:rsid w:val="000A7A31"/>
    <w:rsid w:val="000A7A85"/>
    <w:rsid w:val="000A7E96"/>
    <w:rsid w:val="000B078A"/>
    <w:rsid w:val="000B0B14"/>
    <w:rsid w:val="000B0B8F"/>
    <w:rsid w:val="000B0D54"/>
    <w:rsid w:val="000B11E5"/>
    <w:rsid w:val="000B13DB"/>
    <w:rsid w:val="000B1A5C"/>
    <w:rsid w:val="000B1B02"/>
    <w:rsid w:val="000B1BA5"/>
    <w:rsid w:val="000B1C0D"/>
    <w:rsid w:val="000B1DDC"/>
    <w:rsid w:val="000B2035"/>
    <w:rsid w:val="000B20A7"/>
    <w:rsid w:val="000B221F"/>
    <w:rsid w:val="000B2264"/>
    <w:rsid w:val="000B244C"/>
    <w:rsid w:val="000B24EB"/>
    <w:rsid w:val="000B2A07"/>
    <w:rsid w:val="000B2AB4"/>
    <w:rsid w:val="000B2B44"/>
    <w:rsid w:val="000B2BEA"/>
    <w:rsid w:val="000B2C58"/>
    <w:rsid w:val="000B2E25"/>
    <w:rsid w:val="000B3613"/>
    <w:rsid w:val="000B36C2"/>
    <w:rsid w:val="000B37ED"/>
    <w:rsid w:val="000B3AC0"/>
    <w:rsid w:val="000B3C88"/>
    <w:rsid w:val="000B3CD5"/>
    <w:rsid w:val="000B41EC"/>
    <w:rsid w:val="000B43C2"/>
    <w:rsid w:val="000B4620"/>
    <w:rsid w:val="000B4680"/>
    <w:rsid w:val="000B4747"/>
    <w:rsid w:val="000B48F9"/>
    <w:rsid w:val="000B4B65"/>
    <w:rsid w:val="000B5040"/>
    <w:rsid w:val="000B51DC"/>
    <w:rsid w:val="000B53E8"/>
    <w:rsid w:val="000B556A"/>
    <w:rsid w:val="000B59E4"/>
    <w:rsid w:val="000B59F3"/>
    <w:rsid w:val="000B5A50"/>
    <w:rsid w:val="000B5AB2"/>
    <w:rsid w:val="000B5CC6"/>
    <w:rsid w:val="000B5E39"/>
    <w:rsid w:val="000B5F29"/>
    <w:rsid w:val="000B5F8B"/>
    <w:rsid w:val="000B6266"/>
    <w:rsid w:val="000B632F"/>
    <w:rsid w:val="000B6673"/>
    <w:rsid w:val="000B66BF"/>
    <w:rsid w:val="000B66D0"/>
    <w:rsid w:val="000B686E"/>
    <w:rsid w:val="000B6B63"/>
    <w:rsid w:val="000B6B84"/>
    <w:rsid w:val="000B6B9B"/>
    <w:rsid w:val="000B6DCB"/>
    <w:rsid w:val="000B6F3E"/>
    <w:rsid w:val="000B7027"/>
    <w:rsid w:val="000B7310"/>
    <w:rsid w:val="000B775B"/>
    <w:rsid w:val="000B78FC"/>
    <w:rsid w:val="000B79EB"/>
    <w:rsid w:val="000B7DB8"/>
    <w:rsid w:val="000B7E90"/>
    <w:rsid w:val="000C01CC"/>
    <w:rsid w:val="000C045C"/>
    <w:rsid w:val="000C054F"/>
    <w:rsid w:val="000C0588"/>
    <w:rsid w:val="000C0702"/>
    <w:rsid w:val="000C093B"/>
    <w:rsid w:val="000C0C18"/>
    <w:rsid w:val="000C0C7F"/>
    <w:rsid w:val="000C0CA3"/>
    <w:rsid w:val="000C0EA1"/>
    <w:rsid w:val="000C0F6C"/>
    <w:rsid w:val="000C1184"/>
    <w:rsid w:val="000C12A8"/>
    <w:rsid w:val="000C14F0"/>
    <w:rsid w:val="000C1614"/>
    <w:rsid w:val="000C1943"/>
    <w:rsid w:val="000C1BDC"/>
    <w:rsid w:val="000C1C6F"/>
    <w:rsid w:val="000C1F15"/>
    <w:rsid w:val="000C1F87"/>
    <w:rsid w:val="000C2054"/>
    <w:rsid w:val="000C233D"/>
    <w:rsid w:val="000C25AB"/>
    <w:rsid w:val="000C26E8"/>
    <w:rsid w:val="000C2793"/>
    <w:rsid w:val="000C2796"/>
    <w:rsid w:val="000C280B"/>
    <w:rsid w:val="000C2990"/>
    <w:rsid w:val="000C2E62"/>
    <w:rsid w:val="000C2E7A"/>
    <w:rsid w:val="000C2EDD"/>
    <w:rsid w:val="000C2F57"/>
    <w:rsid w:val="000C306A"/>
    <w:rsid w:val="000C3214"/>
    <w:rsid w:val="000C365F"/>
    <w:rsid w:val="000C38A4"/>
    <w:rsid w:val="000C39F6"/>
    <w:rsid w:val="000C3CFF"/>
    <w:rsid w:val="000C434D"/>
    <w:rsid w:val="000C46D3"/>
    <w:rsid w:val="000C4A3A"/>
    <w:rsid w:val="000C4AA5"/>
    <w:rsid w:val="000C4B1D"/>
    <w:rsid w:val="000C4C04"/>
    <w:rsid w:val="000C4C65"/>
    <w:rsid w:val="000C4D0E"/>
    <w:rsid w:val="000C4D19"/>
    <w:rsid w:val="000C4DF5"/>
    <w:rsid w:val="000C4F1A"/>
    <w:rsid w:val="000C569D"/>
    <w:rsid w:val="000C5713"/>
    <w:rsid w:val="000C584C"/>
    <w:rsid w:val="000C5C7A"/>
    <w:rsid w:val="000C5D0B"/>
    <w:rsid w:val="000C5D72"/>
    <w:rsid w:val="000C5E39"/>
    <w:rsid w:val="000C63B0"/>
    <w:rsid w:val="000C6411"/>
    <w:rsid w:val="000C650B"/>
    <w:rsid w:val="000C663D"/>
    <w:rsid w:val="000C671A"/>
    <w:rsid w:val="000C6797"/>
    <w:rsid w:val="000C689B"/>
    <w:rsid w:val="000C68CA"/>
    <w:rsid w:val="000C6977"/>
    <w:rsid w:val="000C6B49"/>
    <w:rsid w:val="000C6BAE"/>
    <w:rsid w:val="000C6CF2"/>
    <w:rsid w:val="000C7204"/>
    <w:rsid w:val="000C7632"/>
    <w:rsid w:val="000C7667"/>
    <w:rsid w:val="000C77CF"/>
    <w:rsid w:val="000C7818"/>
    <w:rsid w:val="000D00AA"/>
    <w:rsid w:val="000D0108"/>
    <w:rsid w:val="000D0149"/>
    <w:rsid w:val="000D0221"/>
    <w:rsid w:val="000D0279"/>
    <w:rsid w:val="000D03C2"/>
    <w:rsid w:val="000D048C"/>
    <w:rsid w:val="000D05A1"/>
    <w:rsid w:val="000D05E9"/>
    <w:rsid w:val="000D0648"/>
    <w:rsid w:val="000D0719"/>
    <w:rsid w:val="000D073A"/>
    <w:rsid w:val="000D0B4D"/>
    <w:rsid w:val="000D0F9C"/>
    <w:rsid w:val="000D0FB3"/>
    <w:rsid w:val="000D11F0"/>
    <w:rsid w:val="000D14A5"/>
    <w:rsid w:val="000D14B4"/>
    <w:rsid w:val="000D1853"/>
    <w:rsid w:val="000D1BC8"/>
    <w:rsid w:val="000D1D85"/>
    <w:rsid w:val="000D1DD7"/>
    <w:rsid w:val="000D1E8D"/>
    <w:rsid w:val="000D1F99"/>
    <w:rsid w:val="000D2045"/>
    <w:rsid w:val="000D2200"/>
    <w:rsid w:val="000D2210"/>
    <w:rsid w:val="000D2283"/>
    <w:rsid w:val="000D248D"/>
    <w:rsid w:val="000D2959"/>
    <w:rsid w:val="000D2BDF"/>
    <w:rsid w:val="000D30C5"/>
    <w:rsid w:val="000D335C"/>
    <w:rsid w:val="000D33D0"/>
    <w:rsid w:val="000D3EFE"/>
    <w:rsid w:val="000D4244"/>
    <w:rsid w:val="000D427C"/>
    <w:rsid w:val="000D4418"/>
    <w:rsid w:val="000D4904"/>
    <w:rsid w:val="000D4A34"/>
    <w:rsid w:val="000D4BD1"/>
    <w:rsid w:val="000D4D53"/>
    <w:rsid w:val="000D4DEA"/>
    <w:rsid w:val="000D508A"/>
    <w:rsid w:val="000D5112"/>
    <w:rsid w:val="000D53E2"/>
    <w:rsid w:val="000D54B0"/>
    <w:rsid w:val="000D5544"/>
    <w:rsid w:val="000D5649"/>
    <w:rsid w:val="000D5750"/>
    <w:rsid w:val="000D5755"/>
    <w:rsid w:val="000D5B26"/>
    <w:rsid w:val="000D5B36"/>
    <w:rsid w:val="000D5CA9"/>
    <w:rsid w:val="000D5CC9"/>
    <w:rsid w:val="000D61D8"/>
    <w:rsid w:val="000D6497"/>
    <w:rsid w:val="000D64AC"/>
    <w:rsid w:val="000D66CF"/>
    <w:rsid w:val="000D6A3A"/>
    <w:rsid w:val="000D6B63"/>
    <w:rsid w:val="000D6B85"/>
    <w:rsid w:val="000D6D29"/>
    <w:rsid w:val="000D6D75"/>
    <w:rsid w:val="000D6ED0"/>
    <w:rsid w:val="000D6F5A"/>
    <w:rsid w:val="000D6FF5"/>
    <w:rsid w:val="000D751F"/>
    <w:rsid w:val="000D757C"/>
    <w:rsid w:val="000D7C4E"/>
    <w:rsid w:val="000D7DF2"/>
    <w:rsid w:val="000D7F0C"/>
    <w:rsid w:val="000E005C"/>
    <w:rsid w:val="000E0236"/>
    <w:rsid w:val="000E0387"/>
    <w:rsid w:val="000E05FA"/>
    <w:rsid w:val="000E07A4"/>
    <w:rsid w:val="000E0880"/>
    <w:rsid w:val="000E091C"/>
    <w:rsid w:val="000E0AF4"/>
    <w:rsid w:val="000E0BCE"/>
    <w:rsid w:val="000E0F93"/>
    <w:rsid w:val="000E0FBC"/>
    <w:rsid w:val="000E111C"/>
    <w:rsid w:val="000E1324"/>
    <w:rsid w:val="000E13D8"/>
    <w:rsid w:val="000E1518"/>
    <w:rsid w:val="000E1529"/>
    <w:rsid w:val="000E17B9"/>
    <w:rsid w:val="000E1A89"/>
    <w:rsid w:val="000E1C3E"/>
    <w:rsid w:val="000E1EEF"/>
    <w:rsid w:val="000E1F61"/>
    <w:rsid w:val="000E2055"/>
    <w:rsid w:val="000E20D3"/>
    <w:rsid w:val="000E21F3"/>
    <w:rsid w:val="000E23D9"/>
    <w:rsid w:val="000E253D"/>
    <w:rsid w:val="000E25F9"/>
    <w:rsid w:val="000E2735"/>
    <w:rsid w:val="000E286A"/>
    <w:rsid w:val="000E28BC"/>
    <w:rsid w:val="000E2911"/>
    <w:rsid w:val="000E2AA0"/>
    <w:rsid w:val="000E2E9D"/>
    <w:rsid w:val="000E3005"/>
    <w:rsid w:val="000E3093"/>
    <w:rsid w:val="000E3110"/>
    <w:rsid w:val="000E32E0"/>
    <w:rsid w:val="000E337E"/>
    <w:rsid w:val="000E3481"/>
    <w:rsid w:val="000E34B0"/>
    <w:rsid w:val="000E3508"/>
    <w:rsid w:val="000E3586"/>
    <w:rsid w:val="000E35B2"/>
    <w:rsid w:val="000E3749"/>
    <w:rsid w:val="000E39F0"/>
    <w:rsid w:val="000E3A99"/>
    <w:rsid w:val="000E3C8D"/>
    <w:rsid w:val="000E3DFD"/>
    <w:rsid w:val="000E3EF5"/>
    <w:rsid w:val="000E4485"/>
    <w:rsid w:val="000E4730"/>
    <w:rsid w:val="000E4831"/>
    <w:rsid w:val="000E4A50"/>
    <w:rsid w:val="000E4A5E"/>
    <w:rsid w:val="000E4AC8"/>
    <w:rsid w:val="000E4BBE"/>
    <w:rsid w:val="000E4C41"/>
    <w:rsid w:val="000E4DDC"/>
    <w:rsid w:val="000E51F5"/>
    <w:rsid w:val="000E5686"/>
    <w:rsid w:val="000E59F9"/>
    <w:rsid w:val="000E5C61"/>
    <w:rsid w:val="000E5D94"/>
    <w:rsid w:val="000E5FBA"/>
    <w:rsid w:val="000E62D7"/>
    <w:rsid w:val="000E64EC"/>
    <w:rsid w:val="000E66AC"/>
    <w:rsid w:val="000E67CF"/>
    <w:rsid w:val="000E6C2F"/>
    <w:rsid w:val="000E739D"/>
    <w:rsid w:val="000E74EC"/>
    <w:rsid w:val="000E74F9"/>
    <w:rsid w:val="000E79F2"/>
    <w:rsid w:val="000E7A00"/>
    <w:rsid w:val="000E7AF4"/>
    <w:rsid w:val="000E7AFB"/>
    <w:rsid w:val="000E7F95"/>
    <w:rsid w:val="000F0076"/>
    <w:rsid w:val="000F06AB"/>
    <w:rsid w:val="000F06B5"/>
    <w:rsid w:val="000F0986"/>
    <w:rsid w:val="000F0BE1"/>
    <w:rsid w:val="000F0E2F"/>
    <w:rsid w:val="000F1144"/>
    <w:rsid w:val="000F11E9"/>
    <w:rsid w:val="000F1232"/>
    <w:rsid w:val="000F14A0"/>
    <w:rsid w:val="000F194F"/>
    <w:rsid w:val="000F1A5C"/>
    <w:rsid w:val="000F1AFB"/>
    <w:rsid w:val="000F1CB3"/>
    <w:rsid w:val="000F20EF"/>
    <w:rsid w:val="000F21AF"/>
    <w:rsid w:val="000F2233"/>
    <w:rsid w:val="000F22B4"/>
    <w:rsid w:val="000F289F"/>
    <w:rsid w:val="000F3277"/>
    <w:rsid w:val="000F33FE"/>
    <w:rsid w:val="000F380B"/>
    <w:rsid w:val="000F38EA"/>
    <w:rsid w:val="000F39A9"/>
    <w:rsid w:val="000F3B14"/>
    <w:rsid w:val="000F3BF9"/>
    <w:rsid w:val="000F3CBC"/>
    <w:rsid w:val="000F3E56"/>
    <w:rsid w:val="000F3EC6"/>
    <w:rsid w:val="000F4203"/>
    <w:rsid w:val="000F4257"/>
    <w:rsid w:val="000F4392"/>
    <w:rsid w:val="000F4478"/>
    <w:rsid w:val="000F447E"/>
    <w:rsid w:val="000F453E"/>
    <w:rsid w:val="000F4796"/>
    <w:rsid w:val="000F47A1"/>
    <w:rsid w:val="000F48EC"/>
    <w:rsid w:val="000F48FD"/>
    <w:rsid w:val="000F4958"/>
    <w:rsid w:val="000F4B35"/>
    <w:rsid w:val="000F4BB9"/>
    <w:rsid w:val="000F4C92"/>
    <w:rsid w:val="000F4DEB"/>
    <w:rsid w:val="000F4FB5"/>
    <w:rsid w:val="000F5297"/>
    <w:rsid w:val="000F5503"/>
    <w:rsid w:val="000F5925"/>
    <w:rsid w:val="000F606B"/>
    <w:rsid w:val="000F6187"/>
    <w:rsid w:val="000F63A4"/>
    <w:rsid w:val="000F6437"/>
    <w:rsid w:val="000F64E7"/>
    <w:rsid w:val="000F651D"/>
    <w:rsid w:val="000F6558"/>
    <w:rsid w:val="000F6832"/>
    <w:rsid w:val="000F68A8"/>
    <w:rsid w:val="000F68DB"/>
    <w:rsid w:val="000F6D10"/>
    <w:rsid w:val="000F6FB5"/>
    <w:rsid w:val="000F72BB"/>
    <w:rsid w:val="000F72E9"/>
    <w:rsid w:val="000F738A"/>
    <w:rsid w:val="000F740E"/>
    <w:rsid w:val="000F74E1"/>
    <w:rsid w:val="000F750A"/>
    <w:rsid w:val="000F751F"/>
    <w:rsid w:val="000F77B1"/>
    <w:rsid w:val="000F7883"/>
    <w:rsid w:val="000F7926"/>
    <w:rsid w:val="000F79CA"/>
    <w:rsid w:val="000F79E2"/>
    <w:rsid w:val="000F7AB9"/>
    <w:rsid w:val="000F7D19"/>
    <w:rsid w:val="000F7DEA"/>
    <w:rsid w:val="001000EB"/>
    <w:rsid w:val="0010027C"/>
    <w:rsid w:val="0010057A"/>
    <w:rsid w:val="001005F4"/>
    <w:rsid w:val="00100629"/>
    <w:rsid w:val="001007F2"/>
    <w:rsid w:val="00100942"/>
    <w:rsid w:val="00100B12"/>
    <w:rsid w:val="00100D18"/>
    <w:rsid w:val="00100D50"/>
    <w:rsid w:val="00100D63"/>
    <w:rsid w:val="00100F0B"/>
    <w:rsid w:val="00101214"/>
    <w:rsid w:val="0010148E"/>
    <w:rsid w:val="0010169A"/>
    <w:rsid w:val="001017C0"/>
    <w:rsid w:val="00101924"/>
    <w:rsid w:val="00101967"/>
    <w:rsid w:val="00101CE7"/>
    <w:rsid w:val="001023C6"/>
    <w:rsid w:val="00102538"/>
    <w:rsid w:val="00102580"/>
    <w:rsid w:val="001027B6"/>
    <w:rsid w:val="00102C01"/>
    <w:rsid w:val="00102C36"/>
    <w:rsid w:val="00102D41"/>
    <w:rsid w:val="00102EE3"/>
    <w:rsid w:val="00103238"/>
    <w:rsid w:val="0010324A"/>
    <w:rsid w:val="00103450"/>
    <w:rsid w:val="0010388A"/>
    <w:rsid w:val="00103911"/>
    <w:rsid w:val="00103B28"/>
    <w:rsid w:val="00103B62"/>
    <w:rsid w:val="00103E93"/>
    <w:rsid w:val="00103EE4"/>
    <w:rsid w:val="00104046"/>
    <w:rsid w:val="001040DB"/>
    <w:rsid w:val="0010434C"/>
    <w:rsid w:val="001049A3"/>
    <w:rsid w:val="00104C11"/>
    <w:rsid w:val="00104C4B"/>
    <w:rsid w:val="00104C67"/>
    <w:rsid w:val="00104D5D"/>
    <w:rsid w:val="001051A5"/>
    <w:rsid w:val="001055E1"/>
    <w:rsid w:val="0010580C"/>
    <w:rsid w:val="00105C4F"/>
    <w:rsid w:val="00105E19"/>
    <w:rsid w:val="00105F8E"/>
    <w:rsid w:val="001061E3"/>
    <w:rsid w:val="00106556"/>
    <w:rsid w:val="001066C0"/>
    <w:rsid w:val="0010683D"/>
    <w:rsid w:val="00106B39"/>
    <w:rsid w:val="00106C66"/>
    <w:rsid w:val="00106E4F"/>
    <w:rsid w:val="00106F05"/>
    <w:rsid w:val="00106F92"/>
    <w:rsid w:val="0010703C"/>
    <w:rsid w:val="001073E2"/>
    <w:rsid w:val="00107498"/>
    <w:rsid w:val="001074A7"/>
    <w:rsid w:val="00107624"/>
    <w:rsid w:val="00107694"/>
    <w:rsid w:val="00107A68"/>
    <w:rsid w:val="00107A6C"/>
    <w:rsid w:val="00107C96"/>
    <w:rsid w:val="00107E6F"/>
    <w:rsid w:val="00107F33"/>
    <w:rsid w:val="001105FF"/>
    <w:rsid w:val="00110600"/>
    <w:rsid w:val="00110AF6"/>
    <w:rsid w:val="00110BAD"/>
    <w:rsid w:val="00110C2B"/>
    <w:rsid w:val="00110D4C"/>
    <w:rsid w:val="00110DBE"/>
    <w:rsid w:val="00111003"/>
    <w:rsid w:val="001113A4"/>
    <w:rsid w:val="00111412"/>
    <w:rsid w:val="001119E2"/>
    <w:rsid w:val="001119E8"/>
    <w:rsid w:val="00111A84"/>
    <w:rsid w:val="00111C89"/>
    <w:rsid w:val="00111D08"/>
    <w:rsid w:val="001120D2"/>
    <w:rsid w:val="00112695"/>
    <w:rsid w:val="0011286D"/>
    <w:rsid w:val="00112A30"/>
    <w:rsid w:val="00112B6D"/>
    <w:rsid w:val="0011356A"/>
    <w:rsid w:val="001136CF"/>
    <w:rsid w:val="001136FB"/>
    <w:rsid w:val="00113735"/>
    <w:rsid w:val="00113757"/>
    <w:rsid w:val="00113A51"/>
    <w:rsid w:val="00113BD3"/>
    <w:rsid w:val="00113DCB"/>
    <w:rsid w:val="00113E6F"/>
    <w:rsid w:val="0011430A"/>
    <w:rsid w:val="001146D3"/>
    <w:rsid w:val="00114794"/>
    <w:rsid w:val="001149B9"/>
    <w:rsid w:val="00114E2A"/>
    <w:rsid w:val="00114FB6"/>
    <w:rsid w:val="00114FCD"/>
    <w:rsid w:val="0011507A"/>
    <w:rsid w:val="00115294"/>
    <w:rsid w:val="00115908"/>
    <w:rsid w:val="00115AD1"/>
    <w:rsid w:val="00115E43"/>
    <w:rsid w:val="00115F47"/>
    <w:rsid w:val="001161AD"/>
    <w:rsid w:val="00116465"/>
    <w:rsid w:val="0011648E"/>
    <w:rsid w:val="001166D5"/>
    <w:rsid w:val="00116745"/>
    <w:rsid w:val="00116A9A"/>
    <w:rsid w:val="00116BD8"/>
    <w:rsid w:val="00116CD3"/>
    <w:rsid w:val="00116F28"/>
    <w:rsid w:val="001171D7"/>
    <w:rsid w:val="0011723A"/>
    <w:rsid w:val="001176CA"/>
    <w:rsid w:val="00117729"/>
    <w:rsid w:val="00117841"/>
    <w:rsid w:val="00117903"/>
    <w:rsid w:val="00117A24"/>
    <w:rsid w:val="00117A2D"/>
    <w:rsid w:val="00117DCC"/>
    <w:rsid w:val="00117F76"/>
    <w:rsid w:val="001200F0"/>
    <w:rsid w:val="00120213"/>
    <w:rsid w:val="001208A1"/>
    <w:rsid w:val="0012095C"/>
    <w:rsid w:val="00120AAB"/>
    <w:rsid w:val="00120B38"/>
    <w:rsid w:val="00120B3B"/>
    <w:rsid w:val="00120B9A"/>
    <w:rsid w:val="00120C85"/>
    <w:rsid w:val="00120E11"/>
    <w:rsid w:val="00121AB7"/>
    <w:rsid w:val="00121AEC"/>
    <w:rsid w:val="00121AF9"/>
    <w:rsid w:val="00121BFC"/>
    <w:rsid w:val="00121CDF"/>
    <w:rsid w:val="00121E4D"/>
    <w:rsid w:val="00121F3F"/>
    <w:rsid w:val="00121F74"/>
    <w:rsid w:val="00121FBA"/>
    <w:rsid w:val="00122003"/>
    <w:rsid w:val="00122030"/>
    <w:rsid w:val="001220CA"/>
    <w:rsid w:val="00122194"/>
    <w:rsid w:val="001221B6"/>
    <w:rsid w:val="001223AE"/>
    <w:rsid w:val="0012240C"/>
    <w:rsid w:val="00122812"/>
    <w:rsid w:val="0012289F"/>
    <w:rsid w:val="001228E0"/>
    <w:rsid w:val="00122957"/>
    <w:rsid w:val="00122A14"/>
    <w:rsid w:val="00122B36"/>
    <w:rsid w:val="00122B82"/>
    <w:rsid w:val="00122B8C"/>
    <w:rsid w:val="00122BE3"/>
    <w:rsid w:val="00122C6A"/>
    <w:rsid w:val="00122D49"/>
    <w:rsid w:val="00123068"/>
    <w:rsid w:val="00123271"/>
    <w:rsid w:val="001236C2"/>
    <w:rsid w:val="00123760"/>
    <w:rsid w:val="001238D0"/>
    <w:rsid w:val="001238DF"/>
    <w:rsid w:val="00123B26"/>
    <w:rsid w:val="00123DA3"/>
    <w:rsid w:val="00124151"/>
    <w:rsid w:val="0012447A"/>
    <w:rsid w:val="001249CF"/>
    <w:rsid w:val="00124BDB"/>
    <w:rsid w:val="00124E0E"/>
    <w:rsid w:val="00125013"/>
    <w:rsid w:val="00125056"/>
    <w:rsid w:val="001251D4"/>
    <w:rsid w:val="0012540D"/>
    <w:rsid w:val="0012580F"/>
    <w:rsid w:val="001259C3"/>
    <w:rsid w:val="00125AF5"/>
    <w:rsid w:val="00125E11"/>
    <w:rsid w:val="00125ED0"/>
    <w:rsid w:val="00125FC2"/>
    <w:rsid w:val="00125FCD"/>
    <w:rsid w:val="001261AD"/>
    <w:rsid w:val="001262C5"/>
    <w:rsid w:val="001265A3"/>
    <w:rsid w:val="0012662C"/>
    <w:rsid w:val="0012675F"/>
    <w:rsid w:val="001267C2"/>
    <w:rsid w:val="001267D0"/>
    <w:rsid w:val="00126C20"/>
    <w:rsid w:val="00126D5E"/>
    <w:rsid w:val="00126E87"/>
    <w:rsid w:val="00127300"/>
    <w:rsid w:val="00127362"/>
    <w:rsid w:val="00127770"/>
    <w:rsid w:val="00127905"/>
    <w:rsid w:val="0012797F"/>
    <w:rsid w:val="00127E4A"/>
    <w:rsid w:val="00127FE9"/>
    <w:rsid w:val="001300E5"/>
    <w:rsid w:val="00130135"/>
    <w:rsid w:val="001301B7"/>
    <w:rsid w:val="00130361"/>
    <w:rsid w:val="0013036D"/>
    <w:rsid w:val="001303F5"/>
    <w:rsid w:val="00130564"/>
    <w:rsid w:val="0013076D"/>
    <w:rsid w:val="001309B5"/>
    <w:rsid w:val="0013122E"/>
    <w:rsid w:val="0013133C"/>
    <w:rsid w:val="001314B7"/>
    <w:rsid w:val="001317D1"/>
    <w:rsid w:val="001318E8"/>
    <w:rsid w:val="00131A4A"/>
    <w:rsid w:val="00131BBA"/>
    <w:rsid w:val="00132185"/>
    <w:rsid w:val="00132218"/>
    <w:rsid w:val="0013263A"/>
    <w:rsid w:val="0013278B"/>
    <w:rsid w:val="00132BE1"/>
    <w:rsid w:val="00132C13"/>
    <w:rsid w:val="00132D48"/>
    <w:rsid w:val="00132D7E"/>
    <w:rsid w:val="00133066"/>
    <w:rsid w:val="001331AD"/>
    <w:rsid w:val="00133527"/>
    <w:rsid w:val="001336AA"/>
    <w:rsid w:val="0013373A"/>
    <w:rsid w:val="00133778"/>
    <w:rsid w:val="001337FD"/>
    <w:rsid w:val="00133E5A"/>
    <w:rsid w:val="0013452D"/>
    <w:rsid w:val="0013471B"/>
    <w:rsid w:val="00134857"/>
    <w:rsid w:val="00134B8F"/>
    <w:rsid w:val="00134B9D"/>
    <w:rsid w:val="00134D0C"/>
    <w:rsid w:val="00134EBB"/>
    <w:rsid w:val="00134F43"/>
    <w:rsid w:val="00135063"/>
    <w:rsid w:val="00135096"/>
    <w:rsid w:val="00135144"/>
    <w:rsid w:val="0013517A"/>
    <w:rsid w:val="001351BD"/>
    <w:rsid w:val="001356CF"/>
    <w:rsid w:val="001356D3"/>
    <w:rsid w:val="0013584F"/>
    <w:rsid w:val="00135B5B"/>
    <w:rsid w:val="001360AE"/>
    <w:rsid w:val="001360B3"/>
    <w:rsid w:val="001360F1"/>
    <w:rsid w:val="0013698D"/>
    <w:rsid w:val="00136D81"/>
    <w:rsid w:val="00137067"/>
    <w:rsid w:val="001370E6"/>
    <w:rsid w:val="001371B6"/>
    <w:rsid w:val="0013738F"/>
    <w:rsid w:val="00137539"/>
    <w:rsid w:val="00137548"/>
    <w:rsid w:val="00137861"/>
    <w:rsid w:val="001378FB"/>
    <w:rsid w:val="00137A7E"/>
    <w:rsid w:val="00137F9A"/>
    <w:rsid w:val="00140890"/>
    <w:rsid w:val="00140AEC"/>
    <w:rsid w:val="00140C68"/>
    <w:rsid w:val="00140C7F"/>
    <w:rsid w:val="00140D85"/>
    <w:rsid w:val="00140FDA"/>
    <w:rsid w:val="00141000"/>
    <w:rsid w:val="001410B7"/>
    <w:rsid w:val="00141312"/>
    <w:rsid w:val="001414BC"/>
    <w:rsid w:val="001414D4"/>
    <w:rsid w:val="00142150"/>
    <w:rsid w:val="00142220"/>
    <w:rsid w:val="001422AC"/>
    <w:rsid w:val="00142368"/>
    <w:rsid w:val="00142545"/>
    <w:rsid w:val="00142848"/>
    <w:rsid w:val="001428C2"/>
    <w:rsid w:val="00142DB3"/>
    <w:rsid w:val="00142F91"/>
    <w:rsid w:val="001433DD"/>
    <w:rsid w:val="00143566"/>
    <w:rsid w:val="001436E2"/>
    <w:rsid w:val="00143867"/>
    <w:rsid w:val="00143D2B"/>
    <w:rsid w:val="00143EE3"/>
    <w:rsid w:val="00144055"/>
    <w:rsid w:val="00144189"/>
    <w:rsid w:val="0014418A"/>
    <w:rsid w:val="00144248"/>
    <w:rsid w:val="001442D8"/>
    <w:rsid w:val="00144447"/>
    <w:rsid w:val="001444F5"/>
    <w:rsid w:val="001446D1"/>
    <w:rsid w:val="00144A45"/>
    <w:rsid w:val="00144BF4"/>
    <w:rsid w:val="001450D9"/>
    <w:rsid w:val="00145437"/>
    <w:rsid w:val="001457FB"/>
    <w:rsid w:val="001458CE"/>
    <w:rsid w:val="0014595B"/>
    <w:rsid w:val="00145A92"/>
    <w:rsid w:val="00145C6D"/>
    <w:rsid w:val="00145CA1"/>
    <w:rsid w:val="00145FC2"/>
    <w:rsid w:val="00145FEB"/>
    <w:rsid w:val="00146251"/>
    <w:rsid w:val="00146A5E"/>
    <w:rsid w:val="00146D16"/>
    <w:rsid w:val="001470F4"/>
    <w:rsid w:val="001475EE"/>
    <w:rsid w:val="0014762C"/>
    <w:rsid w:val="0014789B"/>
    <w:rsid w:val="00147C08"/>
    <w:rsid w:val="00147C18"/>
    <w:rsid w:val="00147F71"/>
    <w:rsid w:val="00150540"/>
    <w:rsid w:val="001505CA"/>
    <w:rsid w:val="00150B3B"/>
    <w:rsid w:val="00150C69"/>
    <w:rsid w:val="00150E9A"/>
    <w:rsid w:val="00150FF7"/>
    <w:rsid w:val="00151084"/>
    <w:rsid w:val="001513F1"/>
    <w:rsid w:val="001514E3"/>
    <w:rsid w:val="001515BB"/>
    <w:rsid w:val="00151601"/>
    <w:rsid w:val="00151681"/>
    <w:rsid w:val="00151A62"/>
    <w:rsid w:val="00151B0C"/>
    <w:rsid w:val="00151C5E"/>
    <w:rsid w:val="00151EB2"/>
    <w:rsid w:val="00151F79"/>
    <w:rsid w:val="00152077"/>
    <w:rsid w:val="0015289D"/>
    <w:rsid w:val="001529A1"/>
    <w:rsid w:val="00152A16"/>
    <w:rsid w:val="00152E21"/>
    <w:rsid w:val="001531A4"/>
    <w:rsid w:val="001532C7"/>
    <w:rsid w:val="001534DB"/>
    <w:rsid w:val="001535DA"/>
    <w:rsid w:val="0015364C"/>
    <w:rsid w:val="00153A5C"/>
    <w:rsid w:val="00153F6E"/>
    <w:rsid w:val="001542CB"/>
    <w:rsid w:val="00154331"/>
    <w:rsid w:val="00154427"/>
    <w:rsid w:val="001545C8"/>
    <w:rsid w:val="0015465F"/>
    <w:rsid w:val="0015471F"/>
    <w:rsid w:val="0015474B"/>
    <w:rsid w:val="001547A0"/>
    <w:rsid w:val="0015488B"/>
    <w:rsid w:val="00154A29"/>
    <w:rsid w:val="00154C1F"/>
    <w:rsid w:val="00154C84"/>
    <w:rsid w:val="00154DD9"/>
    <w:rsid w:val="00154FA4"/>
    <w:rsid w:val="00155497"/>
    <w:rsid w:val="00155636"/>
    <w:rsid w:val="00155935"/>
    <w:rsid w:val="001559D4"/>
    <w:rsid w:val="00155B39"/>
    <w:rsid w:val="00155B4F"/>
    <w:rsid w:val="00155C7D"/>
    <w:rsid w:val="001560DE"/>
    <w:rsid w:val="0015610E"/>
    <w:rsid w:val="001561A8"/>
    <w:rsid w:val="00156486"/>
    <w:rsid w:val="0015652F"/>
    <w:rsid w:val="00156765"/>
    <w:rsid w:val="00156C8E"/>
    <w:rsid w:val="00156D9B"/>
    <w:rsid w:val="00156FE3"/>
    <w:rsid w:val="001572B4"/>
    <w:rsid w:val="001572D8"/>
    <w:rsid w:val="00157583"/>
    <w:rsid w:val="00157719"/>
    <w:rsid w:val="001577DA"/>
    <w:rsid w:val="00157857"/>
    <w:rsid w:val="00157C18"/>
    <w:rsid w:val="00157C44"/>
    <w:rsid w:val="00157CAA"/>
    <w:rsid w:val="00157D6C"/>
    <w:rsid w:val="00157F2E"/>
    <w:rsid w:val="001602CB"/>
    <w:rsid w:val="00160307"/>
    <w:rsid w:val="001605E4"/>
    <w:rsid w:val="001606AD"/>
    <w:rsid w:val="001609AA"/>
    <w:rsid w:val="00160F6E"/>
    <w:rsid w:val="001612C5"/>
    <w:rsid w:val="00161380"/>
    <w:rsid w:val="001615E8"/>
    <w:rsid w:val="00161764"/>
    <w:rsid w:val="0016179F"/>
    <w:rsid w:val="00161980"/>
    <w:rsid w:val="0016199B"/>
    <w:rsid w:val="001619F4"/>
    <w:rsid w:val="00161A4F"/>
    <w:rsid w:val="00161A5C"/>
    <w:rsid w:val="00161CFA"/>
    <w:rsid w:val="00161E7C"/>
    <w:rsid w:val="00161F0E"/>
    <w:rsid w:val="001620D3"/>
    <w:rsid w:val="00162430"/>
    <w:rsid w:val="001629AF"/>
    <w:rsid w:val="00162AA3"/>
    <w:rsid w:val="00162B00"/>
    <w:rsid w:val="00162B92"/>
    <w:rsid w:val="00162C83"/>
    <w:rsid w:val="0016312A"/>
    <w:rsid w:val="00163189"/>
    <w:rsid w:val="0016320C"/>
    <w:rsid w:val="0016334C"/>
    <w:rsid w:val="001634D1"/>
    <w:rsid w:val="001635A0"/>
    <w:rsid w:val="00163646"/>
    <w:rsid w:val="001638BA"/>
    <w:rsid w:val="001639C9"/>
    <w:rsid w:val="00163A4D"/>
    <w:rsid w:val="00163AF7"/>
    <w:rsid w:val="00163B3A"/>
    <w:rsid w:val="00163BB8"/>
    <w:rsid w:val="00163C4B"/>
    <w:rsid w:val="00163CD4"/>
    <w:rsid w:val="00163D92"/>
    <w:rsid w:val="0016410C"/>
    <w:rsid w:val="0016466C"/>
    <w:rsid w:val="00164A5D"/>
    <w:rsid w:val="00164A61"/>
    <w:rsid w:val="00164BD9"/>
    <w:rsid w:val="00164D09"/>
    <w:rsid w:val="00165164"/>
    <w:rsid w:val="00165312"/>
    <w:rsid w:val="00165561"/>
    <w:rsid w:val="001655A0"/>
    <w:rsid w:val="0016566F"/>
    <w:rsid w:val="001658E2"/>
    <w:rsid w:val="001659C8"/>
    <w:rsid w:val="00165A9F"/>
    <w:rsid w:val="00165B56"/>
    <w:rsid w:val="00165C4D"/>
    <w:rsid w:val="00165C74"/>
    <w:rsid w:val="00165DD3"/>
    <w:rsid w:val="00165F89"/>
    <w:rsid w:val="00166076"/>
    <w:rsid w:val="001661F9"/>
    <w:rsid w:val="00166490"/>
    <w:rsid w:val="001665AA"/>
    <w:rsid w:val="0016660E"/>
    <w:rsid w:val="001667AB"/>
    <w:rsid w:val="00166A8C"/>
    <w:rsid w:val="00166B18"/>
    <w:rsid w:val="00166D0C"/>
    <w:rsid w:val="00166D59"/>
    <w:rsid w:val="0016745C"/>
    <w:rsid w:val="00167666"/>
    <w:rsid w:val="001676B3"/>
    <w:rsid w:val="00167978"/>
    <w:rsid w:val="001679A4"/>
    <w:rsid w:val="00167B63"/>
    <w:rsid w:val="00167D06"/>
    <w:rsid w:val="00167E02"/>
    <w:rsid w:val="0017000B"/>
    <w:rsid w:val="00170224"/>
    <w:rsid w:val="00170468"/>
    <w:rsid w:val="00170735"/>
    <w:rsid w:val="001708DA"/>
    <w:rsid w:val="00170AB1"/>
    <w:rsid w:val="00170AC9"/>
    <w:rsid w:val="00170B25"/>
    <w:rsid w:val="00170B63"/>
    <w:rsid w:val="00170C1C"/>
    <w:rsid w:val="00170D64"/>
    <w:rsid w:val="0017109D"/>
    <w:rsid w:val="001710E2"/>
    <w:rsid w:val="00171126"/>
    <w:rsid w:val="00171185"/>
    <w:rsid w:val="001711EC"/>
    <w:rsid w:val="00171415"/>
    <w:rsid w:val="00171490"/>
    <w:rsid w:val="0017189C"/>
    <w:rsid w:val="00171900"/>
    <w:rsid w:val="00171A73"/>
    <w:rsid w:val="00171B2F"/>
    <w:rsid w:val="00171E86"/>
    <w:rsid w:val="00171F22"/>
    <w:rsid w:val="001721C7"/>
    <w:rsid w:val="0017266B"/>
    <w:rsid w:val="00172806"/>
    <w:rsid w:val="00172926"/>
    <w:rsid w:val="00172A27"/>
    <w:rsid w:val="00172A7C"/>
    <w:rsid w:val="00172A92"/>
    <w:rsid w:val="00172AEC"/>
    <w:rsid w:val="00172D1D"/>
    <w:rsid w:val="00172E4C"/>
    <w:rsid w:val="00172FE7"/>
    <w:rsid w:val="00173009"/>
    <w:rsid w:val="001731C8"/>
    <w:rsid w:val="001732B4"/>
    <w:rsid w:val="001735B3"/>
    <w:rsid w:val="00173765"/>
    <w:rsid w:val="0017385A"/>
    <w:rsid w:val="001738D8"/>
    <w:rsid w:val="001738DC"/>
    <w:rsid w:val="00173A85"/>
    <w:rsid w:val="00173B82"/>
    <w:rsid w:val="00173C44"/>
    <w:rsid w:val="00173C6A"/>
    <w:rsid w:val="00173C8B"/>
    <w:rsid w:val="00173E3A"/>
    <w:rsid w:val="00173EA1"/>
    <w:rsid w:val="001749C4"/>
    <w:rsid w:val="00174ACA"/>
    <w:rsid w:val="00174C4E"/>
    <w:rsid w:val="00174CC8"/>
    <w:rsid w:val="00174CF8"/>
    <w:rsid w:val="0017508D"/>
    <w:rsid w:val="00175132"/>
    <w:rsid w:val="0017551F"/>
    <w:rsid w:val="0017554E"/>
    <w:rsid w:val="001757A2"/>
    <w:rsid w:val="00175B96"/>
    <w:rsid w:val="00175F02"/>
    <w:rsid w:val="00176312"/>
    <w:rsid w:val="001763AE"/>
    <w:rsid w:val="00176A07"/>
    <w:rsid w:val="00176AE1"/>
    <w:rsid w:val="0017708E"/>
    <w:rsid w:val="0017718E"/>
    <w:rsid w:val="00177255"/>
    <w:rsid w:val="0017738E"/>
    <w:rsid w:val="00177506"/>
    <w:rsid w:val="001776F0"/>
    <w:rsid w:val="001778B6"/>
    <w:rsid w:val="001779C3"/>
    <w:rsid w:val="00180233"/>
    <w:rsid w:val="001802D3"/>
    <w:rsid w:val="00180B23"/>
    <w:rsid w:val="00180CBE"/>
    <w:rsid w:val="00180D0E"/>
    <w:rsid w:val="00180F83"/>
    <w:rsid w:val="00181112"/>
    <w:rsid w:val="00181C97"/>
    <w:rsid w:val="00181CA9"/>
    <w:rsid w:val="00181E16"/>
    <w:rsid w:val="00182677"/>
    <w:rsid w:val="0018281D"/>
    <w:rsid w:val="00182B46"/>
    <w:rsid w:val="00182FC4"/>
    <w:rsid w:val="0018322A"/>
    <w:rsid w:val="001834A0"/>
    <w:rsid w:val="00183A7A"/>
    <w:rsid w:val="001841D8"/>
    <w:rsid w:val="00184357"/>
    <w:rsid w:val="00184464"/>
    <w:rsid w:val="00184692"/>
    <w:rsid w:val="00184857"/>
    <w:rsid w:val="001848C6"/>
    <w:rsid w:val="001848D1"/>
    <w:rsid w:val="0018494D"/>
    <w:rsid w:val="00184B93"/>
    <w:rsid w:val="00184EA5"/>
    <w:rsid w:val="00184F49"/>
    <w:rsid w:val="00185194"/>
    <w:rsid w:val="001853BD"/>
    <w:rsid w:val="00185479"/>
    <w:rsid w:val="00185571"/>
    <w:rsid w:val="00185697"/>
    <w:rsid w:val="0018589C"/>
    <w:rsid w:val="00185C3B"/>
    <w:rsid w:val="00185CCC"/>
    <w:rsid w:val="00185E89"/>
    <w:rsid w:val="00186018"/>
    <w:rsid w:val="0018609F"/>
    <w:rsid w:val="0018670D"/>
    <w:rsid w:val="00186797"/>
    <w:rsid w:val="00186D96"/>
    <w:rsid w:val="00186E0B"/>
    <w:rsid w:val="00186FEF"/>
    <w:rsid w:val="00187355"/>
    <w:rsid w:val="001875B3"/>
    <w:rsid w:val="0018775A"/>
    <w:rsid w:val="00187997"/>
    <w:rsid w:val="00187CBB"/>
    <w:rsid w:val="0019038C"/>
    <w:rsid w:val="0019056E"/>
    <w:rsid w:val="0019060F"/>
    <w:rsid w:val="00190769"/>
    <w:rsid w:val="00190784"/>
    <w:rsid w:val="00190BF1"/>
    <w:rsid w:val="001910DA"/>
    <w:rsid w:val="00191455"/>
    <w:rsid w:val="00191483"/>
    <w:rsid w:val="0019164D"/>
    <w:rsid w:val="001916B9"/>
    <w:rsid w:val="00191750"/>
    <w:rsid w:val="0019188D"/>
    <w:rsid w:val="00191AD2"/>
    <w:rsid w:val="0019205D"/>
    <w:rsid w:val="0019219D"/>
    <w:rsid w:val="00192562"/>
    <w:rsid w:val="00192674"/>
    <w:rsid w:val="00192717"/>
    <w:rsid w:val="0019298B"/>
    <w:rsid w:val="00192AF0"/>
    <w:rsid w:val="00192DA8"/>
    <w:rsid w:val="00192F96"/>
    <w:rsid w:val="001930B0"/>
    <w:rsid w:val="0019315F"/>
    <w:rsid w:val="00193227"/>
    <w:rsid w:val="001934C0"/>
    <w:rsid w:val="001935A7"/>
    <w:rsid w:val="001938CF"/>
    <w:rsid w:val="00193A00"/>
    <w:rsid w:val="00193ABF"/>
    <w:rsid w:val="00193B54"/>
    <w:rsid w:val="001946D4"/>
    <w:rsid w:val="0019476A"/>
    <w:rsid w:val="001947FD"/>
    <w:rsid w:val="00194E78"/>
    <w:rsid w:val="00194E85"/>
    <w:rsid w:val="00194ED3"/>
    <w:rsid w:val="001956C3"/>
    <w:rsid w:val="001956FF"/>
    <w:rsid w:val="0019587F"/>
    <w:rsid w:val="00195AA1"/>
    <w:rsid w:val="00195E50"/>
    <w:rsid w:val="00195E54"/>
    <w:rsid w:val="00195EDF"/>
    <w:rsid w:val="0019613E"/>
    <w:rsid w:val="0019633D"/>
    <w:rsid w:val="00196598"/>
    <w:rsid w:val="001965D6"/>
    <w:rsid w:val="00196649"/>
    <w:rsid w:val="001966DD"/>
    <w:rsid w:val="00196D7E"/>
    <w:rsid w:val="00197256"/>
    <w:rsid w:val="0019730A"/>
    <w:rsid w:val="001977BA"/>
    <w:rsid w:val="00197837"/>
    <w:rsid w:val="00197893"/>
    <w:rsid w:val="001978CA"/>
    <w:rsid w:val="00197A7D"/>
    <w:rsid w:val="00197BE8"/>
    <w:rsid w:val="00197CDE"/>
    <w:rsid w:val="00197D29"/>
    <w:rsid w:val="00197DE3"/>
    <w:rsid w:val="001A020E"/>
    <w:rsid w:val="001A0E87"/>
    <w:rsid w:val="001A0EF7"/>
    <w:rsid w:val="001A10AF"/>
    <w:rsid w:val="001A10F8"/>
    <w:rsid w:val="001A121C"/>
    <w:rsid w:val="001A139F"/>
    <w:rsid w:val="001A1508"/>
    <w:rsid w:val="001A1744"/>
    <w:rsid w:val="001A1847"/>
    <w:rsid w:val="001A1851"/>
    <w:rsid w:val="001A1AB5"/>
    <w:rsid w:val="001A1BBE"/>
    <w:rsid w:val="001A1C4E"/>
    <w:rsid w:val="001A1DE4"/>
    <w:rsid w:val="001A1E46"/>
    <w:rsid w:val="001A1EC0"/>
    <w:rsid w:val="001A2044"/>
    <w:rsid w:val="001A2613"/>
    <w:rsid w:val="001A271A"/>
    <w:rsid w:val="001A27CE"/>
    <w:rsid w:val="001A3316"/>
    <w:rsid w:val="001A335B"/>
    <w:rsid w:val="001A3523"/>
    <w:rsid w:val="001A378F"/>
    <w:rsid w:val="001A37B3"/>
    <w:rsid w:val="001A37B6"/>
    <w:rsid w:val="001A3AF4"/>
    <w:rsid w:val="001A40DD"/>
    <w:rsid w:val="001A41BF"/>
    <w:rsid w:val="001A428A"/>
    <w:rsid w:val="001A455F"/>
    <w:rsid w:val="001A46B7"/>
    <w:rsid w:val="001A4734"/>
    <w:rsid w:val="001A49B7"/>
    <w:rsid w:val="001A4A02"/>
    <w:rsid w:val="001A4BF4"/>
    <w:rsid w:val="001A4C49"/>
    <w:rsid w:val="001A4CAD"/>
    <w:rsid w:val="001A51C7"/>
    <w:rsid w:val="001A52A9"/>
    <w:rsid w:val="001A5A88"/>
    <w:rsid w:val="001A5DD1"/>
    <w:rsid w:val="001A5F17"/>
    <w:rsid w:val="001A6291"/>
    <w:rsid w:val="001A6457"/>
    <w:rsid w:val="001A652F"/>
    <w:rsid w:val="001A6848"/>
    <w:rsid w:val="001A68A9"/>
    <w:rsid w:val="001A68F0"/>
    <w:rsid w:val="001A6908"/>
    <w:rsid w:val="001A6BAC"/>
    <w:rsid w:val="001A6D98"/>
    <w:rsid w:val="001A6E28"/>
    <w:rsid w:val="001A75A1"/>
    <w:rsid w:val="001A75AF"/>
    <w:rsid w:val="001A761B"/>
    <w:rsid w:val="001A77BF"/>
    <w:rsid w:val="001A78E3"/>
    <w:rsid w:val="001A792A"/>
    <w:rsid w:val="001A7A58"/>
    <w:rsid w:val="001A7B4B"/>
    <w:rsid w:val="001A7BFD"/>
    <w:rsid w:val="001A7C0B"/>
    <w:rsid w:val="001A7E6F"/>
    <w:rsid w:val="001B007F"/>
    <w:rsid w:val="001B05B6"/>
    <w:rsid w:val="001B05BA"/>
    <w:rsid w:val="001B0BF1"/>
    <w:rsid w:val="001B0CA6"/>
    <w:rsid w:val="001B0DEC"/>
    <w:rsid w:val="001B123D"/>
    <w:rsid w:val="001B17AF"/>
    <w:rsid w:val="001B19CA"/>
    <w:rsid w:val="001B19FF"/>
    <w:rsid w:val="001B1AA6"/>
    <w:rsid w:val="001B1AF0"/>
    <w:rsid w:val="001B1DD9"/>
    <w:rsid w:val="001B2095"/>
    <w:rsid w:val="001B20DA"/>
    <w:rsid w:val="001B21E9"/>
    <w:rsid w:val="001B22BE"/>
    <w:rsid w:val="001B238A"/>
    <w:rsid w:val="001B2725"/>
    <w:rsid w:val="001B27F2"/>
    <w:rsid w:val="001B28F5"/>
    <w:rsid w:val="001B2B3B"/>
    <w:rsid w:val="001B2BB0"/>
    <w:rsid w:val="001B2C2F"/>
    <w:rsid w:val="001B2D08"/>
    <w:rsid w:val="001B2F91"/>
    <w:rsid w:val="001B328C"/>
    <w:rsid w:val="001B3318"/>
    <w:rsid w:val="001B33AE"/>
    <w:rsid w:val="001B33FF"/>
    <w:rsid w:val="001B34E0"/>
    <w:rsid w:val="001B35B3"/>
    <w:rsid w:val="001B38E2"/>
    <w:rsid w:val="001B3BFA"/>
    <w:rsid w:val="001B3DE6"/>
    <w:rsid w:val="001B3E5C"/>
    <w:rsid w:val="001B3F24"/>
    <w:rsid w:val="001B4183"/>
    <w:rsid w:val="001B43EE"/>
    <w:rsid w:val="001B442A"/>
    <w:rsid w:val="001B448D"/>
    <w:rsid w:val="001B44CF"/>
    <w:rsid w:val="001B4667"/>
    <w:rsid w:val="001B46DD"/>
    <w:rsid w:val="001B4A7C"/>
    <w:rsid w:val="001B4BA5"/>
    <w:rsid w:val="001B4C18"/>
    <w:rsid w:val="001B4E00"/>
    <w:rsid w:val="001B4E80"/>
    <w:rsid w:val="001B4F23"/>
    <w:rsid w:val="001B53D3"/>
    <w:rsid w:val="001B53EA"/>
    <w:rsid w:val="001B5653"/>
    <w:rsid w:val="001B57C5"/>
    <w:rsid w:val="001B57E1"/>
    <w:rsid w:val="001B58BA"/>
    <w:rsid w:val="001B58E1"/>
    <w:rsid w:val="001B59D7"/>
    <w:rsid w:val="001B5DC4"/>
    <w:rsid w:val="001B5FCF"/>
    <w:rsid w:val="001B616A"/>
    <w:rsid w:val="001B61D1"/>
    <w:rsid w:val="001B62C8"/>
    <w:rsid w:val="001B64A8"/>
    <w:rsid w:val="001B6576"/>
    <w:rsid w:val="001B6667"/>
    <w:rsid w:val="001B6774"/>
    <w:rsid w:val="001B68BC"/>
    <w:rsid w:val="001B68F7"/>
    <w:rsid w:val="001B6920"/>
    <w:rsid w:val="001B695E"/>
    <w:rsid w:val="001B696E"/>
    <w:rsid w:val="001B69D5"/>
    <w:rsid w:val="001B6F34"/>
    <w:rsid w:val="001B7172"/>
    <w:rsid w:val="001B719E"/>
    <w:rsid w:val="001B71E2"/>
    <w:rsid w:val="001B7679"/>
    <w:rsid w:val="001B7723"/>
    <w:rsid w:val="001B7AFA"/>
    <w:rsid w:val="001B7C21"/>
    <w:rsid w:val="001B7FD0"/>
    <w:rsid w:val="001C0350"/>
    <w:rsid w:val="001C06B4"/>
    <w:rsid w:val="001C0951"/>
    <w:rsid w:val="001C09F6"/>
    <w:rsid w:val="001C0A5A"/>
    <w:rsid w:val="001C0B9B"/>
    <w:rsid w:val="001C0FCE"/>
    <w:rsid w:val="001C1029"/>
    <w:rsid w:val="001C1100"/>
    <w:rsid w:val="001C113F"/>
    <w:rsid w:val="001C1140"/>
    <w:rsid w:val="001C13B5"/>
    <w:rsid w:val="001C1448"/>
    <w:rsid w:val="001C1625"/>
    <w:rsid w:val="001C1691"/>
    <w:rsid w:val="001C16F3"/>
    <w:rsid w:val="001C18C5"/>
    <w:rsid w:val="001C19A0"/>
    <w:rsid w:val="001C1A51"/>
    <w:rsid w:val="001C1C7C"/>
    <w:rsid w:val="001C1DCB"/>
    <w:rsid w:val="001C1E1C"/>
    <w:rsid w:val="001C1F46"/>
    <w:rsid w:val="001C2170"/>
    <w:rsid w:val="001C2195"/>
    <w:rsid w:val="001C2429"/>
    <w:rsid w:val="001C2495"/>
    <w:rsid w:val="001C249E"/>
    <w:rsid w:val="001C25C6"/>
    <w:rsid w:val="001C25E7"/>
    <w:rsid w:val="001C26B1"/>
    <w:rsid w:val="001C29D2"/>
    <w:rsid w:val="001C2B5F"/>
    <w:rsid w:val="001C2EDC"/>
    <w:rsid w:val="001C2FAE"/>
    <w:rsid w:val="001C3041"/>
    <w:rsid w:val="001C315A"/>
    <w:rsid w:val="001C31AF"/>
    <w:rsid w:val="001C32AD"/>
    <w:rsid w:val="001C355F"/>
    <w:rsid w:val="001C370C"/>
    <w:rsid w:val="001C3779"/>
    <w:rsid w:val="001C3942"/>
    <w:rsid w:val="001C3BDD"/>
    <w:rsid w:val="001C3C5E"/>
    <w:rsid w:val="001C40F0"/>
    <w:rsid w:val="001C42D5"/>
    <w:rsid w:val="001C4313"/>
    <w:rsid w:val="001C4394"/>
    <w:rsid w:val="001C442E"/>
    <w:rsid w:val="001C458D"/>
    <w:rsid w:val="001C45D6"/>
    <w:rsid w:val="001C4661"/>
    <w:rsid w:val="001C474F"/>
    <w:rsid w:val="001C4933"/>
    <w:rsid w:val="001C4A62"/>
    <w:rsid w:val="001C4C69"/>
    <w:rsid w:val="001C4C7F"/>
    <w:rsid w:val="001C4CAE"/>
    <w:rsid w:val="001C4D5F"/>
    <w:rsid w:val="001C4FD3"/>
    <w:rsid w:val="001C5256"/>
    <w:rsid w:val="001C52F4"/>
    <w:rsid w:val="001C5351"/>
    <w:rsid w:val="001C549B"/>
    <w:rsid w:val="001C561F"/>
    <w:rsid w:val="001C56DF"/>
    <w:rsid w:val="001C5A21"/>
    <w:rsid w:val="001C5C1C"/>
    <w:rsid w:val="001C603D"/>
    <w:rsid w:val="001C621E"/>
    <w:rsid w:val="001C6B9C"/>
    <w:rsid w:val="001C6D88"/>
    <w:rsid w:val="001C6FB3"/>
    <w:rsid w:val="001C714A"/>
    <w:rsid w:val="001C743E"/>
    <w:rsid w:val="001C752F"/>
    <w:rsid w:val="001C7579"/>
    <w:rsid w:val="001C76EA"/>
    <w:rsid w:val="001C7745"/>
    <w:rsid w:val="001C77BB"/>
    <w:rsid w:val="001C7AFD"/>
    <w:rsid w:val="001C7EE3"/>
    <w:rsid w:val="001D032F"/>
    <w:rsid w:val="001D041E"/>
    <w:rsid w:val="001D0487"/>
    <w:rsid w:val="001D0658"/>
    <w:rsid w:val="001D09FE"/>
    <w:rsid w:val="001D0B16"/>
    <w:rsid w:val="001D0BCB"/>
    <w:rsid w:val="001D0DD3"/>
    <w:rsid w:val="001D0FD0"/>
    <w:rsid w:val="001D1044"/>
    <w:rsid w:val="001D12D5"/>
    <w:rsid w:val="001D1341"/>
    <w:rsid w:val="001D15B4"/>
    <w:rsid w:val="001D18B1"/>
    <w:rsid w:val="001D1957"/>
    <w:rsid w:val="001D19D3"/>
    <w:rsid w:val="001D1A50"/>
    <w:rsid w:val="001D1A69"/>
    <w:rsid w:val="001D1B48"/>
    <w:rsid w:val="001D1C7C"/>
    <w:rsid w:val="001D1DB5"/>
    <w:rsid w:val="001D1FEA"/>
    <w:rsid w:val="001D273E"/>
    <w:rsid w:val="001D27C2"/>
    <w:rsid w:val="001D28EB"/>
    <w:rsid w:val="001D2AB0"/>
    <w:rsid w:val="001D2BB8"/>
    <w:rsid w:val="001D2E5D"/>
    <w:rsid w:val="001D32A3"/>
    <w:rsid w:val="001D32B4"/>
    <w:rsid w:val="001D35B6"/>
    <w:rsid w:val="001D382A"/>
    <w:rsid w:val="001D38C2"/>
    <w:rsid w:val="001D3901"/>
    <w:rsid w:val="001D3BB5"/>
    <w:rsid w:val="001D4022"/>
    <w:rsid w:val="001D4261"/>
    <w:rsid w:val="001D448E"/>
    <w:rsid w:val="001D457C"/>
    <w:rsid w:val="001D473F"/>
    <w:rsid w:val="001D4874"/>
    <w:rsid w:val="001D49F0"/>
    <w:rsid w:val="001D4CCA"/>
    <w:rsid w:val="001D4D45"/>
    <w:rsid w:val="001D4DDA"/>
    <w:rsid w:val="001D50BA"/>
    <w:rsid w:val="001D50C4"/>
    <w:rsid w:val="001D50F1"/>
    <w:rsid w:val="001D526C"/>
    <w:rsid w:val="001D54D4"/>
    <w:rsid w:val="001D5508"/>
    <w:rsid w:val="001D5549"/>
    <w:rsid w:val="001D5819"/>
    <w:rsid w:val="001D5A28"/>
    <w:rsid w:val="001D5DA7"/>
    <w:rsid w:val="001D5ED1"/>
    <w:rsid w:val="001D60B4"/>
    <w:rsid w:val="001D617C"/>
    <w:rsid w:val="001D654A"/>
    <w:rsid w:val="001D685F"/>
    <w:rsid w:val="001D6D16"/>
    <w:rsid w:val="001D6D7F"/>
    <w:rsid w:val="001D7382"/>
    <w:rsid w:val="001D7511"/>
    <w:rsid w:val="001D758F"/>
    <w:rsid w:val="001D79CD"/>
    <w:rsid w:val="001D7A0B"/>
    <w:rsid w:val="001E0093"/>
    <w:rsid w:val="001E0116"/>
    <w:rsid w:val="001E02DB"/>
    <w:rsid w:val="001E078C"/>
    <w:rsid w:val="001E0CFE"/>
    <w:rsid w:val="001E0F09"/>
    <w:rsid w:val="001E0FE7"/>
    <w:rsid w:val="001E1243"/>
    <w:rsid w:val="001E133E"/>
    <w:rsid w:val="001E133F"/>
    <w:rsid w:val="001E137A"/>
    <w:rsid w:val="001E13F3"/>
    <w:rsid w:val="001E1518"/>
    <w:rsid w:val="001E1535"/>
    <w:rsid w:val="001E1854"/>
    <w:rsid w:val="001E1E14"/>
    <w:rsid w:val="001E2730"/>
    <w:rsid w:val="001E2766"/>
    <w:rsid w:val="001E297B"/>
    <w:rsid w:val="001E2BFF"/>
    <w:rsid w:val="001E2CDC"/>
    <w:rsid w:val="001E2D10"/>
    <w:rsid w:val="001E2E92"/>
    <w:rsid w:val="001E2FFA"/>
    <w:rsid w:val="001E3211"/>
    <w:rsid w:val="001E3C07"/>
    <w:rsid w:val="001E3CB9"/>
    <w:rsid w:val="001E3D19"/>
    <w:rsid w:val="001E3F59"/>
    <w:rsid w:val="001E403A"/>
    <w:rsid w:val="001E4089"/>
    <w:rsid w:val="001E41F0"/>
    <w:rsid w:val="001E4282"/>
    <w:rsid w:val="001E4348"/>
    <w:rsid w:val="001E46D5"/>
    <w:rsid w:val="001E477D"/>
    <w:rsid w:val="001E491F"/>
    <w:rsid w:val="001E49FF"/>
    <w:rsid w:val="001E4CF4"/>
    <w:rsid w:val="001E5565"/>
    <w:rsid w:val="001E55F5"/>
    <w:rsid w:val="001E579A"/>
    <w:rsid w:val="001E6263"/>
    <w:rsid w:val="001E643C"/>
    <w:rsid w:val="001E66E4"/>
    <w:rsid w:val="001E6706"/>
    <w:rsid w:val="001E675C"/>
    <w:rsid w:val="001E6A69"/>
    <w:rsid w:val="001E6A7E"/>
    <w:rsid w:val="001E6A86"/>
    <w:rsid w:val="001E6AC3"/>
    <w:rsid w:val="001E6E09"/>
    <w:rsid w:val="001E6EC8"/>
    <w:rsid w:val="001E703D"/>
    <w:rsid w:val="001E7141"/>
    <w:rsid w:val="001E7183"/>
    <w:rsid w:val="001E72CF"/>
    <w:rsid w:val="001E735E"/>
    <w:rsid w:val="001E7423"/>
    <w:rsid w:val="001E7586"/>
    <w:rsid w:val="001E77B5"/>
    <w:rsid w:val="001E7AF1"/>
    <w:rsid w:val="001F0378"/>
    <w:rsid w:val="001F04DC"/>
    <w:rsid w:val="001F0A9A"/>
    <w:rsid w:val="001F0C0E"/>
    <w:rsid w:val="001F0CC1"/>
    <w:rsid w:val="001F1014"/>
    <w:rsid w:val="001F13FD"/>
    <w:rsid w:val="001F157E"/>
    <w:rsid w:val="001F1833"/>
    <w:rsid w:val="001F1961"/>
    <w:rsid w:val="001F1D39"/>
    <w:rsid w:val="001F1E40"/>
    <w:rsid w:val="001F1E59"/>
    <w:rsid w:val="001F21C6"/>
    <w:rsid w:val="001F2217"/>
    <w:rsid w:val="001F2803"/>
    <w:rsid w:val="001F2935"/>
    <w:rsid w:val="001F2B00"/>
    <w:rsid w:val="001F2E1E"/>
    <w:rsid w:val="001F2FA5"/>
    <w:rsid w:val="001F3048"/>
    <w:rsid w:val="001F3103"/>
    <w:rsid w:val="001F3152"/>
    <w:rsid w:val="001F3224"/>
    <w:rsid w:val="001F363F"/>
    <w:rsid w:val="001F3641"/>
    <w:rsid w:val="001F3669"/>
    <w:rsid w:val="001F3978"/>
    <w:rsid w:val="001F3DAE"/>
    <w:rsid w:val="001F3DDB"/>
    <w:rsid w:val="001F3FB0"/>
    <w:rsid w:val="001F4036"/>
    <w:rsid w:val="001F43C2"/>
    <w:rsid w:val="001F43C6"/>
    <w:rsid w:val="001F44DA"/>
    <w:rsid w:val="001F46DC"/>
    <w:rsid w:val="001F47F5"/>
    <w:rsid w:val="001F490A"/>
    <w:rsid w:val="001F4BEA"/>
    <w:rsid w:val="001F4C61"/>
    <w:rsid w:val="001F4F6B"/>
    <w:rsid w:val="001F5245"/>
    <w:rsid w:val="001F534C"/>
    <w:rsid w:val="001F5352"/>
    <w:rsid w:val="001F53C9"/>
    <w:rsid w:val="001F5810"/>
    <w:rsid w:val="001F58DC"/>
    <w:rsid w:val="001F59C9"/>
    <w:rsid w:val="001F5A24"/>
    <w:rsid w:val="001F5A68"/>
    <w:rsid w:val="001F5A77"/>
    <w:rsid w:val="001F5B6E"/>
    <w:rsid w:val="001F6217"/>
    <w:rsid w:val="001F6231"/>
    <w:rsid w:val="001F63F6"/>
    <w:rsid w:val="001F6438"/>
    <w:rsid w:val="001F682E"/>
    <w:rsid w:val="001F6BC7"/>
    <w:rsid w:val="001F6BCE"/>
    <w:rsid w:val="001F6C62"/>
    <w:rsid w:val="001F6CF1"/>
    <w:rsid w:val="001F6DA7"/>
    <w:rsid w:val="001F7303"/>
    <w:rsid w:val="001F7345"/>
    <w:rsid w:val="001F7372"/>
    <w:rsid w:val="001F74E1"/>
    <w:rsid w:val="001F74ED"/>
    <w:rsid w:val="001F76C5"/>
    <w:rsid w:val="001F79B4"/>
    <w:rsid w:val="001F7E53"/>
    <w:rsid w:val="001F7FA0"/>
    <w:rsid w:val="001F7FD3"/>
    <w:rsid w:val="001F7FE2"/>
    <w:rsid w:val="00200362"/>
    <w:rsid w:val="00200471"/>
    <w:rsid w:val="002005A2"/>
    <w:rsid w:val="002005EC"/>
    <w:rsid w:val="0020082B"/>
    <w:rsid w:val="00200E39"/>
    <w:rsid w:val="00200EBE"/>
    <w:rsid w:val="00201278"/>
    <w:rsid w:val="00201466"/>
    <w:rsid w:val="0020148F"/>
    <w:rsid w:val="0020182C"/>
    <w:rsid w:val="00201C33"/>
    <w:rsid w:val="00201C4E"/>
    <w:rsid w:val="00201F1F"/>
    <w:rsid w:val="00202872"/>
    <w:rsid w:val="00202AC5"/>
    <w:rsid w:val="00202E6F"/>
    <w:rsid w:val="00203545"/>
    <w:rsid w:val="002035BD"/>
    <w:rsid w:val="00203B6B"/>
    <w:rsid w:val="00203CEA"/>
    <w:rsid w:val="00203ECA"/>
    <w:rsid w:val="00203FF8"/>
    <w:rsid w:val="00203FFC"/>
    <w:rsid w:val="002042F5"/>
    <w:rsid w:val="002044F5"/>
    <w:rsid w:val="00204759"/>
    <w:rsid w:val="002047BF"/>
    <w:rsid w:val="00204D99"/>
    <w:rsid w:val="00204EBD"/>
    <w:rsid w:val="00204EC0"/>
    <w:rsid w:val="00204ECA"/>
    <w:rsid w:val="00205032"/>
    <w:rsid w:val="002050D5"/>
    <w:rsid w:val="00205268"/>
    <w:rsid w:val="00205700"/>
    <w:rsid w:val="00205803"/>
    <w:rsid w:val="00205857"/>
    <w:rsid w:val="00205964"/>
    <w:rsid w:val="002059C9"/>
    <w:rsid w:val="002059E3"/>
    <w:rsid w:val="00205A02"/>
    <w:rsid w:val="00205A94"/>
    <w:rsid w:val="00205D34"/>
    <w:rsid w:val="00205FF6"/>
    <w:rsid w:val="002065D7"/>
    <w:rsid w:val="00206702"/>
    <w:rsid w:val="00206D3E"/>
    <w:rsid w:val="00207244"/>
    <w:rsid w:val="00207578"/>
    <w:rsid w:val="00207729"/>
    <w:rsid w:val="002100B4"/>
    <w:rsid w:val="00210134"/>
    <w:rsid w:val="00210447"/>
    <w:rsid w:val="002104B8"/>
    <w:rsid w:val="00210631"/>
    <w:rsid w:val="0021078C"/>
    <w:rsid w:val="002108E0"/>
    <w:rsid w:val="00210D92"/>
    <w:rsid w:val="00210DBB"/>
    <w:rsid w:val="00211000"/>
    <w:rsid w:val="00211123"/>
    <w:rsid w:val="00211247"/>
    <w:rsid w:val="0021140A"/>
    <w:rsid w:val="00211494"/>
    <w:rsid w:val="002114C3"/>
    <w:rsid w:val="002114FB"/>
    <w:rsid w:val="0021150F"/>
    <w:rsid w:val="00211609"/>
    <w:rsid w:val="00211807"/>
    <w:rsid w:val="0021188D"/>
    <w:rsid w:val="002119BF"/>
    <w:rsid w:val="00211BA2"/>
    <w:rsid w:val="0021243D"/>
    <w:rsid w:val="002125A4"/>
    <w:rsid w:val="002126BF"/>
    <w:rsid w:val="002126E6"/>
    <w:rsid w:val="00212799"/>
    <w:rsid w:val="00212A6A"/>
    <w:rsid w:val="00212A9B"/>
    <w:rsid w:val="00212E7C"/>
    <w:rsid w:val="00212E87"/>
    <w:rsid w:val="00212FD6"/>
    <w:rsid w:val="00213107"/>
    <w:rsid w:val="00213235"/>
    <w:rsid w:val="0021338B"/>
    <w:rsid w:val="002133A1"/>
    <w:rsid w:val="00213D1A"/>
    <w:rsid w:val="00213F7C"/>
    <w:rsid w:val="00214265"/>
    <w:rsid w:val="002142A2"/>
    <w:rsid w:val="002144A6"/>
    <w:rsid w:val="00214946"/>
    <w:rsid w:val="00214BF5"/>
    <w:rsid w:val="0021514F"/>
    <w:rsid w:val="0021515A"/>
    <w:rsid w:val="00215732"/>
    <w:rsid w:val="0021589A"/>
    <w:rsid w:val="0021599F"/>
    <w:rsid w:val="00215D60"/>
    <w:rsid w:val="00215DF4"/>
    <w:rsid w:val="0021610B"/>
    <w:rsid w:val="00216295"/>
    <w:rsid w:val="0021629C"/>
    <w:rsid w:val="0021644E"/>
    <w:rsid w:val="00216647"/>
    <w:rsid w:val="00216ABD"/>
    <w:rsid w:val="00216DA2"/>
    <w:rsid w:val="00216ECF"/>
    <w:rsid w:val="002172E3"/>
    <w:rsid w:val="0021746C"/>
    <w:rsid w:val="0021747B"/>
    <w:rsid w:val="0021759A"/>
    <w:rsid w:val="002175CA"/>
    <w:rsid w:val="00217985"/>
    <w:rsid w:val="002200DF"/>
    <w:rsid w:val="002200E4"/>
    <w:rsid w:val="002203DE"/>
    <w:rsid w:val="00220784"/>
    <w:rsid w:val="00220846"/>
    <w:rsid w:val="002208B4"/>
    <w:rsid w:val="00220B82"/>
    <w:rsid w:val="002210ED"/>
    <w:rsid w:val="002210FD"/>
    <w:rsid w:val="002212FF"/>
    <w:rsid w:val="00221312"/>
    <w:rsid w:val="00221383"/>
    <w:rsid w:val="0022180C"/>
    <w:rsid w:val="00221B8F"/>
    <w:rsid w:val="00221DBC"/>
    <w:rsid w:val="00221FA8"/>
    <w:rsid w:val="00222045"/>
    <w:rsid w:val="00222133"/>
    <w:rsid w:val="0022216A"/>
    <w:rsid w:val="002221AF"/>
    <w:rsid w:val="0022226D"/>
    <w:rsid w:val="002223F8"/>
    <w:rsid w:val="00222453"/>
    <w:rsid w:val="00222A2E"/>
    <w:rsid w:val="00222CEC"/>
    <w:rsid w:val="002230B2"/>
    <w:rsid w:val="0022336F"/>
    <w:rsid w:val="002234B8"/>
    <w:rsid w:val="0022363A"/>
    <w:rsid w:val="00223822"/>
    <w:rsid w:val="002239F3"/>
    <w:rsid w:val="00223E23"/>
    <w:rsid w:val="00223F15"/>
    <w:rsid w:val="0022431A"/>
    <w:rsid w:val="00224356"/>
    <w:rsid w:val="00224417"/>
    <w:rsid w:val="002246A3"/>
    <w:rsid w:val="002247F4"/>
    <w:rsid w:val="00224857"/>
    <w:rsid w:val="00224E0C"/>
    <w:rsid w:val="00224F9F"/>
    <w:rsid w:val="00224FDF"/>
    <w:rsid w:val="0022519C"/>
    <w:rsid w:val="00225465"/>
    <w:rsid w:val="002256C8"/>
    <w:rsid w:val="002256D4"/>
    <w:rsid w:val="00225731"/>
    <w:rsid w:val="002258CC"/>
    <w:rsid w:val="00225FB8"/>
    <w:rsid w:val="002263C9"/>
    <w:rsid w:val="00226702"/>
    <w:rsid w:val="00226917"/>
    <w:rsid w:val="00226CDD"/>
    <w:rsid w:val="00226DBE"/>
    <w:rsid w:val="00226E31"/>
    <w:rsid w:val="00226F01"/>
    <w:rsid w:val="00227015"/>
    <w:rsid w:val="0022716D"/>
    <w:rsid w:val="00227402"/>
    <w:rsid w:val="002274D2"/>
    <w:rsid w:val="002274F6"/>
    <w:rsid w:val="002275E2"/>
    <w:rsid w:val="00227705"/>
    <w:rsid w:val="00227746"/>
    <w:rsid w:val="0022789D"/>
    <w:rsid w:val="00227A2E"/>
    <w:rsid w:val="00227CAF"/>
    <w:rsid w:val="00227DD1"/>
    <w:rsid w:val="00230044"/>
    <w:rsid w:val="00230114"/>
    <w:rsid w:val="0023015E"/>
    <w:rsid w:val="0023089A"/>
    <w:rsid w:val="002308F3"/>
    <w:rsid w:val="00230AB3"/>
    <w:rsid w:val="00230D64"/>
    <w:rsid w:val="00230F53"/>
    <w:rsid w:val="0023120E"/>
    <w:rsid w:val="0023130A"/>
    <w:rsid w:val="00231313"/>
    <w:rsid w:val="002314B7"/>
    <w:rsid w:val="00231708"/>
    <w:rsid w:val="00231964"/>
    <w:rsid w:val="00231E52"/>
    <w:rsid w:val="00231EA7"/>
    <w:rsid w:val="00232184"/>
    <w:rsid w:val="002321FB"/>
    <w:rsid w:val="0023298F"/>
    <w:rsid w:val="00232997"/>
    <w:rsid w:val="00233060"/>
    <w:rsid w:val="00233089"/>
    <w:rsid w:val="0023334F"/>
    <w:rsid w:val="00233602"/>
    <w:rsid w:val="0023363A"/>
    <w:rsid w:val="002339F8"/>
    <w:rsid w:val="00233AF1"/>
    <w:rsid w:val="00233B7A"/>
    <w:rsid w:val="00233C06"/>
    <w:rsid w:val="00233C86"/>
    <w:rsid w:val="00234042"/>
    <w:rsid w:val="0023412F"/>
    <w:rsid w:val="002341A1"/>
    <w:rsid w:val="002341F3"/>
    <w:rsid w:val="002342B0"/>
    <w:rsid w:val="002348F4"/>
    <w:rsid w:val="00234BA3"/>
    <w:rsid w:val="00234F28"/>
    <w:rsid w:val="00235106"/>
    <w:rsid w:val="0023517C"/>
    <w:rsid w:val="00235192"/>
    <w:rsid w:val="00235915"/>
    <w:rsid w:val="00235EA9"/>
    <w:rsid w:val="00235F2A"/>
    <w:rsid w:val="0023610F"/>
    <w:rsid w:val="002362B5"/>
    <w:rsid w:val="0023644D"/>
    <w:rsid w:val="00236684"/>
    <w:rsid w:val="002369D4"/>
    <w:rsid w:val="002369E6"/>
    <w:rsid w:val="00236BB5"/>
    <w:rsid w:val="00237047"/>
    <w:rsid w:val="0023726D"/>
    <w:rsid w:val="00237316"/>
    <w:rsid w:val="002376C1"/>
    <w:rsid w:val="00237BA5"/>
    <w:rsid w:val="00237CF6"/>
    <w:rsid w:val="00237F23"/>
    <w:rsid w:val="002403CF"/>
    <w:rsid w:val="002406F2"/>
    <w:rsid w:val="0024080B"/>
    <w:rsid w:val="002408B6"/>
    <w:rsid w:val="00240A18"/>
    <w:rsid w:val="00240A32"/>
    <w:rsid w:val="00240B67"/>
    <w:rsid w:val="00240F74"/>
    <w:rsid w:val="00240FCE"/>
    <w:rsid w:val="0024128E"/>
    <w:rsid w:val="00241290"/>
    <w:rsid w:val="002413FA"/>
    <w:rsid w:val="00241449"/>
    <w:rsid w:val="00241452"/>
    <w:rsid w:val="0024147D"/>
    <w:rsid w:val="0024165A"/>
    <w:rsid w:val="00241969"/>
    <w:rsid w:val="002419D2"/>
    <w:rsid w:val="00241A03"/>
    <w:rsid w:val="00241BE0"/>
    <w:rsid w:val="00241E67"/>
    <w:rsid w:val="00241E6D"/>
    <w:rsid w:val="00241FCF"/>
    <w:rsid w:val="0024201C"/>
    <w:rsid w:val="00242175"/>
    <w:rsid w:val="002423E0"/>
    <w:rsid w:val="002424F3"/>
    <w:rsid w:val="002426EF"/>
    <w:rsid w:val="00242780"/>
    <w:rsid w:val="00242899"/>
    <w:rsid w:val="00242AD4"/>
    <w:rsid w:val="00242CF0"/>
    <w:rsid w:val="00242EA0"/>
    <w:rsid w:val="00242FB5"/>
    <w:rsid w:val="00242FDD"/>
    <w:rsid w:val="00243091"/>
    <w:rsid w:val="00243144"/>
    <w:rsid w:val="002432F1"/>
    <w:rsid w:val="00243388"/>
    <w:rsid w:val="00243478"/>
    <w:rsid w:val="002436E0"/>
    <w:rsid w:val="0024379F"/>
    <w:rsid w:val="00243900"/>
    <w:rsid w:val="0024399C"/>
    <w:rsid w:val="00243F85"/>
    <w:rsid w:val="00243FB3"/>
    <w:rsid w:val="002441E4"/>
    <w:rsid w:val="00244638"/>
    <w:rsid w:val="00244AEE"/>
    <w:rsid w:val="00244E45"/>
    <w:rsid w:val="0024501C"/>
    <w:rsid w:val="002450E4"/>
    <w:rsid w:val="002450E6"/>
    <w:rsid w:val="0024520A"/>
    <w:rsid w:val="002452E2"/>
    <w:rsid w:val="0024532D"/>
    <w:rsid w:val="00245341"/>
    <w:rsid w:val="00245457"/>
    <w:rsid w:val="00245542"/>
    <w:rsid w:val="0024566B"/>
    <w:rsid w:val="002456AD"/>
    <w:rsid w:val="002456DD"/>
    <w:rsid w:val="0024573C"/>
    <w:rsid w:val="002459C9"/>
    <w:rsid w:val="00245A80"/>
    <w:rsid w:val="00245C13"/>
    <w:rsid w:val="00245CA4"/>
    <w:rsid w:val="00246172"/>
    <w:rsid w:val="00246239"/>
    <w:rsid w:val="00246A3A"/>
    <w:rsid w:val="00246EF9"/>
    <w:rsid w:val="00247062"/>
    <w:rsid w:val="002470A9"/>
    <w:rsid w:val="00247414"/>
    <w:rsid w:val="0024753D"/>
    <w:rsid w:val="00247688"/>
    <w:rsid w:val="00247BA5"/>
    <w:rsid w:val="00247DCF"/>
    <w:rsid w:val="0025037A"/>
    <w:rsid w:val="002503D4"/>
    <w:rsid w:val="00250A4A"/>
    <w:rsid w:val="00250BB1"/>
    <w:rsid w:val="00250E73"/>
    <w:rsid w:val="00250EDD"/>
    <w:rsid w:val="00251319"/>
    <w:rsid w:val="0025150F"/>
    <w:rsid w:val="002516E7"/>
    <w:rsid w:val="002516F1"/>
    <w:rsid w:val="002517AD"/>
    <w:rsid w:val="002518DB"/>
    <w:rsid w:val="00251D0C"/>
    <w:rsid w:val="00251D28"/>
    <w:rsid w:val="00251E62"/>
    <w:rsid w:val="002522CF"/>
    <w:rsid w:val="002522D4"/>
    <w:rsid w:val="002525FF"/>
    <w:rsid w:val="00252696"/>
    <w:rsid w:val="00252721"/>
    <w:rsid w:val="00252725"/>
    <w:rsid w:val="00252AC9"/>
    <w:rsid w:val="002533BB"/>
    <w:rsid w:val="002534FD"/>
    <w:rsid w:val="002538EF"/>
    <w:rsid w:val="002539F2"/>
    <w:rsid w:val="00253A54"/>
    <w:rsid w:val="00253C6F"/>
    <w:rsid w:val="002540C4"/>
    <w:rsid w:val="0025438F"/>
    <w:rsid w:val="00254444"/>
    <w:rsid w:val="00254583"/>
    <w:rsid w:val="002545E0"/>
    <w:rsid w:val="00254CBA"/>
    <w:rsid w:val="00254E14"/>
    <w:rsid w:val="00254E5C"/>
    <w:rsid w:val="00254F91"/>
    <w:rsid w:val="002552A4"/>
    <w:rsid w:val="00255356"/>
    <w:rsid w:val="0025578E"/>
    <w:rsid w:val="002559E8"/>
    <w:rsid w:val="00255A28"/>
    <w:rsid w:val="00255A62"/>
    <w:rsid w:val="00255C16"/>
    <w:rsid w:val="00256193"/>
    <w:rsid w:val="00256C23"/>
    <w:rsid w:val="00256E9D"/>
    <w:rsid w:val="00257176"/>
    <w:rsid w:val="00257205"/>
    <w:rsid w:val="00257386"/>
    <w:rsid w:val="00257462"/>
    <w:rsid w:val="0025747B"/>
    <w:rsid w:val="0025758D"/>
    <w:rsid w:val="0025769C"/>
    <w:rsid w:val="00257805"/>
    <w:rsid w:val="002579EE"/>
    <w:rsid w:val="00257CA0"/>
    <w:rsid w:val="00257DE9"/>
    <w:rsid w:val="00257F10"/>
    <w:rsid w:val="00257F36"/>
    <w:rsid w:val="00257F7F"/>
    <w:rsid w:val="00257FEC"/>
    <w:rsid w:val="0026016A"/>
    <w:rsid w:val="002607F6"/>
    <w:rsid w:val="002609F6"/>
    <w:rsid w:val="00260B7F"/>
    <w:rsid w:val="00260DB2"/>
    <w:rsid w:val="00260DC0"/>
    <w:rsid w:val="00261011"/>
    <w:rsid w:val="00261112"/>
    <w:rsid w:val="002618BC"/>
    <w:rsid w:val="00261B5C"/>
    <w:rsid w:val="00262134"/>
    <w:rsid w:val="002623A1"/>
    <w:rsid w:val="0026245B"/>
    <w:rsid w:val="0026247F"/>
    <w:rsid w:val="0026260F"/>
    <w:rsid w:val="00262641"/>
    <w:rsid w:val="00262781"/>
    <w:rsid w:val="002628BC"/>
    <w:rsid w:val="002629B8"/>
    <w:rsid w:val="00262B05"/>
    <w:rsid w:val="00262CA2"/>
    <w:rsid w:val="00262E24"/>
    <w:rsid w:val="00262E4E"/>
    <w:rsid w:val="00262F66"/>
    <w:rsid w:val="002630A6"/>
    <w:rsid w:val="002631AB"/>
    <w:rsid w:val="0026322F"/>
    <w:rsid w:val="00263378"/>
    <w:rsid w:val="00263500"/>
    <w:rsid w:val="0026359A"/>
    <w:rsid w:val="00263693"/>
    <w:rsid w:val="0026376B"/>
    <w:rsid w:val="0026397E"/>
    <w:rsid w:val="00263C1F"/>
    <w:rsid w:val="00263E22"/>
    <w:rsid w:val="00263E93"/>
    <w:rsid w:val="00263F84"/>
    <w:rsid w:val="00263FD6"/>
    <w:rsid w:val="00264023"/>
    <w:rsid w:val="002640B3"/>
    <w:rsid w:val="00264198"/>
    <w:rsid w:val="002642FF"/>
    <w:rsid w:val="00264477"/>
    <w:rsid w:val="00264538"/>
    <w:rsid w:val="00264779"/>
    <w:rsid w:val="0026483F"/>
    <w:rsid w:val="00264A92"/>
    <w:rsid w:val="00264B44"/>
    <w:rsid w:val="00264E2C"/>
    <w:rsid w:val="00264F55"/>
    <w:rsid w:val="00265015"/>
    <w:rsid w:val="00265107"/>
    <w:rsid w:val="0026516E"/>
    <w:rsid w:val="00265218"/>
    <w:rsid w:val="00265390"/>
    <w:rsid w:val="0026566F"/>
    <w:rsid w:val="00265FF8"/>
    <w:rsid w:val="00266371"/>
    <w:rsid w:val="002663EA"/>
    <w:rsid w:val="00266535"/>
    <w:rsid w:val="0026661C"/>
    <w:rsid w:val="0026667E"/>
    <w:rsid w:val="0026675D"/>
    <w:rsid w:val="002668D2"/>
    <w:rsid w:val="00266D6A"/>
    <w:rsid w:val="00267176"/>
    <w:rsid w:val="00267242"/>
    <w:rsid w:val="00267359"/>
    <w:rsid w:val="002675E7"/>
    <w:rsid w:val="002676BD"/>
    <w:rsid w:val="00267814"/>
    <w:rsid w:val="002678FE"/>
    <w:rsid w:val="002679C7"/>
    <w:rsid w:val="002679E1"/>
    <w:rsid w:val="00267C6A"/>
    <w:rsid w:val="0027004A"/>
    <w:rsid w:val="0027032B"/>
    <w:rsid w:val="00270541"/>
    <w:rsid w:val="00270BB6"/>
    <w:rsid w:val="00270CF3"/>
    <w:rsid w:val="00270D46"/>
    <w:rsid w:val="00271162"/>
    <w:rsid w:val="00271266"/>
    <w:rsid w:val="00271289"/>
    <w:rsid w:val="00271445"/>
    <w:rsid w:val="002718C0"/>
    <w:rsid w:val="00271B8B"/>
    <w:rsid w:val="00271D84"/>
    <w:rsid w:val="0027212E"/>
    <w:rsid w:val="002721BA"/>
    <w:rsid w:val="0027231B"/>
    <w:rsid w:val="002726E8"/>
    <w:rsid w:val="0027280B"/>
    <w:rsid w:val="00272989"/>
    <w:rsid w:val="00272A4C"/>
    <w:rsid w:val="00272BEA"/>
    <w:rsid w:val="00272C6C"/>
    <w:rsid w:val="00272FA4"/>
    <w:rsid w:val="0027319A"/>
    <w:rsid w:val="00273678"/>
    <w:rsid w:val="002736AD"/>
    <w:rsid w:val="002739C1"/>
    <w:rsid w:val="00273A6B"/>
    <w:rsid w:val="00273AC4"/>
    <w:rsid w:val="00273B7F"/>
    <w:rsid w:val="00273CE1"/>
    <w:rsid w:val="00273E3D"/>
    <w:rsid w:val="00273FF9"/>
    <w:rsid w:val="002743E5"/>
    <w:rsid w:val="00274475"/>
    <w:rsid w:val="0027459E"/>
    <w:rsid w:val="00274777"/>
    <w:rsid w:val="00274A17"/>
    <w:rsid w:val="00274B2A"/>
    <w:rsid w:val="00274BEF"/>
    <w:rsid w:val="0027536D"/>
    <w:rsid w:val="002754ED"/>
    <w:rsid w:val="0027552E"/>
    <w:rsid w:val="00275644"/>
    <w:rsid w:val="00275843"/>
    <w:rsid w:val="0027584B"/>
    <w:rsid w:val="002759B2"/>
    <w:rsid w:val="002759CE"/>
    <w:rsid w:val="00275D41"/>
    <w:rsid w:val="00275D8A"/>
    <w:rsid w:val="00275F73"/>
    <w:rsid w:val="002760BB"/>
    <w:rsid w:val="00276219"/>
    <w:rsid w:val="00276379"/>
    <w:rsid w:val="0027655F"/>
    <w:rsid w:val="002766DD"/>
    <w:rsid w:val="002766E0"/>
    <w:rsid w:val="0027675F"/>
    <w:rsid w:val="00276867"/>
    <w:rsid w:val="002769F6"/>
    <w:rsid w:val="00276B2A"/>
    <w:rsid w:val="00276B6C"/>
    <w:rsid w:val="00276BDA"/>
    <w:rsid w:val="00276E0D"/>
    <w:rsid w:val="00276E23"/>
    <w:rsid w:val="00276EA7"/>
    <w:rsid w:val="00276EC7"/>
    <w:rsid w:val="00277321"/>
    <w:rsid w:val="002775D7"/>
    <w:rsid w:val="002777C7"/>
    <w:rsid w:val="00277864"/>
    <w:rsid w:val="002778F1"/>
    <w:rsid w:val="002779FE"/>
    <w:rsid w:val="00277CE2"/>
    <w:rsid w:val="00280036"/>
    <w:rsid w:val="00280215"/>
    <w:rsid w:val="00280557"/>
    <w:rsid w:val="002805DC"/>
    <w:rsid w:val="00280664"/>
    <w:rsid w:val="0028078C"/>
    <w:rsid w:val="00280846"/>
    <w:rsid w:val="00280D5C"/>
    <w:rsid w:val="00280DEA"/>
    <w:rsid w:val="002810BE"/>
    <w:rsid w:val="0028115C"/>
    <w:rsid w:val="00281416"/>
    <w:rsid w:val="0028154F"/>
    <w:rsid w:val="002815FD"/>
    <w:rsid w:val="00281656"/>
    <w:rsid w:val="00281A38"/>
    <w:rsid w:val="00281C4A"/>
    <w:rsid w:val="00281D39"/>
    <w:rsid w:val="0028216F"/>
    <w:rsid w:val="00282420"/>
    <w:rsid w:val="00282883"/>
    <w:rsid w:val="002829D5"/>
    <w:rsid w:val="00282A21"/>
    <w:rsid w:val="00282DD2"/>
    <w:rsid w:val="00282E98"/>
    <w:rsid w:val="00282F53"/>
    <w:rsid w:val="002832DA"/>
    <w:rsid w:val="002832FE"/>
    <w:rsid w:val="00283443"/>
    <w:rsid w:val="0028358B"/>
    <w:rsid w:val="002835AF"/>
    <w:rsid w:val="0028367A"/>
    <w:rsid w:val="002836F0"/>
    <w:rsid w:val="00283A8A"/>
    <w:rsid w:val="00283AD6"/>
    <w:rsid w:val="00283DDF"/>
    <w:rsid w:val="00283F49"/>
    <w:rsid w:val="00283F97"/>
    <w:rsid w:val="00284242"/>
    <w:rsid w:val="00284260"/>
    <w:rsid w:val="002843FB"/>
    <w:rsid w:val="00284891"/>
    <w:rsid w:val="00284AF6"/>
    <w:rsid w:val="0028505D"/>
    <w:rsid w:val="002852F0"/>
    <w:rsid w:val="002853C3"/>
    <w:rsid w:val="0028580C"/>
    <w:rsid w:val="00285B23"/>
    <w:rsid w:val="00285E12"/>
    <w:rsid w:val="0028610D"/>
    <w:rsid w:val="002861CE"/>
    <w:rsid w:val="0028658E"/>
    <w:rsid w:val="00286827"/>
    <w:rsid w:val="00286EEC"/>
    <w:rsid w:val="00286F28"/>
    <w:rsid w:val="00287295"/>
    <w:rsid w:val="00287296"/>
    <w:rsid w:val="0028738F"/>
    <w:rsid w:val="002875B4"/>
    <w:rsid w:val="00287634"/>
    <w:rsid w:val="00287745"/>
    <w:rsid w:val="002878EE"/>
    <w:rsid w:val="00287D38"/>
    <w:rsid w:val="00287D6A"/>
    <w:rsid w:val="00287E12"/>
    <w:rsid w:val="00290018"/>
    <w:rsid w:val="00290116"/>
    <w:rsid w:val="00290175"/>
    <w:rsid w:val="00290253"/>
    <w:rsid w:val="00290302"/>
    <w:rsid w:val="002907DA"/>
    <w:rsid w:val="00290817"/>
    <w:rsid w:val="00290B5F"/>
    <w:rsid w:val="00290DD7"/>
    <w:rsid w:val="00290E01"/>
    <w:rsid w:val="00290F58"/>
    <w:rsid w:val="00291006"/>
    <w:rsid w:val="00291116"/>
    <w:rsid w:val="0029169E"/>
    <w:rsid w:val="002916E1"/>
    <w:rsid w:val="002917E0"/>
    <w:rsid w:val="00291841"/>
    <w:rsid w:val="00291933"/>
    <w:rsid w:val="0029195D"/>
    <w:rsid w:val="00291982"/>
    <w:rsid w:val="00291ABB"/>
    <w:rsid w:val="00291B4D"/>
    <w:rsid w:val="00291F8B"/>
    <w:rsid w:val="00292181"/>
    <w:rsid w:val="002922F9"/>
    <w:rsid w:val="002924D0"/>
    <w:rsid w:val="002926AF"/>
    <w:rsid w:val="002927E5"/>
    <w:rsid w:val="00292A04"/>
    <w:rsid w:val="00292A4A"/>
    <w:rsid w:val="00292B9A"/>
    <w:rsid w:val="00292BE7"/>
    <w:rsid w:val="00292CED"/>
    <w:rsid w:val="00292D73"/>
    <w:rsid w:val="00292D86"/>
    <w:rsid w:val="00292D91"/>
    <w:rsid w:val="002932FD"/>
    <w:rsid w:val="002933F6"/>
    <w:rsid w:val="0029343C"/>
    <w:rsid w:val="0029350A"/>
    <w:rsid w:val="002935F2"/>
    <w:rsid w:val="002936E7"/>
    <w:rsid w:val="0029377B"/>
    <w:rsid w:val="00293EA8"/>
    <w:rsid w:val="00293EFD"/>
    <w:rsid w:val="0029413E"/>
    <w:rsid w:val="00294201"/>
    <w:rsid w:val="00294277"/>
    <w:rsid w:val="002942B8"/>
    <w:rsid w:val="002942F2"/>
    <w:rsid w:val="00294368"/>
    <w:rsid w:val="00294616"/>
    <w:rsid w:val="00294692"/>
    <w:rsid w:val="002947FA"/>
    <w:rsid w:val="00294C3C"/>
    <w:rsid w:val="00294D29"/>
    <w:rsid w:val="00295214"/>
    <w:rsid w:val="002954E5"/>
    <w:rsid w:val="00295863"/>
    <w:rsid w:val="00295949"/>
    <w:rsid w:val="00295997"/>
    <w:rsid w:val="00295AAC"/>
    <w:rsid w:val="00295B28"/>
    <w:rsid w:val="00295C6E"/>
    <w:rsid w:val="00295F91"/>
    <w:rsid w:val="00295FB7"/>
    <w:rsid w:val="0029610F"/>
    <w:rsid w:val="002962E5"/>
    <w:rsid w:val="002962E9"/>
    <w:rsid w:val="00296334"/>
    <w:rsid w:val="002967FE"/>
    <w:rsid w:val="002969BB"/>
    <w:rsid w:val="00296E01"/>
    <w:rsid w:val="00296E9E"/>
    <w:rsid w:val="0029702E"/>
    <w:rsid w:val="002975B6"/>
    <w:rsid w:val="00297749"/>
    <w:rsid w:val="00297A3B"/>
    <w:rsid w:val="00297B86"/>
    <w:rsid w:val="00297C60"/>
    <w:rsid w:val="002A0098"/>
    <w:rsid w:val="002A03FF"/>
    <w:rsid w:val="002A0561"/>
    <w:rsid w:val="002A067D"/>
    <w:rsid w:val="002A07B5"/>
    <w:rsid w:val="002A0B54"/>
    <w:rsid w:val="002A0B70"/>
    <w:rsid w:val="002A0ECB"/>
    <w:rsid w:val="002A0F15"/>
    <w:rsid w:val="002A0F45"/>
    <w:rsid w:val="002A1063"/>
    <w:rsid w:val="002A10ED"/>
    <w:rsid w:val="002A1109"/>
    <w:rsid w:val="002A11AF"/>
    <w:rsid w:val="002A1344"/>
    <w:rsid w:val="002A1510"/>
    <w:rsid w:val="002A1571"/>
    <w:rsid w:val="002A15AE"/>
    <w:rsid w:val="002A1640"/>
    <w:rsid w:val="002A16C5"/>
    <w:rsid w:val="002A16D6"/>
    <w:rsid w:val="002A1924"/>
    <w:rsid w:val="002A1B7E"/>
    <w:rsid w:val="002A1C7D"/>
    <w:rsid w:val="002A1CC3"/>
    <w:rsid w:val="002A1D0C"/>
    <w:rsid w:val="002A1DA5"/>
    <w:rsid w:val="002A1E62"/>
    <w:rsid w:val="002A1F67"/>
    <w:rsid w:val="002A2090"/>
    <w:rsid w:val="002A2212"/>
    <w:rsid w:val="002A2512"/>
    <w:rsid w:val="002A27B4"/>
    <w:rsid w:val="002A29C9"/>
    <w:rsid w:val="002A2A26"/>
    <w:rsid w:val="002A2B3E"/>
    <w:rsid w:val="002A2C82"/>
    <w:rsid w:val="002A2C9C"/>
    <w:rsid w:val="002A2D7E"/>
    <w:rsid w:val="002A2E80"/>
    <w:rsid w:val="002A2EA6"/>
    <w:rsid w:val="002A33D5"/>
    <w:rsid w:val="002A358B"/>
    <w:rsid w:val="002A35D0"/>
    <w:rsid w:val="002A375C"/>
    <w:rsid w:val="002A37DF"/>
    <w:rsid w:val="002A3816"/>
    <w:rsid w:val="002A38E7"/>
    <w:rsid w:val="002A3B48"/>
    <w:rsid w:val="002A3CCC"/>
    <w:rsid w:val="002A3D1E"/>
    <w:rsid w:val="002A3DD7"/>
    <w:rsid w:val="002A3F0B"/>
    <w:rsid w:val="002A4050"/>
    <w:rsid w:val="002A44EA"/>
    <w:rsid w:val="002A45EA"/>
    <w:rsid w:val="002A54EC"/>
    <w:rsid w:val="002A561E"/>
    <w:rsid w:val="002A5A45"/>
    <w:rsid w:val="002A5C21"/>
    <w:rsid w:val="002A5C30"/>
    <w:rsid w:val="002A5D83"/>
    <w:rsid w:val="002A5F5F"/>
    <w:rsid w:val="002A60B1"/>
    <w:rsid w:val="002A6151"/>
    <w:rsid w:val="002A61A8"/>
    <w:rsid w:val="002A6759"/>
    <w:rsid w:val="002A6803"/>
    <w:rsid w:val="002A6C48"/>
    <w:rsid w:val="002A6F30"/>
    <w:rsid w:val="002A6FFE"/>
    <w:rsid w:val="002A70B1"/>
    <w:rsid w:val="002A70CF"/>
    <w:rsid w:val="002A7541"/>
    <w:rsid w:val="002A7601"/>
    <w:rsid w:val="002A767F"/>
    <w:rsid w:val="002A76D1"/>
    <w:rsid w:val="002A7AC7"/>
    <w:rsid w:val="002A7BA9"/>
    <w:rsid w:val="002A7E4B"/>
    <w:rsid w:val="002A7EBA"/>
    <w:rsid w:val="002A7FCA"/>
    <w:rsid w:val="002B046C"/>
    <w:rsid w:val="002B0672"/>
    <w:rsid w:val="002B06B1"/>
    <w:rsid w:val="002B0B22"/>
    <w:rsid w:val="002B0E2B"/>
    <w:rsid w:val="002B0F1C"/>
    <w:rsid w:val="002B0FF1"/>
    <w:rsid w:val="002B1109"/>
    <w:rsid w:val="002B12B2"/>
    <w:rsid w:val="002B1835"/>
    <w:rsid w:val="002B1880"/>
    <w:rsid w:val="002B1DE6"/>
    <w:rsid w:val="002B2224"/>
    <w:rsid w:val="002B22B8"/>
    <w:rsid w:val="002B2C87"/>
    <w:rsid w:val="002B2CC7"/>
    <w:rsid w:val="002B2EE7"/>
    <w:rsid w:val="002B3029"/>
    <w:rsid w:val="002B336B"/>
    <w:rsid w:val="002B33AE"/>
    <w:rsid w:val="002B36AB"/>
    <w:rsid w:val="002B3853"/>
    <w:rsid w:val="002B38F2"/>
    <w:rsid w:val="002B3D95"/>
    <w:rsid w:val="002B40DF"/>
    <w:rsid w:val="002B4408"/>
    <w:rsid w:val="002B461C"/>
    <w:rsid w:val="002B46A9"/>
    <w:rsid w:val="002B4A4A"/>
    <w:rsid w:val="002B4D6E"/>
    <w:rsid w:val="002B4D80"/>
    <w:rsid w:val="002B4DB6"/>
    <w:rsid w:val="002B4EF8"/>
    <w:rsid w:val="002B5093"/>
    <w:rsid w:val="002B51ED"/>
    <w:rsid w:val="002B5273"/>
    <w:rsid w:val="002B5A7B"/>
    <w:rsid w:val="002B5B8F"/>
    <w:rsid w:val="002B5D6F"/>
    <w:rsid w:val="002B5DEE"/>
    <w:rsid w:val="002B67D8"/>
    <w:rsid w:val="002B69BC"/>
    <w:rsid w:val="002B6A00"/>
    <w:rsid w:val="002B6AA1"/>
    <w:rsid w:val="002B6B62"/>
    <w:rsid w:val="002B6C41"/>
    <w:rsid w:val="002B6D8B"/>
    <w:rsid w:val="002B6DA6"/>
    <w:rsid w:val="002B6EC0"/>
    <w:rsid w:val="002B6ED6"/>
    <w:rsid w:val="002B7087"/>
    <w:rsid w:val="002B71B2"/>
    <w:rsid w:val="002B74B8"/>
    <w:rsid w:val="002B755D"/>
    <w:rsid w:val="002B76CD"/>
    <w:rsid w:val="002B7717"/>
    <w:rsid w:val="002B7B1D"/>
    <w:rsid w:val="002B7D97"/>
    <w:rsid w:val="002C077D"/>
    <w:rsid w:val="002C08A3"/>
    <w:rsid w:val="002C0931"/>
    <w:rsid w:val="002C0A61"/>
    <w:rsid w:val="002C0C6C"/>
    <w:rsid w:val="002C0D4B"/>
    <w:rsid w:val="002C0EC9"/>
    <w:rsid w:val="002C128B"/>
    <w:rsid w:val="002C12F0"/>
    <w:rsid w:val="002C145A"/>
    <w:rsid w:val="002C14EA"/>
    <w:rsid w:val="002C157D"/>
    <w:rsid w:val="002C15DB"/>
    <w:rsid w:val="002C17A2"/>
    <w:rsid w:val="002C18AE"/>
    <w:rsid w:val="002C1957"/>
    <w:rsid w:val="002C1BD7"/>
    <w:rsid w:val="002C1CF2"/>
    <w:rsid w:val="002C1E5E"/>
    <w:rsid w:val="002C1E6A"/>
    <w:rsid w:val="002C224E"/>
    <w:rsid w:val="002C25CB"/>
    <w:rsid w:val="002C275B"/>
    <w:rsid w:val="002C27D0"/>
    <w:rsid w:val="002C2893"/>
    <w:rsid w:val="002C28CD"/>
    <w:rsid w:val="002C29C0"/>
    <w:rsid w:val="002C2AEB"/>
    <w:rsid w:val="002C3518"/>
    <w:rsid w:val="002C3636"/>
    <w:rsid w:val="002C3639"/>
    <w:rsid w:val="002C37B0"/>
    <w:rsid w:val="002C3873"/>
    <w:rsid w:val="002C38D6"/>
    <w:rsid w:val="002C3A48"/>
    <w:rsid w:val="002C3B7D"/>
    <w:rsid w:val="002C3C4C"/>
    <w:rsid w:val="002C3CAE"/>
    <w:rsid w:val="002C3F31"/>
    <w:rsid w:val="002C3F69"/>
    <w:rsid w:val="002C41AF"/>
    <w:rsid w:val="002C4574"/>
    <w:rsid w:val="002C4582"/>
    <w:rsid w:val="002C4A0C"/>
    <w:rsid w:val="002C4A78"/>
    <w:rsid w:val="002C4D25"/>
    <w:rsid w:val="002C4FBB"/>
    <w:rsid w:val="002C519B"/>
    <w:rsid w:val="002C53EB"/>
    <w:rsid w:val="002C56B9"/>
    <w:rsid w:val="002C56BC"/>
    <w:rsid w:val="002C5BF8"/>
    <w:rsid w:val="002C5E9D"/>
    <w:rsid w:val="002C5F01"/>
    <w:rsid w:val="002C6255"/>
    <w:rsid w:val="002C66F8"/>
    <w:rsid w:val="002C671B"/>
    <w:rsid w:val="002C6733"/>
    <w:rsid w:val="002C673C"/>
    <w:rsid w:val="002C67CB"/>
    <w:rsid w:val="002C6818"/>
    <w:rsid w:val="002C6A33"/>
    <w:rsid w:val="002C6E4B"/>
    <w:rsid w:val="002C6E5F"/>
    <w:rsid w:val="002C6FA4"/>
    <w:rsid w:val="002C6FDB"/>
    <w:rsid w:val="002C7259"/>
    <w:rsid w:val="002C747D"/>
    <w:rsid w:val="002C74FB"/>
    <w:rsid w:val="002C7590"/>
    <w:rsid w:val="002C7647"/>
    <w:rsid w:val="002C7700"/>
    <w:rsid w:val="002C79F8"/>
    <w:rsid w:val="002C7A51"/>
    <w:rsid w:val="002C7D74"/>
    <w:rsid w:val="002C7E36"/>
    <w:rsid w:val="002C7EC0"/>
    <w:rsid w:val="002D0003"/>
    <w:rsid w:val="002D0073"/>
    <w:rsid w:val="002D040C"/>
    <w:rsid w:val="002D041E"/>
    <w:rsid w:val="002D0629"/>
    <w:rsid w:val="002D0638"/>
    <w:rsid w:val="002D0706"/>
    <w:rsid w:val="002D089C"/>
    <w:rsid w:val="002D09ED"/>
    <w:rsid w:val="002D0C94"/>
    <w:rsid w:val="002D0D63"/>
    <w:rsid w:val="002D0F2B"/>
    <w:rsid w:val="002D1378"/>
    <w:rsid w:val="002D17DC"/>
    <w:rsid w:val="002D1AFD"/>
    <w:rsid w:val="002D1C9B"/>
    <w:rsid w:val="002D1E7A"/>
    <w:rsid w:val="002D1F75"/>
    <w:rsid w:val="002D2372"/>
    <w:rsid w:val="002D2459"/>
    <w:rsid w:val="002D2505"/>
    <w:rsid w:val="002D25CA"/>
    <w:rsid w:val="002D275A"/>
    <w:rsid w:val="002D27C9"/>
    <w:rsid w:val="002D2C53"/>
    <w:rsid w:val="002D2D5D"/>
    <w:rsid w:val="002D32BB"/>
    <w:rsid w:val="002D3338"/>
    <w:rsid w:val="002D365B"/>
    <w:rsid w:val="002D3892"/>
    <w:rsid w:val="002D38DE"/>
    <w:rsid w:val="002D396C"/>
    <w:rsid w:val="002D3A0F"/>
    <w:rsid w:val="002D3A3A"/>
    <w:rsid w:val="002D3FCB"/>
    <w:rsid w:val="002D425B"/>
    <w:rsid w:val="002D46B5"/>
    <w:rsid w:val="002D49D0"/>
    <w:rsid w:val="002D4AD9"/>
    <w:rsid w:val="002D4CD6"/>
    <w:rsid w:val="002D4E29"/>
    <w:rsid w:val="002D5305"/>
    <w:rsid w:val="002D54C2"/>
    <w:rsid w:val="002D56D4"/>
    <w:rsid w:val="002D5975"/>
    <w:rsid w:val="002D5A62"/>
    <w:rsid w:val="002D5C2E"/>
    <w:rsid w:val="002D5EF0"/>
    <w:rsid w:val="002D66ED"/>
    <w:rsid w:val="002D677A"/>
    <w:rsid w:val="002D687D"/>
    <w:rsid w:val="002D6C64"/>
    <w:rsid w:val="002D6EF9"/>
    <w:rsid w:val="002D6F8D"/>
    <w:rsid w:val="002D6FED"/>
    <w:rsid w:val="002D71B9"/>
    <w:rsid w:val="002D7554"/>
    <w:rsid w:val="002D75A5"/>
    <w:rsid w:val="002D7771"/>
    <w:rsid w:val="002D7AA7"/>
    <w:rsid w:val="002D7AB8"/>
    <w:rsid w:val="002D7E22"/>
    <w:rsid w:val="002E003C"/>
    <w:rsid w:val="002E01B2"/>
    <w:rsid w:val="002E0587"/>
    <w:rsid w:val="002E06E2"/>
    <w:rsid w:val="002E0703"/>
    <w:rsid w:val="002E078C"/>
    <w:rsid w:val="002E08A6"/>
    <w:rsid w:val="002E0B4F"/>
    <w:rsid w:val="002E0DDC"/>
    <w:rsid w:val="002E0E71"/>
    <w:rsid w:val="002E104C"/>
    <w:rsid w:val="002E108C"/>
    <w:rsid w:val="002E1930"/>
    <w:rsid w:val="002E1C17"/>
    <w:rsid w:val="002E1CAB"/>
    <w:rsid w:val="002E1E48"/>
    <w:rsid w:val="002E2085"/>
    <w:rsid w:val="002E20D6"/>
    <w:rsid w:val="002E251C"/>
    <w:rsid w:val="002E2859"/>
    <w:rsid w:val="002E2B19"/>
    <w:rsid w:val="002E2CF8"/>
    <w:rsid w:val="002E2F21"/>
    <w:rsid w:val="002E2F7F"/>
    <w:rsid w:val="002E310D"/>
    <w:rsid w:val="002E311D"/>
    <w:rsid w:val="002E31F9"/>
    <w:rsid w:val="002E32D1"/>
    <w:rsid w:val="002E337B"/>
    <w:rsid w:val="002E351B"/>
    <w:rsid w:val="002E3560"/>
    <w:rsid w:val="002E35D0"/>
    <w:rsid w:val="002E376A"/>
    <w:rsid w:val="002E37CF"/>
    <w:rsid w:val="002E3D7D"/>
    <w:rsid w:val="002E3DBC"/>
    <w:rsid w:val="002E3FD9"/>
    <w:rsid w:val="002E4015"/>
    <w:rsid w:val="002E424D"/>
    <w:rsid w:val="002E49AD"/>
    <w:rsid w:val="002E4A76"/>
    <w:rsid w:val="002E5058"/>
    <w:rsid w:val="002E54A9"/>
    <w:rsid w:val="002E54E3"/>
    <w:rsid w:val="002E5857"/>
    <w:rsid w:val="002E5A45"/>
    <w:rsid w:val="002E5B16"/>
    <w:rsid w:val="002E5B7D"/>
    <w:rsid w:val="002E5F00"/>
    <w:rsid w:val="002E60AA"/>
    <w:rsid w:val="002E60C2"/>
    <w:rsid w:val="002E62D6"/>
    <w:rsid w:val="002E6618"/>
    <w:rsid w:val="002E6749"/>
    <w:rsid w:val="002E6776"/>
    <w:rsid w:val="002E6E93"/>
    <w:rsid w:val="002E7003"/>
    <w:rsid w:val="002E70D4"/>
    <w:rsid w:val="002E72FF"/>
    <w:rsid w:val="002E740C"/>
    <w:rsid w:val="002E76E0"/>
    <w:rsid w:val="002E7950"/>
    <w:rsid w:val="002E7D0E"/>
    <w:rsid w:val="002F02A4"/>
    <w:rsid w:val="002F096D"/>
    <w:rsid w:val="002F0CA8"/>
    <w:rsid w:val="002F0FF1"/>
    <w:rsid w:val="002F1738"/>
    <w:rsid w:val="002F1A92"/>
    <w:rsid w:val="002F2004"/>
    <w:rsid w:val="002F2115"/>
    <w:rsid w:val="002F21EA"/>
    <w:rsid w:val="002F22C0"/>
    <w:rsid w:val="002F23BC"/>
    <w:rsid w:val="002F249F"/>
    <w:rsid w:val="002F25E7"/>
    <w:rsid w:val="002F277A"/>
    <w:rsid w:val="002F2A95"/>
    <w:rsid w:val="002F2AEA"/>
    <w:rsid w:val="002F2C4B"/>
    <w:rsid w:val="002F2C85"/>
    <w:rsid w:val="002F2C9A"/>
    <w:rsid w:val="002F2CCF"/>
    <w:rsid w:val="002F2D19"/>
    <w:rsid w:val="002F2E63"/>
    <w:rsid w:val="002F2EA3"/>
    <w:rsid w:val="002F2F95"/>
    <w:rsid w:val="002F3029"/>
    <w:rsid w:val="002F3296"/>
    <w:rsid w:val="002F337A"/>
    <w:rsid w:val="002F34A7"/>
    <w:rsid w:val="002F3552"/>
    <w:rsid w:val="002F3707"/>
    <w:rsid w:val="002F3987"/>
    <w:rsid w:val="002F3992"/>
    <w:rsid w:val="002F3A64"/>
    <w:rsid w:val="002F3C73"/>
    <w:rsid w:val="002F3C9F"/>
    <w:rsid w:val="002F43BC"/>
    <w:rsid w:val="002F482C"/>
    <w:rsid w:val="002F4941"/>
    <w:rsid w:val="002F4AC1"/>
    <w:rsid w:val="002F4C8B"/>
    <w:rsid w:val="002F4C94"/>
    <w:rsid w:val="002F4DB2"/>
    <w:rsid w:val="002F55A5"/>
    <w:rsid w:val="002F55E1"/>
    <w:rsid w:val="002F599C"/>
    <w:rsid w:val="002F5A40"/>
    <w:rsid w:val="002F5A57"/>
    <w:rsid w:val="002F5A93"/>
    <w:rsid w:val="002F5E2A"/>
    <w:rsid w:val="002F5F2F"/>
    <w:rsid w:val="002F6045"/>
    <w:rsid w:val="002F6280"/>
    <w:rsid w:val="002F64B3"/>
    <w:rsid w:val="002F6715"/>
    <w:rsid w:val="002F688F"/>
    <w:rsid w:val="002F69D1"/>
    <w:rsid w:val="002F6A3E"/>
    <w:rsid w:val="002F6A7F"/>
    <w:rsid w:val="002F6ADD"/>
    <w:rsid w:val="002F6B56"/>
    <w:rsid w:val="002F6C37"/>
    <w:rsid w:val="002F6CE9"/>
    <w:rsid w:val="002F7043"/>
    <w:rsid w:val="002F7131"/>
    <w:rsid w:val="002F71D7"/>
    <w:rsid w:val="002F74DA"/>
    <w:rsid w:val="002F7871"/>
    <w:rsid w:val="002F78F7"/>
    <w:rsid w:val="002F791C"/>
    <w:rsid w:val="002F7ACA"/>
    <w:rsid w:val="002F7D7B"/>
    <w:rsid w:val="002F7D8F"/>
    <w:rsid w:val="002F7D9F"/>
    <w:rsid w:val="002F7DE2"/>
    <w:rsid w:val="00300329"/>
    <w:rsid w:val="0030041E"/>
    <w:rsid w:val="00300502"/>
    <w:rsid w:val="0030064C"/>
    <w:rsid w:val="003006FF"/>
    <w:rsid w:val="0030080E"/>
    <w:rsid w:val="003008B2"/>
    <w:rsid w:val="0030090C"/>
    <w:rsid w:val="00300C85"/>
    <w:rsid w:val="00300EB1"/>
    <w:rsid w:val="00301334"/>
    <w:rsid w:val="0030139E"/>
    <w:rsid w:val="0030151E"/>
    <w:rsid w:val="00301584"/>
    <w:rsid w:val="00301766"/>
    <w:rsid w:val="00301BD7"/>
    <w:rsid w:val="00302179"/>
    <w:rsid w:val="003021D8"/>
    <w:rsid w:val="00302301"/>
    <w:rsid w:val="0030265F"/>
    <w:rsid w:val="0030270E"/>
    <w:rsid w:val="0030272A"/>
    <w:rsid w:val="00302981"/>
    <w:rsid w:val="003029C9"/>
    <w:rsid w:val="00302BB0"/>
    <w:rsid w:val="003031ED"/>
    <w:rsid w:val="003036F6"/>
    <w:rsid w:val="003037C0"/>
    <w:rsid w:val="003037D9"/>
    <w:rsid w:val="0030381D"/>
    <w:rsid w:val="003038F1"/>
    <w:rsid w:val="00303986"/>
    <w:rsid w:val="003039D7"/>
    <w:rsid w:val="00303D13"/>
    <w:rsid w:val="00303ED8"/>
    <w:rsid w:val="00303F3E"/>
    <w:rsid w:val="00304099"/>
    <w:rsid w:val="003040CD"/>
    <w:rsid w:val="00304293"/>
    <w:rsid w:val="003043FB"/>
    <w:rsid w:val="0030440D"/>
    <w:rsid w:val="003044DF"/>
    <w:rsid w:val="00304D9A"/>
    <w:rsid w:val="00304E7B"/>
    <w:rsid w:val="00304F05"/>
    <w:rsid w:val="003051E8"/>
    <w:rsid w:val="00305443"/>
    <w:rsid w:val="00305641"/>
    <w:rsid w:val="0030586C"/>
    <w:rsid w:val="0030591D"/>
    <w:rsid w:val="003059A1"/>
    <w:rsid w:val="00305C25"/>
    <w:rsid w:val="00305CBA"/>
    <w:rsid w:val="00305D9C"/>
    <w:rsid w:val="00305DDA"/>
    <w:rsid w:val="00305E9D"/>
    <w:rsid w:val="00305EE8"/>
    <w:rsid w:val="00306103"/>
    <w:rsid w:val="00306128"/>
    <w:rsid w:val="003061F5"/>
    <w:rsid w:val="00306520"/>
    <w:rsid w:val="00306EAA"/>
    <w:rsid w:val="00306F25"/>
    <w:rsid w:val="003071E2"/>
    <w:rsid w:val="003074B3"/>
    <w:rsid w:val="003074FA"/>
    <w:rsid w:val="0030751A"/>
    <w:rsid w:val="00307715"/>
    <w:rsid w:val="00307877"/>
    <w:rsid w:val="00310088"/>
    <w:rsid w:val="00310647"/>
    <w:rsid w:val="003109A0"/>
    <w:rsid w:val="003109AF"/>
    <w:rsid w:val="003109CD"/>
    <w:rsid w:val="003114B6"/>
    <w:rsid w:val="003115C9"/>
    <w:rsid w:val="003118FF"/>
    <w:rsid w:val="00311BF7"/>
    <w:rsid w:val="00311D8D"/>
    <w:rsid w:val="00312691"/>
    <w:rsid w:val="003128DE"/>
    <w:rsid w:val="00312924"/>
    <w:rsid w:val="0031297D"/>
    <w:rsid w:val="00312A36"/>
    <w:rsid w:val="00312CE0"/>
    <w:rsid w:val="00312F88"/>
    <w:rsid w:val="003131FC"/>
    <w:rsid w:val="003134FF"/>
    <w:rsid w:val="00313552"/>
    <w:rsid w:val="00313681"/>
    <w:rsid w:val="00313A4B"/>
    <w:rsid w:val="00313DFC"/>
    <w:rsid w:val="00313E0D"/>
    <w:rsid w:val="00314321"/>
    <w:rsid w:val="00314323"/>
    <w:rsid w:val="00314410"/>
    <w:rsid w:val="00314464"/>
    <w:rsid w:val="00314565"/>
    <w:rsid w:val="00314613"/>
    <w:rsid w:val="0031474A"/>
    <w:rsid w:val="0031496B"/>
    <w:rsid w:val="00314B23"/>
    <w:rsid w:val="00315003"/>
    <w:rsid w:val="003150D9"/>
    <w:rsid w:val="003152DD"/>
    <w:rsid w:val="003152F8"/>
    <w:rsid w:val="003157B2"/>
    <w:rsid w:val="003159B8"/>
    <w:rsid w:val="00315A58"/>
    <w:rsid w:val="00315AC7"/>
    <w:rsid w:val="00315AE2"/>
    <w:rsid w:val="00315B38"/>
    <w:rsid w:val="00315BCB"/>
    <w:rsid w:val="00315C81"/>
    <w:rsid w:val="00316234"/>
    <w:rsid w:val="0031648E"/>
    <w:rsid w:val="003164F3"/>
    <w:rsid w:val="0031666C"/>
    <w:rsid w:val="00316C2F"/>
    <w:rsid w:val="00316DF8"/>
    <w:rsid w:val="00316FB4"/>
    <w:rsid w:val="00316FC2"/>
    <w:rsid w:val="00317001"/>
    <w:rsid w:val="00317030"/>
    <w:rsid w:val="00317248"/>
    <w:rsid w:val="003172DD"/>
    <w:rsid w:val="003174C4"/>
    <w:rsid w:val="0031763A"/>
    <w:rsid w:val="0031773A"/>
    <w:rsid w:val="00317762"/>
    <w:rsid w:val="003178B9"/>
    <w:rsid w:val="003178DB"/>
    <w:rsid w:val="00317950"/>
    <w:rsid w:val="003179AE"/>
    <w:rsid w:val="00317C42"/>
    <w:rsid w:val="00317F1B"/>
    <w:rsid w:val="00317F44"/>
    <w:rsid w:val="00317FFE"/>
    <w:rsid w:val="00320062"/>
    <w:rsid w:val="00320246"/>
    <w:rsid w:val="003203D9"/>
    <w:rsid w:val="00320545"/>
    <w:rsid w:val="003205DD"/>
    <w:rsid w:val="0032080D"/>
    <w:rsid w:val="00320A13"/>
    <w:rsid w:val="00320A1F"/>
    <w:rsid w:val="00320ACE"/>
    <w:rsid w:val="00320D64"/>
    <w:rsid w:val="00320DD8"/>
    <w:rsid w:val="00320FF7"/>
    <w:rsid w:val="0032108C"/>
    <w:rsid w:val="00321337"/>
    <w:rsid w:val="0032183F"/>
    <w:rsid w:val="00321985"/>
    <w:rsid w:val="00321AF1"/>
    <w:rsid w:val="00321C74"/>
    <w:rsid w:val="00321D4D"/>
    <w:rsid w:val="00321E99"/>
    <w:rsid w:val="00321F00"/>
    <w:rsid w:val="00321F51"/>
    <w:rsid w:val="003220A3"/>
    <w:rsid w:val="0032266C"/>
    <w:rsid w:val="00322761"/>
    <w:rsid w:val="0032288B"/>
    <w:rsid w:val="003229A8"/>
    <w:rsid w:val="00322B0B"/>
    <w:rsid w:val="00322F42"/>
    <w:rsid w:val="00322F46"/>
    <w:rsid w:val="00323860"/>
    <w:rsid w:val="00323D3D"/>
    <w:rsid w:val="00323F68"/>
    <w:rsid w:val="003240C5"/>
    <w:rsid w:val="003240DC"/>
    <w:rsid w:val="003242B3"/>
    <w:rsid w:val="003242F4"/>
    <w:rsid w:val="00324458"/>
    <w:rsid w:val="0032450C"/>
    <w:rsid w:val="003246DB"/>
    <w:rsid w:val="00324A01"/>
    <w:rsid w:val="00324A9B"/>
    <w:rsid w:val="00324AD9"/>
    <w:rsid w:val="00324C97"/>
    <w:rsid w:val="00324D11"/>
    <w:rsid w:val="00324DEE"/>
    <w:rsid w:val="00324DFF"/>
    <w:rsid w:val="00324EFD"/>
    <w:rsid w:val="0032504D"/>
    <w:rsid w:val="003251ED"/>
    <w:rsid w:val="00325327"/>
    <w:rsid w:val="003253A4"/>
    <w:rsid w:val="00325422"/>
    <w:rsid w:val="0032576F"/>
    <w:rsid w:val="0032580C"/>
    <w:rsid w:val="003258F1"/>
    <w:rsid w:val="0032593A"/>
    <w:rsid w:val="0032593C"/>
    <w:rsid w:val="0032596C"/>
    <w:rsid w:val="003259EC"/>
    <w:rsid w:val="00326036"/>
    <w:rsid w:val="00326307"/>
    <w:rsid w:val="003265BE"/>
    <w:rsid w:val="00326B9B"/>
    <w:rsid w:val="00326F84"/>
    <w:rsid w:val="00326F8B"/>
    <w:rsid w:val="00327446"/>
    <w:rsid w:val="00327643"/>
    <w:rsid w:val="00327BA0"/>
    <w:rsid w:val="00327D41"/>
    <w:rsid w:val="00327ED9"/>
    <w:rsid w:val="00330097"/>
    <w:rsid w:val="003301EF"/>
    <w:rsid w:val="003305F4"/>
    <w:rsid w:val="00330757"/>
    <w:rsid w:val="0033093C"/>
    <w:rsid w:val="003309DA"/>
    <w:rsid w:val="00330C10"/>
    <w:rsid w:val="00330D51"/>
    <w:rsid w:val="00330E0D"/>
    <w:rsid w:val="00330E40"/>
    <w:rsid w:val="00330E56"/>
    <w:rsid w:val="0033104D"/>
    <w:rsid w:val="00331334"/>
    <w:rsid w:val="003315DC"/>
    <w:rsid w:val="003315F8"/>
    <w:rsid w:val="0033169A"/>
    <w:rsid w:val="0033179B"/>
    <w:rsid w:val="003317BD"/>
    <w:rsid w:val="003317E2"/>
    <w:rsid w:val="00331811"/>
    <w:rsid w:val="0033199F"/>
    <w:rsid w:val="003319ED"/>
    <w:rsid w:val="00331C12"/>
    <w:rsid w:val="00331CB0"/>
    <w:rsid w:val="00331DF3"/>
    <w:rsid w:val="003321D3"/>
    <w:rsid w:val="0033231D"/>
    <w:rsid w:val="003323C0"/>
    <w:rsid w:val="003324E7"/>
    <w:rsid w:val="00332770"/>
    <w:rsid w:val="003329A4"/>
    <w:rsid w:val="00332B89"/>
    <w:rsid w:val="00332F35"/>
    <w:rsid w:val="00332F61"/>
    <w:rsid w:val="003330C4"/>
    <w:rsid w:val="00333168"/>
    <w:rsid w:val="00333210"/>
    <w:rsid w:val="0033345A"/>
    <w:rsid w:val="00333681"/>
    <w:rsid w:val="00333775"/>
    <w:rsid w:val="0033394A"/>
    <w:rsid w:val="00333A6B"/>
    <w:rsid w:val="00333B1D"/>
    <w:rsid w:val="00333D22"/>
    <w:rsid w:val="00333EE6"/>
    <w:rsid w:val="0033402D"/>
    <w:rsid w:val="003340A1"/>
    <w:rsid w:val="003340EE"/>
    <w:rsid w:val="00334276"/>
    <w:rsid w:val="00334458"/>
    <w:rsid w:val="003347A0"/>
    <w:rsid w:val="003348CF"/>
    <w:rsid w:val="00334A3F"/>
    <w:rsid w:val="00334B30"/>
    <w:rsid w:val="00334B46"/>
    <w:rsid w:val="00334B72"/>
    <w:rsid w:val="00334C05"/>
    <w:rsid w:val="00334EB5"/>
    <w:rsid w:val="003350A3"/>
    <w:rsid w:val="003350EE"/>
    <w:rsid w:val="003351FB"/>
    <w:rsid w:val="00335780"/>
    <w:rsid w:val="00335782"/>
    <w:rsid w:val="003357E3"/>
    <w:rsid w:val="003359A1"/>
    <w:rsid w:val="003359B5"/>
    <w:rsid w:val="00335A07"/>
    <w:rsid w:val="00335A72"/>
    <w:rsid w:val="00335E95"/>
    <w:rsid w:val="00335F83"/>
    <w:rsid w:val="003362A7"/>
    <w:rsid w:val="00336339"/>
    <w:rsid w:val="00336530"/>
    <w:rsid w:val="00336848"/>
    <w:rsid w:val="003369E1"/>
    <w:rsid w:val="00336AB9"/>
    <w:rsid w:val="00336B5F"/>
    <w:rsid w:val="00336D70"/>
    <w:rsid w:val="00336E3F"/>
    <w:rsid w:val="00336E6C"/>
    <w:rsid w:val="003370A5"/>
    <w:rsid w:val="00337371"/>
    <w:rsid w:val="003374C7"/>
    <w:rsid w:val="00337676"/>
    <w:rsid w:val="00337944"/>
    <w:rsid w:val="00337A0E"/>
    <w:rsid w:val="00337AAF"/>
    <w:rsid w:val="00337BF8"/>
    <w:rsid w:val="00337D79"/>
    <w:rsid w:val="00337DE5"/>
    <w:rsid w:val="0034034B"/>
    <w:rsid w:val="00340599"/>
    <w:rsid w:val="00340753"/>
    <w:rsid w:val="00340A73"/>
    <w:rsid w:val="00340BBF"/>
    <w:rsid w:val="00340C08"/>
    <w:rsid w:val="00340C16"/>
    <w:rsid w:val="00340C76"/>
    <w:rsid w:val="00340DCF"/>
    <w:rsid w:val="00340EAD"/>
    <w:rsid w:val="00340EF2"/>
    <w:rsid w:val="00340F11"/>
    <w:rsid w:val="00341915"/>
    <w:rsid w:val="00341E0B"/>
    <w:rsid w:val="00341EB9"/>
    <w:rsid w:val="00342178"/>
    <w:rsid w:val="00342180"/>
    <w:rsid w:val="003421FB"/>
    <w:rsid w:val="00342481"/>
    <w:rsid w:val="00342781"/>
    <w:rsid w:val="00342D01"/>
    <w:rsid w:val="00342F5A"/>
    <w:rsid w:val="003431F0"/>
    <w:rsid w:val="003436CB"/>
    <w:rsid w:val="003438CA"/>
    <w:rsid w:val="00343ADA"/>
    <w:rsid w:val="00343B38"/>
    <w:rsid w:val="00343BA4"/>
    <w:rsid w:val="00343DE1"/>
    <w:rsid w:val="00344062"/>
    <w:rsid w:val="00344166"/>
    <w:rsid w:val="003442C0"/>
    <w:rsid w:val="00344624"/>
    <w:rsid w:val="00344C38"/>
    <w:rsid w:val="00344D7B"/>
    <w:rsid w:val="00344DC4"/>
    <w:rsid w:val="00344DCF"/>
    <w:rsid w:val="003450A8"/>
    <w:rsid w:val="00345249"/>
    <w:rsid w:val="003452A7"/>
    <w:rsid w:val="003453FD"/>
    <w:rsid w:val="00345638"/>
    <w:rsid w:val="003456AA"/>
    <w:rsid w:val="00345BFB"/>
    <w:rsid w:val="00345C90"/>
    <w:rsid w:val="00345D26"/>
    <w:rsid w:val="003462ED"/>
    <w:rsid w:val="00346833"/>
    <w:rsid w:val="003468D2"/>
    <w:rsid w:val="00346916"/>
    <w:rsid w:val="00346A65"/>
    <w:rsid w:val="00346CFB"/>
    <w:rsid w:val="00346D42"/>
    <w:rsid w:val="00347023"/>
    <w:rsid w:val="00347050"/>
    <w:rsid w:val="00347291"/>
    <w:rsid w:val="0034736E"/>
    <w:rsid w:val="00347605"/>
    <w:rsid w:val="00347660"/>
    <w:rsid w:val="00347B8C"/>
    <w:rsid w:val="00347CDF"/>
    <w:rsid w:val="003502C1"/>
    <w:rsid w:val="00350418"/>
    <w:rsid w:val="00350A86"/>
    <w:rsid w:val="00350DD1"/>
    <w:rsid w:val="003510F2"/>
    <w:rsid w:val="003511BC"/>
    <w:rsid w:val="0035134C"/>
    <w:rsid w:val="003513E6"/>
    <w:rsid w:val="003515E3"/>
    <w:rsid w:val="003518AE"/>
    <w:rsid w:val="00351950"/>
    <w:rsid w:val="00351A7B"/>
    <w:rsid w:val="00351B77"/>
    <w:rsid w:val="00351E44"/>
    <w:rsid w:val="003522B1"/>
    <w:rsid w:val="003523DC"/>
    <w:rsid w:val="0035261D"/>
    <w:rsid w:val="003527A7"/>
    <w:rsid w:val="003527E5"/>
    <w:rsid w:val="00352861"/>
    <w:rsid w:val="00352A81"/>
    <w:rsid w:val="00352B50"/>
    <w:rsid w:val="00352BB1"/>
    <w:rsid w:val="00352D9A"/>
    <w:rsid w:val="0035305E"/>
    <w:rsid w:val="0035311E"/>
    <w:rsid w:val="003531D3"/>
    <w:rsid w:val="00353295"/>
    <w:rsid w:val="00353349"/>
    <w:rsid w:val="00353469"/>
    <w:rsid w:val="00353542"/>
    <w:rsid w:val="0035382C"/>
    <w:rsid w:val="00353B87"/>
    <w:rsid w:val="00353EAC"/>
    <w:rsid w:val="003540F1"/>
    <w:rsid w:val="00354152"/>
    <w:rsid w:val="00354283"/>
    <w:rsid w:val="00354616"/>
    <w:rsid w:val="00354655"/>
    <w:rsid w:val="00354AD0"/>
    <w:rsid w:val="00354AF4"/>
    <w:rsid w:val="00354B4D"/>
    <w:rsid w:val="00354B76"/>
    <w:rsid w:val="00354CBC"/>
    <w:rsid w:val="00354DF1"/>
    <w:rsid w:val="00354E87"/>
    <w:rsid w:val="00354F67"/>
    <w:rsid w:val="00355047"/>
    <w:rsid w:val="00355336"/>
    <w:rsid w:val="00355364"/>
    <w:rsid w:val="003553A4"/>
    <w:rsid w:val="00355528"/>
    <w:rsid w:val="00355A25"/>
    <w:rsid w:val="00355C0B"/>
    <w:rsid w:val="003560B3"/>
    <w:rsid w:val="00356695"/>
    <w:rsid w:val="003566B4"/>
    <w:rsid w:val="003566EE"/>
    <w:rsid w:val="00356C50"/>
    <w:rsid w:val="00356D04"/>
    <w:rsid w:val="00356DDB"/>
    <w:rsid w:val="00356F30"/>
    <w:rsid w:val="00356F43"/>
    <w:rsid w:val="00356FA8"/>
    <w:rsid w:val="0035706F"/>
    <w:rsid w:val="00357086"/>
    <w:rsid w:val="0035760A"/>
    <w:rsid w:val="0035767C"/>
    <w:rsid w:val="00357808"/>
    <w:rsid w:val="00357ADE"/>
    <w:rsid w:val="00357B0E"/>
    <w:rsid w:val="00357BD5"/>
    <w:rsid w:val="00357C09"/>
    <w:rsid w:val="00357E7A"/>
    <w:rsid w:val="003604D2"/>
    <w:rsid w:val="003605A0"/>
    <w:rsid w:val="00360618"/>
    <w:rsid w:val="00360627"/>
    <w:rsid w:val="0036070C"/>
    <w:rsid w:val="0036076E"/>
    <w:rsid w:val="003608D0"/>
    <w:rsid w:val="00360D1D"/>
    <w:rsid w:val="00360E7B"/>
    <w:rsid w:val="00360FE5"/>
    <w:rsid w:val="00361361"/>
    <w:rsid w:val="003614B5"/>
    <w:rsid w:val="0036169B"/>
    <w:rsid w:val="00361899"/>
    <w:rsid w:val="00361B5C"/>
    <w:rsid w:val="00361E6C"/>
    <w:rsid w:val="00361ED9"/>
    <w:rsid w:val="00361FF5"/>
    <w:rsid w:val="003620C6"/>
    <w:rsid w:val="003620D1"/>
    <w:rsid w:val="0036210B"/>
    <w:rsid w:val="00362564"/>
    <w:rsid w:val="00362729"/>
    <w:rsid w:val="0036279D"/>
    <w:rsid w:val="00362886"/>
    <w:rsid w:val="003628D2"/>
    <w:rsid w:val="00362CF7"/>
    <w:rsid w:val="00362D54"/>
    <w:rsid w:val="00362D7B"/>
    <w:rsid w:val="00362DCA"/>
    <w:rsid w:val="00362ED0"/>
    <w:rsid w:val="00362EDB"/>
    <w:rsid w:val="00362F51"/>
    <w:rsid w:val="0036311B"/>
    <w:rsid w:val="00363128"/>
    <w:rsid w:val="00363172"/>
    <w:rsid w:val="003634C0"/>
    <w:rsid w:val="0036359C"/>
    <w:rsid w:val="003636F8"/>
    <w:rsid w:val="00363838"/>
    <w:rsid w:val="0036398F"/>
    <w:rsid w:val="00363B18"/>
    <w:rsid w:val="00363B1F"/>
    <w:rsid w:val="00363B6A"/>
    <w:rsid w:val="00363C4A"/>
    <w:rsid w:val="00363D1D"/>
    <w:rsid w:val="00363D5B"/>
    <w:rsid w:val="00363FDD"/>
    <w:rsid w:val="003640E2"/>
    <w:rsid w:val="00364117"/>
    <w:rsid w:val="003648ED"/>
    <w:rsid w:val="00364A43"/>
    <w:rsid w:val="00364B68"/>
    <w:rsid w:val="00364D36"/>
    <w:rsid w:val="003656D7"/>
    <w:rsid w:val="003656DD"/>
    <w:rsid w:val="0036580A"/>
    <w:rsid w:val="003659EB"/>
    <w:rsid w:val="00365A42"/>
    <w:rsid w:val="00365AFC"/>
    <w:rsid w:val="00365CBA"/>
    <w:rsid w:val="00365E1A"/>
    <w:rsid w:val="00365EBB"/>
    <w:rsid w:val="00365F09"/>
    <w:rsid w:val="00365FEF"/>
    <w:rsid w:val="0036605B"/>
    <w:rsid w:val="0036608F"/>
    <w:rsid w:val="0036629F"/>
    <w:rsid w:val="00366313"/>
    <w:rsid w:val="00366371"/>
    <w:rsid w:val="003663D4"/>
    <w:rsid w:val="003667B0"/>
    <w:rsid w:val="003667BC"/>
    <w:rsid w:val="00366F2D"/>
    <w:rsid w:val="00366FF1"/>
    <w:rsid w:val="00367101"/>
    <w:rsid w:val="00367401"/>
    <w:rsid w:val="00367918"/>
    <w:rsid w:val="0036798F"/>
    <w:rsid w:val="00367C46"/>
    <w:rsid w:val="00367D05"/>
    <w:rsid w:val="00367EC9"/>
    <w:rsid w:val="00367F03"/>
    <w:rsid w:val="00370460"/>
    <w:rsid w:val="003704FB"/>
    <w:rsid w:val="003706D0"/>
    <w:rsid w:val="003706FA"/>
    <w:rsid w:val="00370924"/>
    <w:rsid w:val="00370B4B"/>
    <w:rsid w:val="00371043"/>
    <w:rsid w:val="00371124"/>
    <w:rsid w:val="00371341"/>
    <w:rsid w:val="003717F2"/>
    <w:rsid w:val="0037189D"/>
    <w:rsid w:val="00371A19"/>
    <w:rsid w:val="00371F3A"/>
    <w:rsid w:val="003721DA"/>
    <w:rsid w:val="003721E8"/>
    <w:rsid w:val="00372244"/>
    <w:rsid w:val="00372490"/>
    <w:rsid w:val="003724C8"/>
    <w:rsid w:val="00372838"/>
    <w:rsid w:val="00372CBC"/>
    <w:rsid w:val="00372CF9"/>
    <w:rsid w:val="00372D18"/>
    <w:rsid w:val="00372D8B"/>
    <w:rsid w:val="00372E9D"/>
    <w:rsid w:val="0037332C"/>
    <w:rsid w:val="003735C2"/>
    <w:rsid w:val="0037366E"/>
    <w:rsid w:val="00373A69"/>
    <w:rsid w:val="00373BB9"/>
    <w:rsid w:val="00373BBC"/>
    <w:rsid w:val="00373BC1"/>
    <w:rsid w:val="00373BC2"/>
    <w:rsid w:val="00373D3C"/>
    <w:rsid w:val="003744D9"/>
    <w:rsid w:val="00374ADD"/>
    <w:rsid w:val="00374D2E"/>
    <w:rsid w:val="00374FE7"/>
    <w:rsid w:val="00375228"/>
    <w:rsid w:val="0037524B"/>
    <w:rsid w:val="0037526D"/>
    <w:rsid w:val="003752C4"/>
    <w:rsid w:val="003754EB"/>
    <w:rsid w:val="003754FF"/>
    <w:rsid w:val="0037565C"/>
    <w:rsid w:val="00375685"/>
    <w:rsid w:val="003756CE"/>
    <w:rsid w:val="0037576E"/>
    <w:rsid w:val="00375890"/>
    <w:rsid w:val="0037600C"/>
    <w:rsid w:val="00376116"/>
    <w:rsid w:val="00376164"/>
    <w:rsid w:val="00376B40"/>
    <w:rsid w:val="00377054"/>
    <w:rsid w:val="00377143"/>
    <w:rsid w:val="0037725E"/>
    <w:rsid w:val="0037736C"/>
    <w:rsid w:val="0037753C"/>
    <w:rsid w:val="00377746"/>
    <w:rsid w:val="00377A4A"/>
    <w:rsid w:val="00377B70"/>
    <w:rsid w:val="00377D58"/>
    <w:rsid w:val="0038025B"/>
    <w:rsid w:val="00380285"/>
    <w:rsid w:val="00380334"/>
    <w:rsid w:val="00380403"/>
    <w:rsid w:val="00380688"/>
    <w:rsid w:val="00380B68"/>
    <w:rsid w:val="00381285"/>
    <w:rsid w:val="00381294"/>
    <w:rsid w:val="00381380"/>
    <w:rsid w:val="00381641"/>
    <w:rsid w:val="00381691"/>
    <w:rsid w:val="00381988"/>
    <w:rsid w:val="00381989"/>
    <w:rsid w:val="00381A58"/>
    <w:rsid w:val="00381C55"/>
    <w:rsid w:val="00381D88"/>
    <w:rsid w:val="00382108"/>
    <w:rsid w:val="003824DB"/>
    <w:rsid w:val="0038285F"/>
    <w:rsid w:val="00382928"/>
    <w:rsid w:val="00382A3D"/>
    <w:rsid w:val="00382C0C"/>
    <w:rsid w:val="00382DE0"/>
    <w:rsid w:val="00382F76"/>
    <w:rsid w:val="0038333E"/>
    <w:rsid w:val="003838FA"/>
    <w:rsid w:val="0038399F"/>
    <w:rsid w:val="00383B84"/>
    <w:rsid w:val="00383BAE"/>
    <w:rsid w:val="00383E13"/>
    <w:rsid w:val="00384194"/>
    <w:rsid w:val="003842A0"/>
    <w:rsid w:val="003845CD"/>
    <w:rsid w:val="00384D0E"/>
    <w:rsid w:val="00385077"/>
    <w:rsid w:val="00385107"/>
    <w:rsid w:val="0038516C"/>
    <w:rsid w:val="00385294"/>
    <w:rsid w:val="00385835"/>
    <w:rsid w:val="00385849"/>
    <w:rsid w:val="00385956"/>
    <w:rsid w:val="00385C21"/>
    <w:rsid w:val="00385D52"/>
    <w:rsid w:val="00385E6E"/>
    <w:rsid w:val="00385EA3"/>
    <w:rsid w:val="0038605A"/>
    <w:rsid w:val="003862B3"/>
    <w:rsid w:val="00386378"/>
    <w:rsid w:val="0038638E"/>
    <w:rsid w:val="003869CB"/>
    <w:rsid w:val="00386EA5"/>
    <w:rsid w:val="00386EF3"/>
    <w:rsid w:val="003871EC"/>
    <w:rsid w:val="003872D7"/>
    <w:rsid w:val="003872F3"/>
    <w:rsid w:val="00387474"/>
    <w:rsid w:val="00387815"/>
    <w:rsid w:val="003878BE"/>
    <w:rsid w:val="00387A82"/>
    <w:rsid w:val="00387BD1"/>
    <w:rsid w:val="00387C5E"/>
    <w:rsid w:val="00387D21"/>
    <w:rsid w:val="00387E58"/>
    <w:rsid w:val="00387F3A"/>
    <w:rsid w:val="0039007C"/>
    <w:rsid w:val="00390277"/>
    <w:rsid w:val="00390769"/>
    <w:rsid w:val="00390782"/>
    <w:rsid w:val="00391363"/>
    <w:rsid w:val="0039138D"/>
    <w:rsid w:val="0039145C"/>
    <w:rsid w:val="003915B6"/>
    <w:rsid w:val="003916AC"/>
    <w:rsid w:val="003916E7"/>
    <w:rsid w:val="00391704"/>
    <w:rsid w:val="00391769"/>
    <w:rsid w:val="003917D3"/>
    <w:rsid w:val="00391CD2"/>
    <w:rsid w:val="00391D4B"/>
    <w:rsid w:val="00391E7E"/>
    <w:rsid w:val="00391ED2"/>
    <w:rsid w:val="00391FE1"/>
    <w:rsid w:val="0039227C"/>
    <w:rsid w:val="003922B2"/>
    <w:rsid w:val="00392379"/>
    <w:rsid w:val="003927C2"/>
    <w:rsid w:val="00392964"/>
    <w:rsid w:val="00392ACC"/>
    <w:rsid w:val="00392D4F"/>
    <w:rsid w:val="00392FB0"/>
    <w:rsid w:val="00393068"/>
    <w:rsid w:val="003930CA"/>
    <w:rsid w:val="003930E6"/>
    <w:rsid w:val="003932B3"/>
    <w:rsid w:val="00393845"/>
    <w:rsid w:val="00393C35"/>
    <w:rsid w:val="00393EBF"/>
    <w:rsid w:val="00393FE8"/>
    <w:rsid w:val="00394019"/>
    <w:rsid w:val="003941E4"/>
    <w:rsid w:val="003944A1"/>
    <w:rsid w:val="0039474C"/>
    <w:rsid w:val="00394A66"/>
    <w:rsid w:val="00394A84"/>
    <w:rsid w:val="00394D7D"/>
    <w:rsid w:val="0039508D"/>
    <w:rsid w:val="00395138"/>
    <w:rsid w:val="003951A3"/>
    <w:rsid w:val="003952F3"/>
    <w:rsid w:val="003952FE"/>
    <w:rsid w:val="003956CE"/>
    <w:rsid w:val="003957A0"/>
    <w:rsid w:val="00395E47"/>
    <w:rsid w:val="00395EFA"/>
    <w:rsid w:val="003962FB"/>
    <w:rsid w:val="003963D2"/>
    <w:rsid w:val="00396BA4"/>
    <w:rsid w:val="00396D43"/>
    <w:rsid w:val="00396E2D"/>
    <w:rsid w:val="00397159"/>
    <w:rsid w:val="0039731F"/>
    <w:rsid w:val="0039732C"/>
    <w:rsid w:val="00397390"/>
    <w:rsid w:val="003973A8"/>
    <w:rsid w:val="003974BE"/>
    <w:rsid w:val="00397780"/>
    <w:rsid w:val="003A01A8"/>
    <w:rsid w:val="003A02B7"/>
    <w:rsid w:val="003A02B9"/>
    <w:rsid w:val="003A0351"/>
    <w:rsid w:val="003A039B"/>
    <w:rsid w:val="003A0534"/>
    <w:rsid w:val="003A055F"/>
    <w:rsid w:val="003A07C6"/>
    <w:rsid w:val="003A091D"/>
    <w:rsid w:val="003A0D24"/>
    <w:rsid w:val="003A0D5F"/>
    <w:rsid w:val="003A0FF3"/>
    <w:rsid w:val="003A113B"/>
    <w:rsid w:val="003A1295"/>
    <w:rsid w:val="003A12BF"/>
    <w:rsid w:val="003A132A"/>
    <w:rsid w:val="003A143F"/>
    <w:rsid w:val="003A14C8"/>
    <w:rsid w:val="003A1CD9"/>
    <w:rsid w:val="003A1D46"/>
    <w:rsid w:val="003A1E8E"/>
    <w:rsid w:val="003A1F33"/>
    <w:rsid w:val="003A1F68"/>
    <w:rsid w:val="003A2356"/>
    <w:rsid w:val="003A23A7"/>
    <w:rsid w:val="003A2555"/>
    <w:rsid w:val="003A25C7"/>
    <w:rsid w:val="003A2759"/>
    <w:rsid w:val="003A28C6"/>
    <w:rsid w:val="003A2AD8"/>
    <w:rsid w:val="003A2B22"/>
    <w:rsid w:val="003A2B9C"/>
    <w:rsid w:val="003A2D5D"/>
    <w:rsid w:val="003A2DD0"/>
    <w:rsid w:val="003A2E76"/>
    <w:rsid w:val="003A3107"/>
    <w:rsid w:val="003A310F"/>
    <w:rsid w:val="003A3125"/>
    <w:rsid w:val="003A313E"/>
    <w:rsid w:val="003A364F"/>
    <w:rsid w:val="003A3BC8"/>
    <w:rsid w:val="003A3C58"/>
    <w:rsid w:val="003A3C94"/>
    <w:rsid w:val="003A3C95"/>
    <w:rsid w:val="003A3D1B"/>
    <w:rsid w:val="003A3E22"/>
    <w:rsid w:val="003A409C"/>
    <w:rsid w:val="003A4489"/>
    <w:rsid w:val="003A45FA"/>
    <w:rsid w:val="003A47F3"/>
    <w:rsid w:val="003A4BFF"/>
    <w:rsid w:val="003A530D"/>
    <w:rsid w:val="003A5921"/>
    <w:rsid w:val="003A59DB"/>
    <w:rsid w:val="003A5A31"/>
    <w:rsid w:val="003A60B7"/>
    <w:rsid w:val="003A6269"/>
    <w:rsid w:val="003A639C"/>
    <w:rsid w:val="003A6485"/>
    <w:rsid w:val="003A68E7"/>
    <w:rsid w:val="003A6B61"/>
    <w:rsid w:val="003A6C42"/>
    <w:rsid w:val="003A6CF1"/>
    <w:rsid w:val="003A70AB"/>
    <w:rsid w:val="003A73B4"/>
    <w:rsid w:val="003A785E"/>
    <w:rsid w:val="003A7AEA"/>
    <w:rsid w:val="003A7DE4"/>
    <w:rsid w:val="003A7E6F"/>
    <w:rsid w:val="003B01A4"/>
    <w:rsid w:val="003B01CB"/>
    <w:rsid w:val="003B0361"/>
    <w:rsid w:val="003B0572"/>
    <w:rsid w:val="003B0647"/>
    <w:rsid w:val="003B0894"/>
    <w:rsid w:val="003B0B18"/>
    <w:rsid w:val="003B0F4E"/>
    <w:rsid w:val="003B0F58"/>
    <w:rsid w:val="003B1151"/>
    <w:rsid w:val="003B1532"/>
    <w:rsid w:val="003B156F"/>
    <w:rsid w:val="003B16C0"/>
    <w:rsid w:val="003B1F0E"/>
    <w:rsid w:val="003B2021"/>
    <w:rsid w:val="003B236F"/>
    <w:rsid w:val="003B2472"/>
    <w:rsid w:val="003B2572"/>
    <w:rsid w:val="003B27D9"/>
    <w:rsid w:val="003B2E47"/>
    <w:rsid w:val="003B2F58"/>
    <w:rsid w:val="003B32E0"/>
    <w:rsid w:val="003B34A9"/>
    <w:rsid w:val="003B358A"/>
    <w:rsid w:val="003B38EA"/>
    <w:rsid w:val="003B393C"/>
    <w:rsid w:val="003B3CA0"/>
    <w:rsid w:val="003B4216"/>
    <w:rsid w:val="003B4243"/>
    <w:rsid w:val="003B43FC"/>
    <w:rsid w:val="003B44F5"/>
    <w:rsid w:val="003B4835"/>
    <w:rsid w:val="003B4B97"/>
    <w:rsid w:val="003B4CF8"/>
    <w:rsid w:val="003B4E4D"/>
    <w:rsid w:val="003B5061"/>
    <w:rsid w:val="003B508A"/>
    <w:rsid w:val="003B52EC"/>
    <w:rsid w:val="003B5416"/>
    <w:rsid w:val="003B5737"/>
    <w:rsid w:val="003B57EB"/>
    <w:rsid w:val="003B597E"/>
    <w:rsid w:val="003B5A3A"/>
    <w:rsid w:val="003B5AD9"/>
    <w:rsid w:val="003B5E4F"/>
    <w:rsid w:val="003B5E79"/>
    <w:rsid w:val="003B627F"/>
    <w:rsid w:val="003B6324"/>
    <w:rsid w:val="003B637F"/>
    <w:rsid w:val="003B6455"/>
    <w:rsid w:val="003B64B3"/>
    <w:rsid w:val="003B64F7"/>
    <w:rsid w:val="003B6500"/>
    <w:rsid w:val="003B66FD"/>
    <w:rsid w:val="003B6756"/>
    <w:rsid w:val="003B67FF"/>
    <w:rsid w:val="003B6CF8"/>
    <w:rsid w:val="003B72F2"/>
    <w:rsid w:val="003B7481"/>
    <w:rsid w:val="003B754D"/>
    <w:rsid w:val="003B7551"/>
    <w:rsid w:val="003B787D"/>
    <w:rsid w:val="003B7A4B"/>
    <w:rsid w:val="003B7A7C"/>
    <w:rsid w:val="003B7BAB"/>
    <w:rsid w:val="003B7F88"/>
    <w:rsid w:val="003B7FE2"/>
    <w:rsid w:val="003C04BD"/>
    <w:rsid w:val="003C04CE"/>
    <w:rsid w:val="003C085C"/>
    <w:rsid w:val="003C096E"/>
    <w:rsid w:val="003C09B7"/>
    <w:rsid w:val="003C0B52"/>
    <w:rsid w:val="003C0F28"/>
    <w:rsid w:val="003C0FE7"/>
    <w:rsid w:val="003C1069"/>
    <w:rsid w:val="003C1445"/>
    <w:rsid w:val="003C14F3"/>
    <w:rsid w:val="003C16FF"/>
    <w:rsid w:val="003C1C85"/>
    <w:rsid w:val="003C1DAF"/>
    <w:rsid w:val="003C21AD"/>
    <w:rsid w:val="003C2247"/>
    <w:rsid w:val="003C285C"/>
    <w:rsid w:val="003C2A86"/>
    <w:rsid w:val="003C2F18"/>
    <w:rsid w:val="003C300E"/>
    <w:rsid w:val="003C3345"/>
    <w:rsid w:val="003C3520"/>
    <w:rsid w:val="003C3572"/>
    <w:rsid w:val="003C35D8"/>
    <w:rsid w:val="003C36F5"/>
    <w:rsid w:val="003C384C"/>
    <w:rsid w:val="003C3DA6"/>
    <w:rsid w:val="003C3E13"/>
    <w:rsid w:val="003C3E74"/>
    <w:rsid w:val="003C3EE0"/>
    <w:rsid w:val="003C42D4"/>
    <w:rsid w:val="003C42FA"/>
    <w:rsid w:val="003C4474"/>
    <w:rsid w:val="003C44F1"/>
    <w:rsid w:val="003C4509"/>
    <w:rsid w:val="003C49C3"/>
    <w:rsid w:val="003C4AAE"/>
    <w:rsid w:val="003C4B5C"/>
    <w:rsid w:val="003C5394"/>
    <w:rsid w:val="003C5508"/>
    <w:rsid w:val="003C557A"/>
    <w:rsid w:val="003C5829"/>
    <w:rsid w:val="003C59E3"/>
    <w:rsid w:val="003C5DDF"/>
    <w:rsid w:val="003C5F44"/>
    <w:rsid w:val="003C63C6"/>
    <w:rsid w:val="003C69EC"/>
    <w:rsid w:val="003C6A63"/>
    <w:rsid w:val="003C6A96"/>
    <w:rsid w:val="003C6B64"/>
    <w:rsid w:val="003C6BB8"/>
    <w:rsid w:val="003C6ED3"/>
    <w:rsid w:val="003C70D8"/>
    <w:rsid w:val="003C722D"/>
    <w:rsid w:val="003C74B2"/>
    <w:rsid w:val="003C75A8"/>
    <w:rsid w:val="003C75EA"/>
    <w:rsid w:val="003C7620"/>
    <w:rsid w:val="003C7B52"/>
    <w:rsid w:val="003C7BC3"/>
    <w:rsid w:val="003C7BD5"/>
    <w:rsid w:val="003C7EA2"/>
    <w:rsid w:val="003C7F0E"/>
    <w:rsid w:val="003D017E"/>
    <w:rsid w:val="003D02D4"/>
    <w:rsid w:val="003D04E0"/>
    <w:rsid w:val="003D058D"/>
    <w:rsid w:val="003D08F2"/>
    <w:rsid w:val="003D125D"/>
    <w:rsid w:val="003D15C2"/>
    <w:rsid w:val="003D1765"/>
    <w:rsid w:val="003D18E9"/>
    <w:rsid w:val="003D19EF"/>
    <w:rsid w:val="003D1B12"/>
    <w:rsid w:val="003D1BB2"/>
    <w:rsid w:val="003D2006"/>
    <w:rsid w:val="003D210D"/>
    <w:rsid w:val="003D22D0"/>
    <w:rsid w:val="003D235D"/>
    <w:rsid w:val="003D247F"/>
    <w:rsid w:val="003D26BB"/>
    <w:rsid w:val="003D275F"/>
    <w:rsid w:val="003D294C"/>
    <w:rsid w:val="003D2B61"/>
    <w:rsid w:val="003D2F1A"/>
    <w:rsid w:val="003D31C1"/>
    <w:rsid w:val="003D32E6"/>
    <w:rsid w:val="003D345B"/>
    <w:rsid w:val="003D3628"/>
    <w:rsid w:val="003D3873"/>
    <w:rsid w:val="003D3987"/>
    <w:rsid w:val="003D3B7F"/>
    <w:rsid w:val="003D3D22"/>
    <w:rsid w:val="003D3F69"/>
    <w:rsid w:val="003D424B"/>
    <w:rsid w:val="003D4362"/>
    <w:rsid w:val="003D451F"/>
    <w:rsid w:val="003D4768"/>
    <w:rsid w:val="003D4815"/>
    <w:rsid w:val="003D4B9E"/>
    <w:rsid w:val="003D4BD9"/>
    <w:rsid w:val="003D4C39"/>
    <w:rsid w:val="003D4E46"/>
    <w:rsid w:val="003D4EA1"/>
    <w:rsid w:val="003D4EF4"/>
    <w:rsid w:val="003D5197"/>
    <w:rsid w:val="003D539E"/>
    <w:rsid w:val="003D5849"/>
    <w:rsid w:val="003D594E"/>
    <w:rsid w:val="003D5985"/>
    <w:rsid w:val="003D59BC"/>
    <w:rsid w:val="003D5AA8"/>
    <w:rsid w:val="003D5ACD"/>
    <w:rsid w:val="003D5B44"/>
    <w:rsid w:val="003D5C18"/>
    <w:rsid w:val="003D5E37"/>
    <w:rsid w:val="003D5F8E"/>
    <w:rsid w:val="003D6068"/>
    <w:rsid w:val="003D633B"/>
    <w:rsid w:val="003D637B"/>
    <w:rsid w:val="003D665F"/>
    <w:rsid w:val="003D6B60"/>
    <w:rsid w:val="003D6E91"/>
    <w:rsid w:val="003D734D"/>
    <w:rsid w:val="003D75CE"/>
    <w:rsid w:val="003D78EF"/>
    <w:rsid w:val="003D79DA"/>
    <w:rsid w:val="003D7B2D"/>
    <w:rsid w:val="003D7DC6"/>
    <w:rsid w:val="003D7E40"/>
    <w:rsid w:val="003E03EF"/>
    <w:rsid w:val="003E0455"/>
    <w:rsid w:val="003E060E"/>
    <w:rsid w:val="003E0767"/>
    <w:rsid w:val="003E076E"/>
    <w:rsid w:val="003E07BA"/>
    <w:rsid w:val="003E0EA8"/>
    <w:rsid w:val="003E1710"/>
    <w:rsid w:val="003E1A37"/>
    <w:rsid w:val="003E1C48"/>
    <w:rsid w:val="003E1CA8"/>
    <w:rsid w:val="003E1D89"/>
    <w:rsid w:val="003E1E3D"/>
    <w:rsid w:val="003E1F3B"/>
    <w:rsid w:val="003E1F87"/>
    <w:rsid w:val="003E2297"/>
    <w:rsid w:val="003E2667"/>
    <w:rsid w:val="003E2788"/>
    <w:rsid w:val="003E29A4"/>
    <w:rsid w:val="003E2A0C"/>
    <w:rsid w:val="003E2AF3"/>
    <w:rsid w:val="003E2CB9"/>
    <w:rsid w:val="003E327A"/>
    <w:rsid w:val="003E32F1"/>
    <w:rsid w:val="003E34E9"/>
    <w:rsid w:val="003E3594"/>
    <w:rsid w:val="003E36E5"/>
    <w:rsid w:val="003E36FB"/>
    <w:rsid w:val="003E3782"/>
    <w:rsid w:val="003E3836"/>
    <w:rsid w:val="003E3A53"/>
    <w:rsid w:val="003E3FBF"/>
    <w:rsid w:val="003E41A2"/>
    <w:rsid w:val="003E42BC"/>
    <w:rsid w:val="003E44DC"/>
    <w:rsid w:val="003E4621"/>
    <w:rsid w:val="003E4AC4"/>
    <w:rsid w:val="003E4AD8"/>
    <w:rsid w:val="003E4AE1"/>
    <w:rsid w:val="003E4B0B"/>
    <w:rsid w:val="003E4F77"/>
    <w:rsid w:val="003E5154"/>
    <w:rsid w:val="003E5215"/>
    <w:rsid w:val="003E55B6"/>
    <w:rsid w:val="003E5751"/>
    <w:rsid w:val="003E5891"/>
    <w:rsid w:val="003E5AD3"/>
    <w:rsid w:val="003E5BDB"/>
    <w:rsid w:val="003E5C0C"/>
    <w:rsid w:val="003E5E0A"/>
    <w:rsid w:val="003E5E6C"/>
    <w:rsid w:val="003E6013"/>
    <w:rsid w:val="003E6443"/>
    <w:rsid w:val="003E653B"/>
    <w:rsid w:val="003E6582"/>
    <w:rsid w:val="003E65D0"/>
    <w:rsid w:val="003E6712"/>
    <w:rsid w:val="003E692C"/>
    <w:rsid w:val="003E6A9C"/>
    <w:rsid w:val="003E6CCB"/>
    <w:rsid w:val="003E711F"/>
    <w:rsid w:val="003E7237"/>
    <w:rsid w:val="003E72E1"/>
    <w:rsid w:val="003E760C"/>
    <w:rsid w:val="003E774D"/>
    <w:rsid w:val="003E7E50"/>
    <w:rsid w:val="003E7FBD"/>
    <w:rsid w:val="003F0195"/>
    <w:rsid w:val="003F0362"/>
    <w:rsid w:val="003F046C"/>
    <w:rsid w:val="003F04E0"/>
    <w:rsid w:val="003F0533"/>
    <w:rsid w:val="003F066F"/>
    <w:rsid w:val="003F0762"/>
    <w:rsid w:val="003F09B0"/>
    <w:rsid w:val="003F0B4F"/>
    <w:rsid w:val="003F0C12"/>
    <w:rsid w:val="003F0CFE"/>
    <w:rsid w:val="003F0DFA"/>
    <w:rsid w:val="003F0E58"/>
    <w:rsid w:val="003F0ED6"/>
    <w:rsid w:val="003F0FB0"/>
    <w:rsid w:val="003F1041"/>
    <w:rsid w:val="003F106A"/>
    <w:rsid w:val="003F1360"/>
    <w:rsid w:val="003F14E8"/>
    <w:rsid w:val="003F1607"/>
    <w:rsid w:val="003F1B47"/>
    <w:rsid w:val="003F1C7E"/>
    <w:rsid w:val="003F1DBA"/>
    <w:rsid w:val="003F1ED7"/>
    <w:rsid w:val="003F1FFA"/>
    <w:rsid w:val="003F2094"/>
    <w:rsid w:val="003F20A8"/>
    <w:rsid w:val="003F210D"/>
    <w:rsid w:val="003F228F"/>
    <w:rsid w:val="003F237A"/>
    <w:rsid w:val="003F239B"/>
    <w:rsid w:val="003F2612"/>
    <w:rsid w:val="003F27F6"/>
    <w:rsid w:val="003F282B"/>
    <w:rsid w:val="003F2985"/>
    <w:rsid w:val="003F2B8C"/>
    <w:rsid w:val="003F2C3E"/>
    <w:rsid w:val="003F2C44"/>
    <w:rsid w:val="003F2FD1"/>
    <w:rsid w:val="003F30A6"/>
    <w:rsid w:val="003F3349"/>
    <w:rsid w:val="003F3353"/>
    <w:rsid w:val="003F3399"/>
    <w:rsid w:val="003F368D"/>
    <w:rsid w:val="003F36F9"/>
    <w:rsid w:val="003F3A82"/>
    <w:rsid w:val="003F3B67"/>
    <w:rsid w:val="003F3F7B"/>
    <w:rsid w:val="003F40F0"/>
    <w:rsid w:val="003F416E"/>
    <w:rsid w:val="003F429F"/>
    <w:rsid w:val="003F4606"/>
    <w:rsid w:val="003F47DC"/>
    <w:rsid w:val="003F48A5"/>
    <w:rsid w:val="003F49BD"/>
    <w:rsid w:val="003F5658"/>
    <w:rsid w:val="003F56BD"/>
    <w:rsid w:val="003F57E7"/>
    <w:rsid w:val="003F5B4C"/>
    <w:rsid w:val="003F5B76"/>
    <w:rsid w:val="003F5F02"/>
    <w:rsid w:val="003F5F9B"/>
    <w:rsid w:val="003F5FBA"/>
    <w:rsid w:val="003F6079"/>
    <w:rsid w:val="003F640E"/>
    <w:rsid w:val="003F656C"/>
    <w:rsid w:val="003F66ED"/>
    <w:rsid w:val="003F68B9"/>
    <w:rsid w:val="003F6BBD"/>
    <w:rsid w:val="003F706D"/>
    <w:rsid w:val="003F7312"/>
    <w:rsid w:val="003F7399"/>
    <w:rsid w:val="003F7749"/>
    <w:rsid w:val="003F77F5"/>
    <w:rsid w:val="003F7824"/>
    <w:rsid w:val="003F7A6E"/>
    <w:rsid w:val="003F7B09"/>
    <w:rsid w:val="003F7B2B"/>
    <w:rsid w:val="003F7BF6"/>
    <w:rsid w:val="003F7FBA"/>
    <w:rsid w:val="00400698"/>
    <w:rsid w:val="00400AC4"/>
    <w:rsid w:val="00400D23"/>
    <w:rsid w:val="00400EBB"/>
    <w:rsid w:val="00400F34"/>
    <w:rsid w:val="00400F8C"/>
    <w:rsid w:val="004010D6"/>
    <w:rsid w:val="004012B7"/>
    <w:rsid w:val="00401437"/>
    <w:rsid w:val="004014F3"/>
    <w:rsid w:val="00401687"/>
    <w:rsid w:val="0040177D"/>
    <w:rsid w:val="0040178D"/>
    <w:rsid w:val="00401E90"/>
    <w:rsid w:val="00402151"/>
    <w:rsid w:val="004025E5"/>
    <w:rsid w:val="0040273D"/>
    <w:rsid w:val="0040298D"/>
    <w:rsid w:val="00402E17"/>
    <w:rsid w:val="00402E3F"/>
    <w:rsid w:val="00402E9E"/>
    <w:rsid w:val="00402FFA"/>
    <w:rsid w:val="004031CA"/>
    <w:rsid w:val="004034A9"/>
    <w:rsid w:val="004035DB"/>
    <w:rsid w:val="004037E9"/>
    <w:rsid w:val="0040386E"/>
    <w:rsid w:val="004038E5"/>
    <w:rsid w:val="004039CC"/>
    <w:rsid w:val="00403B6C"/>
    <w:rsid w:val="00403C26"/>
    <w:rsid w:val="00403DAD"/>
    <w:rsid w:val="004040AA"/>
    <w:rsid w:val="00404102"/>
    <w:rsid w:val="0040437B"/>
    <w:rsid w:val="004046F8"/>
    <w:rsid w:val="00404C5D"/>
    <w:rsid w:val="00404CF4"/>
    <w:rsid w:val="00405058"/>
    <w:rsid w:val="004050B7"/>
    <w:rsid w:val="004050F4"/>
    <w:rsid w:val="004055E9"/>
    <w:rsid w:val="0040574A"/>
    <w:rsid w:val="00405806"/>
    <w:rsid w:val="004058C8"/>
    <w:rsid w:val="0040593F"/>
    <w:rsid w:val="004059FA"/>
    <w:rsid w:val="00405A16"/>
    <w:rsid w:val="0040645C"/>
    <w:rsid w:val="004064F1"/>
    <w:rsid w:val="004065EC"/>
    <w:rsid w:val="0040676E"/>
    <w:rsid w:val="004068B4"/>
    <w:rsid w:val="004069E5"/>
    <w:rsid w:val="00406BEF"/>
    <w:rsid w:val="00406CF3"/>
    <w:rsid w:val="00406D4C"/>
    <w:rsid w:val="00406D79"/>
    <w:rsid w:val="0040724A"/>
    <w:rsid w:val="004072B7"/>
    <w:rsid w:val="0040742A"/>
    <w:rsid w:val="00407509"/>
    <w:rsid w:val="00407559"/>
    <w:rsid w:val="0040783D"/>
    <w:rsid w:val="0040789A"/>
    <w:rsid w:val="00407BEF"/>
    <w:rsid w:val="00407D70"/>
    <w:rsid w:val="00407DB6"/>
    <w:rsid w:val="00407E7E"/>
    <w:rsid w:val="00407F17"/>
    <w:rsid w:val="0041000B"/>
    <w:rsid w:val="0041029D"/>
    <w:rsid w:val="004102E3"/>
    <w:rsid w:val="004104B4"/>
    <w:rsid w:val="0041056E"/>
    <w:rsid w:val="00410C6B"/>
    <w:rsid w:val="00410DCB"/>
    <w:rsid w:val="004112B9"/>
    <w:rsid w:val="004115D6"/>
    <w:rsid w:val="004115D7"/>
    <w:rsid w:val="004116B1"/>
    <w:rsid w:val="004119A5"/>
    <w:rsid w:val="004119E2"/>
    <w:rsid w:val="00411A9A"/>
    <w:rsid w:val="00411D87"/>
    <w:rsid w:val="00411DEC"/>
    <w:rsid w:val="004120C4"/>
    <w:rsid w:val="004120FA"/>
    <w:rsid w:val="00412238"/>
    <w:rsid w:val="004125A6"/>
    <w:rsid w:val="00412625"/>
    <w:rsid w:val="00412629"/>
    <w:rsid w:val="00412753"/>
    <w:rsid w:val="004129AA"/>
    <w:rsid w:val="00412AB7"/>
    <w:rsid w:val="00412E20"/>
    <w:rsid w:val="00412E3F"/>
    <w:rsid w:val="00412E44"/>
    <w:rsid w:val="00412F2E"/>
    <w:rsid w:val="004130CD"/>
    <w:rsid w:val="0041314F"/>
    <w:rsid w:val="0041318D"/>
    <w:rsid w:val="00413996"/>
    <w:rsid w:val="00413A01"/>
    <w:rsid w:val="00413A08"/>
    <w:rsid w:val="00413C72"/>
    <w:rsid w:val="00413D22"/>
    <w:rsid w:val="00413DD6"/>
    <w:rsid w:val="00413F23"/>
    <w:rsid w:val="004140A6"/>
    <w:rsid w:val="0041422F"/>
    <w:rsid w:val="004142DD"/>
    <w:rsid w:val="00414479"/>
    <w:rsid w:val="0041462A"/>
    <w:rsid w:val="00414943"/>
    <w:rsid w:val="00414BAC"/>
    <w:rsid w:val="00414DCA"/>
    <w:rsid w:val="00414E74"/>
    <w:rsid w:val="00415075"/>
    <w:rsid w:val="00415307"/>
    <w:rsid w:val="00415471"/>
    <w:rsid w:val="00415489"/>
    <w:rsid w:val="0041549D"/>
    <w:rsid w:val="004154DE"/>
    <w:rsid w:val="00415509"/>
    <w:rsid w:val="00415653"/>
    <w:rsid w:val="00415970"/>
    <w:rsid w:val="00415D2D"/>
    <w:rsid w:val="00415EAB"/>
    <w:rsid w:val="00415FCB"/>
    <w:rsid w:val="004161D7"/>
    <w:rsid w:val="00416346"/>
    <w:rsid w:val="00416481"/>
    <w:rsid w:val="004164DB"/>
    <w:rsid w:val="0041656E"/>
    <w:rsid w:val="004167BC"/>
    <w:rsid w:val="00416818"/>
    <w:rsid w:val="00416F8C"/>
    <w:rsid w:val="004170E2"/>
    <w:rsid w:val="00417454"/>
    <w:rsid w:val="00417743"/>
    <w:rsid w:val="0041780E"/>
    <w:rsid w:val="0041782A"/>
    <w:rsid w:val="004179F9"/>
    <w:rsid w:val="00417D8C"/>
    <w:rsid w:val="00417DD0"/>
    <w:rsid w:val="00417E71"/>
    <w:rsid w:val="00417F15"/>
    <w:rsid w:val="00417FFB"/>
    <w:rsid w:val="0042002B"/>
    <w:rsid w:val="004202A3"/>
    <w:rsid w:val="00420670"/>
    <w:rsid w:val="004207C9"/>
    <w:rsid w:val="004207E2"/>
    <w:rsid w:val="00420865"/>
    <w:rsid w:val="00420D27"/>
    <w:rsid w:val="00420E21"/>
    <w:rsid w:val="00421093"/>
    <w:rsid w:val="0042137D"/>
    <w:rsid w:val="00421389"/>
    <w:rsid w:val="0042154C"/>
    <w:rsid w:val="00421632"/>
    <w:rsid w:val="0042171B"/>
    <w:rsid w:val="00421886"/>
    <w:rsid w:val="004218C6"/>
    <w:rsid w:val="004218E7"/>
    <w:rsid w:val="0042213C"/>
    <w:rsid w:val="0042227A"/>
    <w:rsid w:val="004222BF"/>
    <w:rsid w:val="00422A9A"/>
    <w:rsid w:val="00422B32"/>
    <w:rsid w:val="00422B33"/>
    <w:rsid w:val="00422C08"/>
    <w:rsid w:val="00422D5B"/>
    <w:rsid w:val="0042316B"/>
    <w:rsid w:val="004231F7"/>
    <w:rsid w:val="0042353F"/>
    <w:rsid w:val="004236D5"/>
    <w:rsid w:val="00423B58"/>
    <w:rsid w:val="00423F87"/>
    <w:rsid w:val="0042401C"/>
    <w:rsid w:val="0042403B"/>
    <w:rsid w:val="004242E5"/>
    <w:rsid w:val="004242ED"/>
    <w:rsid w:val="00424317"/>
    <w:rsid w:val="00424380"/>
    <w:rsid w:val="004245AF"/>
    <w:rsid w:val="004248F6"/>
    <w:rsid w:val="00424C17"/>
    <w:rsid w:val="00424CAC"/>
    <w:rsid w:val="00424E10"/>
    <w:rsid w:val="00425001"/>
    <w:rsid w:val="00425128"/>
    <w:rsid w:val="00425266"/>
    <w:rsid w:val="004252EF"/>
    <w:rsid w:val="00425340"/>
    <w:rsid w:val="004253D0"/>
    <w:rsid w:val="004254E0"/>
    <w:rsid w:val="004255A2"/>
    <w:rsid w:val="0042581D"/>
    <w:rsid w:val="004258A4"/>
    <w:rsid w:val="00425EB6"/>
    <w:rsid w:val="0042618D"/>
    <w:rsid w:val="004265FA"/>
    <w:rsid w:val="0042661D"/>
    <w:rsid w:val="00426758"/>
    <w:rsid w:val="004267B1"/>
    <w:rsid w:val="00426CC5"/>
    <w:rsid w:val="00426CE9"/>
    <w:rsid w:val="004274BB"/>
    <w:rsid w:val="004274E4"/>
    <w:rsid w:val="00427B16"/>
    <w:rsid w:val="00427B63"/>
    <w:rsid w:val="00427BB1"/>
    <w:rsid w:val="00427BF1"/>
    <w:rsid w:val="00427F1C"/>
    <w:rsid w:val="00427F91"/>
    <w:rsid w:val="00430148"/>
    <w:rsid w:val="0043029A"/>
    <w:rsid w:val="004302D0"/>
    <w:rsid w:val="00430425"/>
    <w:rsid w:val="004305D5"/>
    <w:rsid w:val="00430689"/>
    <w:rsid w:val="004307F0"/>
    <w:rsid w:val="004309CC"/>
    <w:rsid w:val="00430AAF"/>
    <w:rsid w:val="00430B67"/>
    <w:rsid w:val="00430D15"/>
    <w:rsid w:val="00431079"/>
    <w:rsid w:val="00431308"/>
    <w:rsid w:val="00431380"/>
    <w:rsid w:val="004318A4"/>
    <w:rsid w:val="00431C44"/>
    <w:rsid w:val="00431D27"/>
    <w:rsid w:val="00431D2F"/>
    <w:rsid w:val="00431DCF"/>
    <w:rsid w:val="00431E98"/>
    <w:rsid w:val="00432016"/>
    <w:rsid w:val="00432132"/>
    <w:rsid w:val="004321A8"/>
    <w:rsid w:val="00432226"/>
    <w:rsid w:val="0043234F"/>
    <w:rsid w:val="00432C4B"/>
    <w:rsid w:val="00433439"/>
    <w:rsid w:val="00433490"/>
    <w:rsid w:val="0043350C"/>
    <w:rsid w:val="00433510"/>
    <w:rsid w:val="00433527"/>
    <w:rsid w:val="004335EA"/>
    <w:rsid w:val="00433741"/>
    <w:rsid w:val="004338B3"/>
    <w:rsid w:val="00433B21"/>
    <w:rsid w:val="00433E34"/>
    <w:rsid w:val="00433EB2"/>
    <w:rsid w:val="0043419C"/>
    <w:rsid w:val="00434309"/>
    <w:rsid w:val="0043459F"/>
    <w:rsid w:val="0043480B"/>
    <w:rsid w:val="00434AEB"/>
    <w:rsid w:val="00434FD6"/>
    <w:rsid w:val="004356D6"/>
    <w:rsid w:val="004356F2"/>
    <w:rsid w:val="0043572A"/>
    <w:rsid w:val="00435801"/>
    <w:rsid w:val="0043594E"/>
    <w:rsid w:val="00435A95"/>
    <w:rsid w:val="00435BB3"/>
    <w:rsid w:val="00435BDE"/>
    <w:rsid w:val="00435BE6"/>
    <w:rsid w:val="00435C3F"/>
    <w:rsid w:val="00436225"/>
    <w:rsid w:val="004363A3"/>
    <w:rsid w:val="00436502"/>
    <w:rsid w:val="004365A9"/>
    <w:rsid w:val="00436662"/>
    <w:rsid w:val="004368F9"/>
    <w:rsid w:val="00436A3E"/>
    <w:rsid w:val="00436DD3"/>
    <w:rsid w:val="004372E6"/>
    <w:rsid w:val="00437445"/>
    <w:rsid w:val="004374DD"/>
    <w:rsid w:val="004376E3"/>
    <w:rsid w:val="00437AA5"/>
    <w:rsid w:val="00437BE6"/>
    <w:rsid w:val="00437CF5"/>
    <w:rsid w:val="00437F15"/>
    <w:rsid w:val="00440150"/>
    <w:rsid w:val="004403EA"/>
    <w:rsid w:val="004404DF"/>
    <w:rsid w:val="004408F9"/>
    <w:rsid w:val="00440B11"/>
    <w:rsid w:val="00440C02"/>
    <w:rsid w:val="00440E48"/>
    <w:rsid w:val="00440E7F"/>
    <w:rsid w:val="00440F67"/>
    <w:rsid w:val="00440F69"/>
    <w:rsid w:val="00440FD5"/>
    <w:rsid w:val="00441052"/>
    <w:rsid w:val="0044108D"/>
    <w:rsid w:val="004410D8"/>
    <w:rsid w:val="00441243"/>
    <w:rsid w:val="0044185B"/>
    <w:rsid w:val="00441A8D"/>
    <w:rsid w:val="00441CA9"/>
    <w:rsid w:val="00441D2B"/>
    <w:rsid w:val="004423B1"/>
    <w:rsid w:val="00442422"/>
    <w:rsid w:val="00442903"/>
    <w:rsid w:val="00442B49"/>
    <w:rsid w:val="004433C1"/>
    <w:rsid w:val="004434B3"/>
    <w:rsid w:val="00443AD4"/>
    <w:rsid w:val="00443BBA"/>
    <w:rsid w:val="00443C07"/>
    <w:rsid w:val="00443C57"/>
    <w:rsid w:val="00443D8D"/>
    <w:rsid w:val="00443F87"/>
    <w:rsid w:val="00444213"/>
    <w:rsid w:val="004443A6"/>
    <w:rsid w:val="00444490"/>
    <w:rsid w:val="0044460F"/>
    <w:rsid w:val="00444674"/>
    <w:rsid w:val="004446F5"/>
    <w:rsid w:val="00444786"/>
    <w:rsid w:val="00444854"/>
    <w:rsid w:val="00444872"/>
    <w:rsid w:val="0044489C"/>
    <w:rsid w:val="00444966"/>
    <w:rsid w:val="00444BEE"/>
    <w:rsid w:val="00444D8E"/>
    <w:rsid w:val="00444DFE"/>
    <w:rsid w:val="00444FAF"/>
    <w:rsid w:val="00445158"/>
    <w:rsid w:val="004451C8"/>
    <w:rsid w:val="00445278"/>
    <w:rsid w:val="00445354"/>
    <w:rsid w:val="004453C3"/>
    <w:rsid w:val="004453EC"/>
    <w:rsid w:val="00445483"/>
    <w:rsid w:val="0044562C"/>
    <w:rsid w:val="004457AF"/>
    <w:rsid w:val="0044585F"/>
    <w:rsid w:val="004458B8"/>
    <w:rsid w:val="00445A18"/>
    <w:rsid w:val="00445C2A"/>
    <w:rsid w:val="00445D51"/>
    <w:rsid w:val="00445E0C"/>
    <w:rsid w:val="00445E20"/>
    <w:rsid w:val="00445E6E"/>
    <w:rsid w:val="0044643A"/>
    <w:rsid w:val="00446471"/>
    <w:rsid w:val="004466B3"/>
    <w:rsid w:val="0044674A"/>
    <w:rsid w:val="00446968"/>
    <w:rsid w:val="00446C16"/>
    <w:rsid w:val="00446C6A"/>
    <w:rsid w:val="00446C89"/>
    <w:rsid w:val="00446F6E"/>
    <w:rsid w:val="00447030"/>
    <w:rsid w:val="0044736B"/>
    <w:rsid w:val="00447A86"/>
    <w:rsid w:val="00447B5E"/>
    <w:rsid w:val="00447D02"/>
    <w:rsid w:val="004500B4"/>
    <w:rsid w:val="00450502"/>
    <w:rsid w:val="00450740"/>
    <w:rsid w:val="00450D7B"/>
    <w:rsid w:val="00450F1A"/>
    <w:rsid w:val="00450FD6"/>
    <w:rsid w:val="00450FE1"/>
    <w:rsid w:val="0045127F"/>
    <w:rsid w:val="00451575"/>
    <w:rsid w:val="004515E5"/>
    <w:rsid w:val="004517D3"/>
    <w:rsid w:val="00451AAA"/>
    <w:rsid w:val="00451BF3"/>
    <w:rsid w:val="00451D22"/>
    <w:rsid w:val="00451D57"/>
    <w:rsid w:val="0045242C"/>
    <w:rsid w:val="0045268F"/>
    <w:rsid w:val="00452869"/>
    <w:rsid w:val="0045291B"/>
    <w:rsid w:val="00452EAB"/>
    <w:rsid w:val="00453306"/>
    <w:rsid w:val="004533C0"/>
    <w:rsid w:val="00453507"/>
    <w:rsid w:val="0045366E"/>
    <w:rsid w:val="0045372F"/>
    <w:rsid w:val="004537A9"/>
    <w:rsid w:val="0045396D"/>
    <w:rsid w:val="004539A2"/>
    <w:rsid w:val="00453DB7"/>
    <w:rsid w:val="00453F90"/>
    <w:rsid w:val="00453F9A"/>
    <w:rsid w:val="004541D0"/>
    <w:rsid w:val="004541F7"/>
    <w:rsid w:val="0045422A"/>
    <w:rsid w:val="0045442E"/>
    <w:rsid w:val="004549A1"/>
    <w:rsid w:val="00454B39"/>
    <w:rsid w:val="00454B9D"/>
    <w:rsid w:val="00454D6F"/>
    <w:rsid w:val="00454DF2"/>
    <w:rsid w:val="00455013"/>
    <w:rsid w:val="0045572E"/>
    <w:rsid w:val="00455B48"/>
    <w:rsid w:val="00455BF5"/>
    <w:rsid w:val="00455EEE"/>
    <w:rsid w:val="00456130"/>
    <w:rsid w:val="004564B5"/>
    <w:rsid w:val="004567DD"/>
    <w:rsid w:val="00456E97"/>
    <w:rsid w:val="0045735C"/>
    <w:rsid w:val="0045785E"/>
    <w:rsid w:val="00457A0A"/>
    <w:rsid w:val="00457C51"/>
    <w:rsid w:val="00457D1A"/>
    <w:rsid w:val="00457E3D"/>
    <w:rsid w:val="004600ED"/>
    <w:rsid w:val="0046013A"/>
    <w:rsid w:val="0046014A"/>
    <w:rsid w:val="0046014F"/>
    <w:rsid w:val="00460301"/>
    <w:rsid w:val="004603CC"/>
    <w:rsid w:val="00460436"/>
    <w:rsid w:val="00460445"/>
    <w:rsid w:val="004606D6"/>
    <w:rsid w:val="00460763"/>
    <w:rsid w:val="00460806"/>
    <w:rsid w:val="00460862"/>
    <w:rsid w:val="00460959"/>
    <w:rsid w:val="004609C2"/>
    <w:rsid w:val="00460C77"/>
    <w:rsid w:val="00460FF3"/>
    <w:rsid w:val="004610F2"/>
    <w:rsid w:val="004611DC"/>
    <w:rsid w:val="004612A0"/>
    <w:rsid w:val="004614B6"/>
    <w:rsid w:val="0046151E"/>
    <w:rsid w:val="004615DA"/>
    <w:rsid w:val="00461713"/>
    <w:rsid w:val="00461744"/>
    <w:rsid w:val="00461D20"/>
    <w:rsid w:val="00461E06"/>
    <w:rsid w:val="00461E9F"/>
    <w:rsid w:val="00462055"/>
    <w:rsid w:val="004620C8"/>
    <w:rsid w:val="0046229C"/>
    <w:rsid w:val="00462531"/>
    <w:rsid w:val="004629A3"/>
    <w:rsid w:val="00462A44"/>
    <w:rsid w:val="00462B7F"/>
    <w:rsid w:val="00462BC2"/>
    <w:rsid w:val="00462D38"/>
    <w:rsid w:val="004632FB"/>
    <w:rsid w:val="0046342C"/>
    <w:rsid w:val="00463A35"/>
    <w:rsid w:val="00463AB1"/>
    <w:rsid w:val="00463AD6"/>
    <w:rsid w:val="00463CE5"/>
    <w:rsid w:val="00463DFF"/>
    <w:rsid w:val="00463F42"/>
    <w:rsid w:val="00463FFF"/>
    <w:rsid w:val="004642AB"/>
    <w:rsid w:val="0046430B"/>
    <w:rsid w:val="00464562"/>
    <w:rsid w:val="00464564"/>
    <w:rsid w:val="00464C34"/>
    <w:rsid w:val="00464D46"/>
    <w:rsid w:val="00464E81"/>
    <w:rsid w:val="00465315"/>
    <w:rsid w:val="00465342"/>
    <w:rsid w:val="0046539B"/>
    <w:rsid w:val="00465460"/>
    <w:rsid w:val="00465BE1"/>
    <w:rsid w:val="00465BE2"/>
    <w:rsid w:val="00465CCF"/>
    <w:rsid w:val="00465CF9"/>
    <w:rsid w:val="00465E7F"/>
    <w:rsid w:val="004663EE"/>
    <w:rsid w:val="00466784"/>
    <w:rsid w:val="0046687D"/>
    <w:rsid w:val="00466A48"/>
    <w:rsid w:val="00466E03"/>
    <w:rsid w:val="00466E7B"/>
    <w:rsid w:val="00466F4A"/>
    <w:rsid w:val="004671DB"/>
    <w:rsid w:val="00467341"/>
    <w:rsid w:val="004674F2"/>
    <w:rsid w:val="0046750B"/>
    <w:rsid w:val="004678F3"/>
    <w:rsid w:val="00467999"/>
    <w:rsid w:val="00467AFE"/>
    <w:rsid w:val="00467B4B"/>
    <w:rsid w:val="00470015"/>
    <w:rsid w:val="00470095"/>
    <w:rsid w:val="004700BF"/>
    <w:rsid w:val="0047017B"/>
    <w:rsid w:val="004701C6"/>
    <w:rsid w:val="00470430"/>
    <w:rsid w:val="004706FB"/>
    <w:rsid w:val="004707C2"/>
    <w:rsid w:val="004709F8"/>
    <w:rsid w:val="00470A09"/>
    <w:rsid w:val="00470EC9"/>
    <w:rsid w:val="00470F5E"/>
    <w:rsid w:val="0047150B"/>
    <w:rsid w:val="00471711"/>
    <w:rsid w:val="00471981"/>
    <w:rsid w:val="004719B2"/>
    <w:rsid w:val="00471AEE"/>
    <w:rsid w:val="00471C3F"/>
    <w:rsid w:val="00471C5E"/>
    <w:rsid w:val="0047214D"/>
    <w:rsid w:val="00472346"/>
    <w:rsid w:val="004723B6"/>
    <w:rsid w:val="00472638"/>
    <w:rsid w:val="0047267F"/>
    <w:rsid w:val="0047292B"/>
    <w:rsid w:val="00472955"/>
    <w:rsid w:val="00472CFA"/>
    <w:rsid w:val="00472DC6"/>
    <w:rsid w:val="00472F4A"/>
    <w:rsid w:val="00473130"/>
    <w:rsid w:val="00473196"/>
    <w:rsid w:val="0047327E"/>
    <w:rsid w:val="0047336C"/>
    <w:rsid w:val="00473418"/>
    <w:rsid w:val="0047361E"/>
    <w:rsid w:val="0047372D"/>
    <w:rsid w:val="00473746"/>
    <w:rsid w:val="0047389B"/>
    <w:rsid w:val="004738F3"/>
    <w:rsid w:val="0047396F"/>
    <w:rsid w:val="004739FF"/>
    <w:rsid w:val="00473AB0"/>
    <w:rsid w:val="004741B3"/>
    <w:rsid w:val="0047427D"/>
    <w:rsid w:val="004742BA"/>
    <w:rsid w:val="004742F6"/>
    <w:rsid w:val="00474428"/>
    <w:rsid w:val="00474572"/>
    <w:rsid w:val="00474A99"/>
    <w:rsid w:val="00474F54"/>
    <w:rsid w:val="00474F6D"/>
    <w:rsid w:val="00474F70"/>
    <w:rsid w:val="00475328"/>
    <w:rsid w:val="00475373"/>
    <w:rsid w:val="0047553E"/>
    <w:rsid w:val="00475833"/>
    <w:rsid w:val="00475928"/>
    <w:rsid w:val="00475CC4"/>
    <w:rsid w:val="004760DD"/>
    <w:rsid w:val="00476193"/>
    <w:rsid w:val="00476219"/>
    <w:rsid w:val="0047630F"/>
    <w:rsid w:val="00476388"/>
    <w:rsid w:val="004765A8"/>
    <w:rsid w:val="00476A31"/>
    <w:rsid w:val="00476E13"/>
    <w:rsid w:val="00476ECD"/>
    <w:rsid w:val="00477398"/>
    <w:rsid w:val="004773F0"/>
    <w:rsid w:val="00477543"/>
    <w:rsid w:val="004776EB"/>
    <w:rsid w:val="0047786A"/>
    <w:rsid w:val="004778BC"/>
    <w:rsid w:val="004778FB"/>
    <w:rsid w:val="004779DB"/>
    <w:rsid w:val="00477A32"/>
    <w:rsid w:val="00477D75"/>
    <w:rsid w:val="00477F00"/>
    <w:rsid w:val="00477F13"/>
    <w:rsid w:val="00480020"/>
    <w:rsid w:val="00480339"/>
    <w:rsid w:val="004804B5"/>
    <w:rsid w:val="00480567"/>
    <w:rsid w:val="00480613"/>
    <w:rsid w:val="00480762"/>
    <w:rsid w:val="00480856"/>
    <w:rsid w:val="004809CF"/>
    <w:rsid w:val="00480C15"/>
    <w:rsid w:val="004812C3"/>
    <w:rsid w:val="0048137E"/>
    <w:rsid w:val="004816AA"/>
    <w:rsid w:val="0048197B"/>
    <w:rsid w:val="00481DB2"/>
    <w:rsid w:val="00481EFF"/>
    <w:rsid w:val="0048220A"/>
    <w:rsid w:val="004823C5"/>
    <w:rsid w:val="004825D7"/>
    <w:rsid w:val="00482808"/>
    <w:rsid w:val="00482910"/>
    <w:rsid w:val="00482A8E"/>
    <w:rsid w:val="00482C56"/>
    <w:rsid w:val="00482D42"/>
    <w:rsid w:val="00482FB1"/>
    <w:rsid w:val="004833FD"/>
    <w:rsid w:val="0048367B"/>
    <w:rsid w:val="00483959"/>
    <w:rsid w:val="00483A94"/>
    <w:rsid w:val="00483D50"/>
    <w:rsid w:val="00483E81"/>
    <w:rsid w:val="00483F0D"/>
    <w:rsid w:val="00483F2A"/>
    <w:rsid w:val="00483F50"/>
    <w:rsid w:val="004844F1"/>
    <w:rsid w:val="004846BA"/>
    <w:rsid w:val="00484786"/>
    <w:rsid w:val="00484BE4"/>
    <w:rsid w:val="00484CAA"/>
    <w:rsid w:val="00484D08"/>
    <w:rsid w:val="00484DB5"/>
    <w:rsid w:val="00484F20"/>
    <w:rsid w:val="00484F30"/>
    <w:rsid w:val="00485074"/>
    <w:rsid w:val="0048511A"/>
    <w:rsid w:val="00485212"/>
    <w:rsid w:val="004854BE"/>
    <w:rsid w:val="004854C2"/>
    <w:rsid w:val="00485559"/>
    <w:rsid w:val="004855B0"/>
    <w:rsid w:val="004855CD"/>
    <w:rsid w:val="004856D6"/>
    <w:rsid w:val="00485916"/>
    <w:rsid w:val="00485A01"/>
    <w:rsid w:val="00485C4B"/>
    <w:rsid w:val="00485DCA"/>
    <w:rsid w:val="00486293"/>
    <w:rsid w:val="004862F6"/>
    <w:rsid w:val="00486537"/>
    <w:rsid w:val="0048653F"/>
    <w:rsid w:val="00486BAA"/>
    <w:rsid w:val="00486EE9"/>
    <w:rsid w:val="00487471"/>
    <w:rsid w:val="00487669"/>
    <w:rsid w:val="00487AE2"/>
    <w:rsid w:val="00487C51"/>
    <w:rsid w:val="00487C97"/>
    <w:rsid w:val="00487D13"/>
    <w:rsid w:val="00487F01"/>
    <w:rsid w:val="00490835"/>
    <w:rsid w:val="004909D7"/>
    <w:rsid w:val="00490A3E"/>
    <w:rsid w:val="00490E27"/>
    <w:rsid w:val="00491505"/>
    <w:rsid w:val="00491543"/>
    <w:rsid w:val="00491AA3"/>
    <w:rsid w:val="00491B0E"/>
    <w:rsid w:val="00491C8C"/>
    <w:rsid w:val="00491D56"/>
    <w:rsid w:val="00491F63"/>
    <w:rsid w:val="0049208F"/>
    <w:rsid w:val="004921BF"/>
    <w:rsid w:val="00492263"/>
    <w:rsid w:val="004926F0"/>
    <w:rsid w:val="0049284F"/>
    <w:rsid w:val="004928D2"/>
    <w:rsid w:val="00492937"/>
    <w:rsid w:val="00492A56"/>
    <w:rsid w:val="00492AB2"/>
    <w:rsid w:val="00492D42"/>
    <w:rsid w:val="00492D5A"/>
    <w:rsid w:val="00493025"/>
    <w:rsid w:val="004931A5"/>
    <w:rsid w:val="004937AD"/>
    <w:rsid w:val="004941FA"/>
    <w:rsid w:val="00494250"/>
    <w:rsid w:val="00494890"/>
    <w:rsid w:val="0049496F"/>
    <w:rsid w:val="004949A8"/>
    <w:rsid w:val="00494B13"/>
    <w:rsid w:val="00494BC2"/>
    <w:rsid w:val="00494CF2"/>
    <w:rsid w:val="00494E95"/>
    <w:rsid w:val="00494EA0"/>
    <w:rsid w:val="00494F20"/>
    <w:rsid w:val="0049511C"/>
    <w:rsid w:val="00495136"/>
    <w:rsid w:val="00495447"/>
    <w:rsid w:val="004955EA"/>
    <w:rsid w:val="0049570F"/>
    <w:rsid w:val="00495B53"/>
    <w:rsid w:val="00495C1A"/>
    <w:rsid w:val="00495FBE"/>
    <w:rsid w:val="004962BE"/>
    <w:rsid w:val="004964F9"/>
    <w:rsid w:val="0049654D"/>
    <w:rsid w:val="0049663D"/>
    <w:rsid w:val="00496B44"/>
    <w:rsid w:val="00496D4A"/>
    <w:rsid w:val="0049719D"/>
    <w:rsid w:val="00497414"/>
    <w:rsid w:val="0049746F"/>
    <w:rsid w:val="00497833"/>
    <w:rsid w:val="0049792D"/>
    <w:rsid w:val="004979D6"/>
    <w:rsid w:val="00497A8C"/>
    <w:rsid w:val="00497B48"/>
    <w:rsid w:val="00497C13"/>
    <w:rsid w:val="00497E23"/>
    <w:rsid w:val="00497E8A"/>
    <w:rsid w:val="004A03AE"/>
    <w:rsid w:val="004A065F"/>
    <w:rsid w:val="004A06E0"/>
    <w:rsid w:val="004A08A8"/>
    <w:rsid w:val="004A0BD3"/>
    <w:rsid w:val="004A0FFC"/>
    <w:rsid w:val="004A14C0"/>
    <w:rsid w:val="004A15CC"/>
    <w:rsid w:val="004A15DB"/>
    <w:rsid w:val="004A1A85"/>
    <w:rsid w:val="004A1AA5"/>
    <w:rsid w:val="004A1D9B"/>
    <w:rsid w:val="004A1E84"/>
    <w:rsid w:val="004A205D"/>
    <w:rsid w:val="004A20BE"/>
    <w:rsid w:val="004A2251"/>
    <w:rsid w:val="004A24F5"/>
    <w:rsid w:val="004A2691"/>
    <w:rsid w:val="004A28AF"/>
    <w:rsid w:val="004A2D2B"/>
    <w:rsid w:val="004A2E39"/>
    <w:rsid w:val="004A3061"/>
    <w:rsid w:val="004A30DD"/>
    <w:rsid w:val="004A31DA"/>
    <w:rsid w:val="004A333C"/>
    <w:rsid w:val="004A3555"/>
    <w:rsid w:val="004A3579"/>
    <w:rsid w:val="004A359A"/>
    <w:rsid w:val="004A35FB"/>
    <w:rsid w:val="004A3876"/>
    <w:rsid w:val="004A38F4"/>
    <w:rsid w:val="004A3A7E"/>
    <w:rsid w:val="004A3CBA"/>
    <w:rsid w:val="004A3D49"/>
    <w:rsid w:val="004A4045"/>
    <w:rsid w:val="004A4094"/>
    <w:rsid w:val="004A40CE"/>
    <w:rsid w:val="004A4130"/>
    <w:rsid w:val="004A4170"/>
    <w:rsid w:val="004A46B7"/>
    <w:rsid w:val="004A4724"/>
    <w:rsid w:val="004A4879"/>
    <w:rsid w:val="004A4B40"/>
    <w:rsid w:val="004A4B5D"/>
    <w:rsid w:val="004A4C3B"/>
    <w:rsid w:val="004A4D2A"/>
    <w:rsid w:val="004A4D89"/>
    <w:rsid w:val="004A51F4"/>
    <w:rsid w:val="004A5246"/>
    <w:rsid w:val="004A5564"/>
    <w:rsid w:val="004A55D5"/>
    <w:rsid w:val="004A569F"/>
    <w:rsid w:val="004A58B1"/>
    <w:rsid w:val="004A631E"/>
    <w:rsid w:val="004A63A3"/>
    <w:rsid w:val="004A64AC"/>
    <w:rsid w:val="004A6697"/>
    <w:rsid w:val="004A669A"/>
    <w:rsid w:val="004A66AC"/>
    <w:rsid w:val="004A6882"/>
    <w:rsid w:val="004A6A33"/>
    <w:rsid w:val="004A6BBD"/>
    <w:rsid w:val="004A6DF0"/>
    <w:rsid w:val="004A6F41"/>
    <w:rsid w:val="004A71A5"/>
    <w:rsid w:val="004A71C4"/>
    <w:rsid w:val="004A726F"/>
    <w:rsid w:val="004A736D"/>
    <w:rsid w:val="004A73AB"/>
    <w:rsid w:val="004A73FF"/>
    <w:rsid w:val="004A74D4"/>
    <w:rsid w:val="004A75AE"/>
    <w:rsid w:val="004A7A3A"/>
    <w:rsid w:val="004A7ADA"/>
    <w:rsid w:val="004A7D37"/>
    <w:rsid w:val="004A7D89"/>
    <w:rsid w:val="004A7EB9"/>
    <w:rsid w:val="004A7F23"/>
    <w:rsid w:val="004A7FC9"/>
    <w:rsid w:val="004B03DF"/>
    <w:rsid w:val="004B0413"/>
    <w:rsid w:val="004B04E8"/>
    <w:rsid w:val="004B057E"/>
    <w:rsid w:val="004B059F"/>
    <w:rsid w:val="004B06B1"/>
    <w:rsid w:val="004B08B9"/>
    <w:rsid w:val="004B0A12"/>
    <w:rsid w:val="004B0BE0"/>
    <w:rsid w:val="004B0E02"/>
    <w:rsid w:val="004B0E60"/>
    <w:rsid w:val="004B0EEE"/>
    <w:rsid w:val="004B1125"/>
    <w:rsid w:val="004B11D8"/>
    <w:rsid w:val="004B13B8"/>
    <w:rsid w:val="004B15FE"/>
    <w:rsid w:val="004B1D7E"/>
    <w:rsid w:val="004B20B9"/>
    <w:rsid w:val="004B271E"/>
    <w:rsid w:val="004B2A15"/>
    <w:rsid w:val="004B2BCB"/>
    <w:rsid w:val="004B2D21"/>
    <w:rsid w:val="004B2D50"/>
    <w:rsid w:val="004B2E54"/>
    <w:rsid w:val="004B2E92"/>
    <w:rsid w:val="004B3276"/>
    <w:rsid w:val="004B32FF"/>
    <w:rsid w:val="004B33D4"/>
    <w:rsid w:val="004B34F0"/>
    <w:rsid w:val="004B35FF"/>
    <w:rsid w:val="004B3845"/>
    <w:rsid w:val="004B3F30"/>
    <w:rsid w:val="004B408D"/>
    <w:rsid w:val="004B40A1"/>
    <w:rsid w:val="004B44BB"/>
    <w:rsid w:val="004B44F4"/>
    <w:rsid w:val="004B4642"/>
    <w:rsid w:val="004B48D8"/>
    <w:rsid w:val="004B48E1"/>
    <w:rsid w:val="004B49BC"/>
    <w:rsid w:val="004B4A5D"/>
    <w:rsid w:val="004B4ABE"/>
    <w:rsid w:val="004B4CD0"/>
    <w:rsid w:val="004B4EC9"/>
    <w:rsid w:val="004B5041"/>
    <w:rsid w:val="004B50E2"/>
    <w:rsid w:val="004B5558"/>
    <w:rsid w:val="004B5697"/>
    <w:rsid w:val="004B59C0"/>
    <w:rsid w:val="004B5A42"/>
    <w:rsid w:val="004B5C2A"/>
    <w:rsid w:val="004B61FB"/>
    <w:rsid w:val="004B65D5"/>
    <w:rsid w:val="004B6816"/>
    <w:rsid w:val="004B68DB"/>
    <w:rsid w:val="004B68ED"/>
    <w:rsid w:val="004B6D5D"/>
    <w:rsid w:val="004B72D0"/>
    <w:rsid w:val="004B766D"/>
    <w:rsid w:val="004B7C8C"/>
    <w:rsid w:val="004B7C8D"/>
    <w:rsid w:val="004B7CBC"/>
    <w:rsid w:val="004B7D1B"/>
    <w:rsid w:val="004C00EF"/>
    <w:rsid w:val="004C028F"/>
    <w:rsid w:val="004C0293"/>
    <w:rsid w:val="004C02DF"/>
    <w:rsid w:val="004C03D9"/>
    <w:rsid w:val="004C0641"/>
    <w:rsid w:val="004C066E"/>
    <w:rsid w:val="004C0791"/>
    <w:rsid w:val="004C0859"/>
    <w:rsid w:val="004C0CD1"/>
    <w:rsid w:val="004C1036"/>
    <w:rsid w:val="004C153A"/>
    <w:rsid w:val="004C1778"/>
    <w:rsid w:val="004C1928"/>
    <w:rsid w:val="004C1973"/>
    <w:rsid w:val="004C1A43"/>
    <w:rsid w:val="004C1B97"/>
    <w:rsid w:val="004C1C22"/>
    <w:rsid w:val="004C1C51"/>
    <w:rsid w:val="004C2175"/>
    <w:rsid w:val="004C2242"/>
    <w:rsid w:val="004C262D"/>
    <w:rsid w:val="004C27EB"/>
    <w:rsid w:val="004C28A8"/>
    <w:rsid w:val="004C28CB"/>
    <w:rsid w:val="004C297D"/>
    <w:rsid w:val="004C3266"/>
    <w:rsid w:val="004C32ED"/>
    <w:rsid w:val="004C3376"/>
    <w:rsid w:val="004C3632"/>
    <w:rsid w:val="004C3662"/>
    <w:rsid w:val="004C368E"/>
    <w:rsid w:val="004C3B8E"/>
    <w:rsid w:val="004C3C7D"/>
    <w:rsid w:val="004C4105"/>
    <w:rsid w:val="004C4153"/>
    <w:rsid w:val="004C41C8"/>
    <w:rsid w:val="004C4743"/>
    <w:rsid w:val="004C489B"/>
    <w:rsid w:val="004C4DE5"/>
    <w:rsid w:val="004C515A"/>
    <w:rsid w:val="004C52A9"/>
    <w:rsid w:val="004C5363"/>
    <w:rsid w:val="004C5526"/>
    <w:rsid w:val="004C5864"/>
    <w:rsid w:val="004C590B"/>
    <w:rsid w:val="004C5ACC"/>
    <w:rsid w:val="004C5F6D"/>
    <w:rsid w:val="004C621A"/>
    <w:rsid w:val="004C6367"/>
    <w:rsid w:val="004C6B7F"/>
    <w:rsid w:val="004C6C78"/>
    <w:rsid w:val="004C6E00"/>
    <w:rsid w:val="004C6F6D"/>
    <w:rsid w:val="004C6F78"/>
    <w:rsid w:val="004C6FD9"/>
    <w:rsid w:val="004C6FFA"/>
    <w:rsid w:val="004C763F"/>
    <w:rsid w:val="004C76AF"/>
    <w:rsid w:val="004C7750"/>
    <w:rsid w:val="004C79C8"/>
    <w:rsid w:val="004C7E4D"/>
    <w:rsid w:val="004C7FFE"/>
    <w:rsid w:val="004D01B1"/>
    <w:rsid w:val="004D01F3"/>
    <w:rsid w:val="004D046C"/>
    <w:rsid w:val="004D047D"/>
    <w:rsid w:val="004D06DA"/>
    <w:rsid w:val="004D07EE"/>
    <w:rsid w:val="004D09E5"/>
    <w:rsid w:val="004D0D39"/>
    <w:rsid w:val="004D0E52"/>
    <w:rsid w:val="004D0EF6"/>
    <w:rsid w:val="004D0F86"/>
    <w:rsid w:val="004D10C0"/>
    <w:rsid w:val="004D124E"/>
    <w:rsid w:val="004D12E8"/>
    <w:rsid w:val="004D1441"/>
    <w:rsid w:val="004D14B9"/>
    <w:rsid w:val="004D15EA"/>
    <w:rsid w:val="004D15F5"/>
    <w:rsid w:val="004D1628"/>
    <w:rsid w:val="004D16FC"/>
    <w:rsid w:val="004D1702"/>
    <w:rsid w:val="004D1A2E"/>
    <w:rsid w:val="004D1BEB"/>
    <w:rsid w:val="004D1CA0"/>
    <w:rsid w:val="004D1D47"/>
    <w:rsid w:val="004D1D67"/>
    <w:rsid w:val="004D1D73"/>
    <w:rsid w:val="004D1F22"/>
    <w:rsid w:val="004D20C0"/>
    <w:rsid w:val="004D21B0"/>
    <w:rsid w:val="004D258E"/>
    <w:rsid w:val="004D2617"/>
    <w:rsid w:val="004D28CC"/>
    <w:rsid w:val="004D29C3"/>
    <w:rsid w:val="004D2B7F"/>
    <w:rsid w:val="004D2F5B"/>
    <w:rsid w:val="004D30E7"/>
    <w:rsid w:val="004D329D"/>
    <w:rsid w:val="004D3461"/>
    <w:rsid w:val="004D347F"/>
    <w:rsid w:val="004D3622"/>
    <w:rsid w:val="004D384C"/>
    <w:rsid w:val="004D3889"/>
    <w:rsid w:val="004D4072"/>
    <w:rsid w:val="004D4478"/>
    <w:rsid w:val="004D463D"/>
    <w:rsid w:val="004D4700"/>
    <w:rsid w:val="004D4A33"/>
    <w:rsid w:val="004D4B18"/>
    <w:rsid w:val="004D4D0F"/>
    <w:rsid w:val="004D502E"/>
    <w:rsid w:val="004D5521"/>
    <w:rsid w:val="004D5866"/>
    <w:rsid w:val="004D5A22"/>
    <w:rsid w:val="004D5AC6"/>
    <w:rsid w:val="004D5B5B"/>
    <w:rsid w:val="004D5FF4"/>
    <w:rsid w:val="004D600B"/>
    <w:rsid w:val="004D6195"/>
    <w:rsid w:val="004D6231"/>
    <w:rsid w:val="004D62BF"/>
    <w:rsid w:val="004D68CD"/>
    <w:rsid w:val="004D6B73"/>
    <w:rsid w:val="004D6E15"/>
    <w:rsid w:val="004D6FFA"/>
    <w:rsid w:val="004D71A6"/>
    <w:rsid w:val="004D728E"/>
    <w:rsid w:val="004D734D"/>
    <w:rsid w:val="004D78A3"/>
    <w:rsid w:val="004D7B0A"/>
    <w:rsid w:val="004D7CD3"/>
    <w:rsid w:val="004D7D2C"/>
    <w:rsid w:val="004D7D2D"/>
    <w:rsid w:val="004D7FCC"/>
    <w:rsid w:val="004E01AC"/>
    <w:rsid w:val="004E032C"/>
    <w:rsid w:val="004E03A0"/>
    <w:rsid w:val="004E06BE"/>
    <w:rsid w:val="004E0769"/>
    <w:rsid w:val="004E0B9D"/>
    <w:rsid w:val="004E0CC8"/>
    <w:rsid w:val="004E0DC7"/>
    <w:rsid w:val="004E0F86"/>
    <w:rsid w:val="004E0FB6"/>
    <w:rsid w:val="004E106F"/>
    <w:rsid w:val="004E10D5"/>
    <w:rsid w:val="004E1242"/>
    <w:rsid w:val="004E1449"/>
    <w:rsid w:val="004E148A"/>
    <w:rsid w:val="004E15CC"/>
    <w:rsid w:val="004E16E7"/>
    <w:rsid w:val="004E1883"/>
    <w:rsid w:val="004E1E20"/>
    <w:rsid w:val="004E2187"/>
    <w:rsid w:val="004E23A5"/>
    <w:rsid w:val="004E248D"/>
    <w:rsid w:val="004E253A"/>
    <w:rsid w:val="004E27F6"/>
    <w:rsid w:val="004E2939"/>
    <w:rsid w:val="004E2B03"/>
    <w:rsid w:val="004E2D31"/>
    <w:rsid w:val="004E2D6C"/>
    <w:rsid w:val="004E2DCE"/>
    <w:rsid w:val="004E2E47"/>
    <w:rsid w:val="004E2F1C"/>
    <w:rsid w:val="004E30AE"/>
    <w:rsid w:val="004E3498"/>
    <w:rsid w:val="004E35C6"/>
    <w:rsid w:val="004E368D"/>
    <w:rsid w:val="004E3715"/>
    <w:rsid w:val="004E3725"/>
    <w:rsid w:val="004E395A"/>
    <w:rsid w:val="004E3977"/>
    <w:rsid w:val="004E3A6C"/>
    <w:rsid w:val="004E3F5A"/>
    <w:rsid w:val="004E416A"/>
    <w:rsid w:val="004E434E"/>
    <w:rsid w:val="004E4367"/>
    <w:rsid w:val="004E4687"/>
    <w:rsid w:val="004E48F5"/>
    <w:rsid w:val="004E48F7"/>
    <w:rsid w:val="004E490D"/>
    <w:rsid w:val="004E4B2D"/>
    <w:rsid w:val="004E4CB2"/>
    <w:rsid w:val="004E4E9C"/>
    <w:rsid w:val="004E505F"/>
    <w:rsid w:val="004E5135"/>
    <w:rsid w:val="004E5190"/>
    <w:rsid w:val="004E53C9"/>
    <w:rsid w:val="004E5549"/>
    <w:rsid w:val="004E5582"/>
    <w:rsid w:val="004E590A"/>
    <w:rsid w:val="004E5B87"/>
    <w:rsid w:val="004E5CCE"/>
    <w:rsid w:val="004E5D6E"/>
    <w:rsid w:val="004E5F1B"/>
    <w:rsid w:val="004E614D"/>
    <w:rsid w:val="004E6407"/>
    <w:rsid w:val="004E6421"/>
    <w:rsid w:val="004E64C8"/>
    <w:rsid w:val="004E678D"/>
    <w:rsid w:val="004E69E4"/>
    <w:rsid w:val="004E6CB3"/>
    <w:rsid w:val="004E709E"/>
    <w:rsid w:val="004E727E"/>
    <w:rsid w:val="004E73B7"/>
    <w:rsid w:val="004E73C0"/>
    <w:rsid w:val="004E75EB"/>
    <w:rsid w:val="004E7737"/>
    <w:rsid w:val="004E7AEE"/>
    <w:rsid w:val="004F0039"/>
    <w:rsid w:val="004F01A7"/>
    <w:rsid w:val="004F0566"/>
    <w:rsid w:val="004F0625"/>
    <w:rsid w:val="004F0631"/>
    <w:rsid w:val="004F07DC"/>
    <w:rsid w:val="004F081E"/>
    <w:rsid w:val="004F0826"/>
    <w:rsid w:val="004F0915"/>
    <w:rsid w:val="004F095B"/>
    <w:rsid w:val="004F0D6F"/>
    <w:rsid w:val="004F0DB0"/>
    <w:rsid w:val="004F0F55"/>
    <w:rsid w:val="004F111D"/>
    <w:rsid w:val="004F155F"/>
    <w:rsid w:val="004F1620"/>
    <w:rsid w:val="004F18C8"/>
    <w:rsid w:val="004F18F4"/>
    <w:rsid w:val="004F1A82"/>
    <w:rsid w:val="004F1D87"/>
    <w:rsid w:val="004F21C9"/>
    <w:rsid w:val="004F2299"/>
    <w:rsid w:val="004F231E"/>
    <w:rsid w:val="004F2805"/>
    <w:rsid w:val="004F29F3"/>
    <w:rsid w:val="004F2D5A"/>
    <w:rsid w:val="004F305F"/>
    <w:rsid w:val="004F30A8"/>
    <w:rsid w:val="004F353C"/>
    <w:rsid w:val="004F3858"/>
    <w:rsid w:val="004F386E"/>
    <w:rsid w:val="004F394B"/>
    <w:rsid w:val="004F3BEB"/>
    <w:rsid w:val="004F3CE2"/>
    <w:rsid w:val="004F3F09"/>
    <w:rsid w:val="004F41B1"/>
    <w:rsid w:val="004F41DB"/>
    <w:rsid w:val="004F470C"/>
    <w:rsid w:val="004F4789"/>
    <w:rsid w:val="004F480B"/>
    <w:rsid w:val="004F4886"/>
    <w:rsid w:val="004F4C80"/>
    <w:rsid w:val="004F52B2"/>
    <w:rsid w:val="004F5463"/>
    <w:rsid w:val="004F5958"/>
    <w:rsid w:val="004F5C80"/>
    <w:rsid w:val="004F5CA2"/>
    <w:rsid w:val="004F60BA"/>
    <w:rsid w:val="004F613F"/>
    <w:rsid w:val="004F6356"/>
    <w:rsid w:val="004F6464"/>
    <w:rsid w:val="004F6526"/>
    <w:rsid w:val="004F657C"/>
    <w:rsid w:val="004F659B"/>
    <w:rsid w:val="004F698F"/>
    <w:rsid w:val="004F6B00"/>
    <w:rsid w:val="004F6B12"/>
    <w:rsid w:val="004F6BD1"/>
    <w:rsid w:val="004F6C7E"/>
    <w:rsid w:val="004F6C9B"/>
    <w:rsid w:val="004F6CE5"/>
    <w:rsid w:val="004F6EBD"/>
    <w:rsid w:val="004F709A"/>
    <w:rsid w:val="004F7151"/>
    <w:rsid w:val="004F7309"/>
    <w:rsid w:val="004F73FA"/>
    <w:rsid w:val="004F769D"/>
    <w:rsid w:val="004F778C"/>
    <w:rsid w:val="004F7CAA"/>
    <w:rsid w:val="004F7CEF"/>
    <w:rsid w:val="004F7F11"/>
    <w:rsid w:val="00500000"/>
    <w:rsid w:val="005000A5"/>
    <w:rsid w:val="005000DF"/>
    <w:rsid w:val="00500374"/>
    <w:rsid w:val="005005AF"/>
    <w:rsid w:val="005006C6"/>
    <w:rsid w:val="00500A7C"/>
    <w:rsid w:val="00500C1C"/>
    <w:rsid w:val="00500D14"/>
    <w:rsid w:val="00500D20"/>
    <w:rsid w:val="00500F13"/>
    <w:rsid w:val="00500FD4"/>
    <w:rsid w:val="0050114A"/>
    <w:rsid w:val="005013D0"/>
    <w:rsid w:val="005013E8"/>
    <w:rsid w:val="00501627"/>
    <w:rsid w:val="00501637"/>
    <w:rsid w:val="0050172B"/>
    <w:rsid w:val="00501776"/>
    <w:rsid w:val="005017B9"/>
    <w:rsid w:val="005018D4"/>
    <w:rsid w:val="00501A99"/>
    <w:rsid w:val="00501F18"/>
    <w:rsid w:val="0050215A"/>
    <w:rsid w:val="00502563"/>
    <w:rsid w:val="005026F9"/>
    <w:rsid w:val="0050275E"/>
    <w:rsid w:val="0050282B"/>
    <w:rsid w:val="0050289D"/>
    <w:rsid w:val="00502913"/>
    <w:rsid w:val="005029A4"/>
    <w:rsid w:val="005029AA"/>
    <w:rsid w:val="005029C8"/>
    <w:rsid w:val="005029E0"/>
    <w:rsid w:val="005029E4"/>
    <w:rsid w:val="00502A2B"/>
    <w:rsid w:val="00502D55"/>
    <w:rsid w:val="00502E0F"/>
    <w:rsid w:val="00502F09"/>
    <w:rsid w:val="00502FF4"/>
    <w:rsid w:val="00503215"/>
    <w:rsid w:val="0050332B"/>
    <w:rsid w:val="0050350E"/>
    <w:rsid w:val="00503601"/>
    <w:rsid w:val="0050381F"/>
    <w:rsid w:val="00503886"/>
    <w:rsid w:val="00503A20"/>
    <w:rsid w:val="00503A5E"/>
    <w:rsid w:val="00503AC6"/>
    <w:rsid w:val="00503B3C"/>
    <w:rsid w:val="00503B49"/>
    <w:rsid w:val="00503DA7"/>
    <w:rsid w:val="00503DFF"/>
    <w:rsid w:val="00503E4C"/>
    <w:rsid w:val="00503FC6"/>
    <w:rsid w:val="005042DC"/>
    <w:rsid w:val="005042DE"/>
    <w:rsid w:val="0050436C"/>
    <w:rsid w:val="0050454B"/>
    <w:rsid w:val="00504728"/>
    <w:rsid w:val="00504731"/>
    <w:rsid w:val="00504751"/>
    <w:rsid w:val="0050476D"/>
    <w:rsid w:val="0050491E"/>
    <w:rsid w:val="00504936"/>
    <w:rsid w:val="005049A3"/>
    <w:rsid w:val="00504E90"/>
    <w:rsid w:val="005050B5"/>
    <w:rsid w:val="00505137"/>
    <w:rsid w:val="0050538A"/>
    <w:rsid w:val="005058BF"/>
    <w:rsid w:val="005059B7"/>
    <w:rsid w:val="00505A8C"/>
    <w:rsid w:val="00505AD4"/>
    <w:rsid w:val="00505EAD"/>
    <w:rsid w:val="0050625A"/>
    <w:rsid w:val="005063E4"/>
    <w:rsid w:val="005064E3"/>
    <w:rsid w:val="00506614"/>
    <w:rsid w:val="0050694D"/>
    <w:rsid w:val="00506B3C"/>
    <w:rsid w:val="00506BC4"/>
    <w:rsid w:val="00506ED8"/>
    <w:rsid w:val="00507007"/>
    <w:rsid w:val="00507172"/>
    <w:rsid w:val="0050728B"/>
    <w:rsid w:val="00507A3A"/>
    <w:rsid w:val="00507AF5"/>
    <w:rsid w:val="00507BAD"/>
    <w:rsid w:val="00507BD3"/>
    <w:rsid w:val="00507D59"/>
    <w:rsid w:val="00507E7F"/>
    <w:rsid w:val="0051007D"/>
    <w:rsid w:val="00510637"/>
    <w:rsid w:val="0051067E"/>
    <w:rsid w:val="005106E3"/>
    <w:rsid w:val="005109E2"/>
    <w:rsid w:val="00510BF6"/>
    <w:rsid w:val="00510CB4"/>
    <w:rsid w:val="00510CBD"/>
    <w:rsid w:val="00510D4A"/>
    <w:rsid w:val="0051148E"/>
    <w:rsid w:val="005114C7"/>
    <w:rsid w:val="005114E0"/>
    <w:rsid w:val="005115A1"/>
    <w:rsid w:val="005115CD"/>
    <w:rsid w:val="005118F4"/>
    <w:rsid w:val="00511AC4"/>
    <w:rsid w:val="00511C04"/>
    <w:rsid w:val="00512180"/>
    <w:rsid w:val="005123B5"/>
    <w:rsid w:val="005124B0"/>
    <w:rsid w:val="005124E7"/>
    <w:rsid w:val="005127B4"/>
    <w:rsid w:val="00512DAE"/>
    <w:rsid w:val="0051315A"/>
    <w:rsid w:val="0051331D"/>
    <w:rsid w:val="0051348A"/>
    <w:rsid w:val="005135D7"/>
    <w:rsid w:val="005138E4"/>
    <w:rsid w:val="00513AA7"/>
    <w:rsid w:val="00513BB4"/>
    <w:rsid w:val="0051405B"/>
    <w:rsid w:val="0051421B"/>
    <w:rsid w:val="005145C6"/>
    <w:rsid w:val="00514717"/>
    <w:rsid w:val="00514C78"/>
    <w:rsid w:val="00514E3A"/>
    <w:rsid w:val="00515044"/>
    <w:rsid w:val="0051549D"/>
    <w:rsid w:val="00515B2A"/>
    <w:rsid w:val="00515C39"/>
    <w:rsid w:val="00515CE5"/>
    <w:rsid w:val="00515D37"/>
    <w:rsid w:val="00515D71"/>
    <w:rsid w:val="00515E80"/>
    <w:rsid w:val="00516011"/>
    <w:rsid w:val="005160BB"/>
    <w:rsid w:val="0051610A"/>
    <w:rsid w:val="00516386"/>
    <w:rsid w:val="00516423"/>
    <w:rsid w:val="00516924"/>
    <w:rsid w:val="00516ADE"/>
    <w:rsid w:val="00516C6B"/>
    <w:rsid w:val="00516E90"/>
    <w:rsid w:val="00517129"/>
    <w:rsid w:val="0051732F"/>
    <w:rsid w:val="005173AE"/>
    <w:rsid w:val="0051765A"/>
    <w:rsid w:val="0051782E"/>
    <w:rsid w:val="0051788C"/>
    <w:rsid w:val="00517A50"/>
    <w:rsid w:val="00517F45"/>
    <w:rsid w:val="005201CD"/>
    <w:rsid w:val="0052026C"/>
    <w:rsid w:val="00520324"/>
    <w:rsid w:val="005203F0"/>
    <w:rsid w:val="00520625"/>
    <w:rsid w:val="005206C5"/>
    <w:rsid w:val="0052097C"/>
    <w:rsid w:val="00520A7D"/>
    <w:rsid w:val="00520CFA"/>
    <w:rsid w:val="0052103A"/>
    <w:rsid w:val="00521406"/>
    <w:rsid w:val="00521740"/>
    <w:rsid w:val="005217A5"/>
    <w:rsid w:val="00521870"/>
    <w:rsid w:val="00521C43"/>
    <w:rsid w:val="00521EFD"/>
    <w:rsid w:val="005220F2"/>
    <w:rsid w:val="00522159"/>
    <w:rsid w:val="0052264B"/>
    <w:rsid w:val="0052282E"/>
    <w:rsid w:val="00522AF9"/>
    <w:rsid w:val="00522D8D"/>
    <w:rsid w:val="00522EB5"/>
    <w:rsid w:val="00522ECC"/>
    <w:rsid w:val="00522F0A"/>
    <w:rsid w:val="00523043"/>
    <w:rsid w:val="00523327"/>
    <w:rsid w:val="005234DB"/>
    <w:rsid w:val="005236B5"/>
    <w:rsid w:val="00523786"/>
    <w:rsid w:val="005237CA"/>
    <w:rsid w:val="00523A05"/>
    <w:rsid w:val="00523A7D"/>
    <w:rsid w:val="0052423E"/>
    <w:rsid w:val="005242D9"/>
    <w:rsid w:val="005246D6"/>
    <w:rsid w:val="00524803"/>
    <w:rsid w:val="00524815"/>
    <w:rsid w:val="00524C7F"/>
    <w:rsid w:val="00524E10"/>
    <w:rsid w:val="00524F8E"/>
    <w:rsid w:val="00525201"/>
    <w:rsid w:val="00525328"/>
    <w:rsid w:val="005259F8"/>
    <w:rsid w:val="00525A1C"/>
    <w:rsid w:val="00525DD8"/>
    <w:rsid w:val="00525F7E"/>
    <w:rsid w:val="00525FB2"/>
    <w:rsid w:val="00526275"/>
    <w:rsid w:val="005263C3"/>
    <w:rsid w:val="005263D7"/>
    <w:rsid w:val="00526481"/>
    <w:rsid w:val="0052693C"/>
    <w:rsid w:val="00526B93"/>
    <w:rsid w:val="00526BD3"/>
    <w:rsid w:val="00526EB0"/>
    <w:rsid w:val="00526F1D"/>
    <w:rsid w:val="00527098"/>
    <w:rsid w:val="005275F2"/>
    <w:rsid w:val="005277F2"/>
    <w:rsid w:val="005278A2"/>
    <w:rsid w:val="00527BDC"/>
    <w:rsid w:val="00527C87"/>
    <w:rsid w:val="00527CBE"/>
    <w:rsid w:val="00527D93"/>
    <w:rsid w:val="00527FA3"/>
    <w:rsid w:val="005300C3"/>
    <w:rsid w:val="005308A1"/>
    <w:rsid w:val="005308AC"/>
    <w:rsid w:val="005308CE"/>
    <w:rsid w:val="0053094B"/>
    <w:rsid w:val="0053094C"/>
    <w:rsid w:val="00530BA3"/>
    <w:rsid w:val="00530C7D"/>
    <w:rsid w:val="00530F41"/>
    <w:rsid w:val="0053122C"/>
    <w:rsid w:val="00531310"/>
    <w:rsid w:val="00531ACB"/>
    <w:rsid w:val="00531AFD"/>
    <w:rsid w:val="0053219B"/>
    <w:rsid w:val="005321AA"/>
    <w:rsid w:val="00532304"/>
    <w:rsid w:val="00532334"/>
    <w:rsid w:val="00532482"/>
    <w:rsid w:val="0053252C"/>
    <w:rsid w:val="005325A3"/>
    <w:rsid w:val="005327E6"/>
    <w:rsid w:val="00532933"/>
    <w:rsid w:val="00532982"/>
    <w:rsid w:val="00532A5A"/>
    <w:rsid w:val="00532B4F"/>
    <w:rsid w:val="00533210"/>
    <w:rsid w:val="005333B4"/>
    <w:rsid w:val="005337F1"/>
    <w:rsid w:val="005339C2"/>
    <w:rsid w:val="00533B13"/>
    <w:rsid w:val="00533B64"/>
    <w:rsid w:val="00533D0E"/>
    <w:rsid w:val="00533FA1"/>
    <w:rsid w:val="00533FAD"/>
    <w:rsid w:val="00533FC2"/>
    <w:rsid w:val="00534156"/>
    <w:rsid w:val="00534453"/>
    <w:rsid w:val="00534582"/>
    <w:rsid w:val="00534818"/>
    <w:rsid w:val="00534CE0"/>
    <w:rsid w:val="00534D3A"/>
    <w:rsid w:val="00534F24"/>
    <w:rsid w:val="00534F6D"/>
    <w:rsid w:val="005354A5"/>
    <w:rsid w:val="00535524"/>
    <w:rsid w:val="00535549"/>
    <w:rsid w:val="005358F7"/>
    <w:rsid w:val="00535D63"/>
    <w:rsid w:val="00535DA6"/>
    <w:rsid w:val="00536463"/>
    <w:rsid w:val="005365BC"/>
    <w:rsid w:val="0053676C"/>
    <w:rsid w:val="00536C41"/>
    <w:rsid w:val="00536D3D"/>
    <w:rsid w:val="00536E86"/>
    <w:rsid w:val="00536F59"/>
    <w:rsid w:val="0053705B"/>
    <w:rsid w:val="0053715D"/>
    <w:rsid w:val="00537431"/>
    <w:rsid w:val="005377C0"/>
    <w:rsid w:val="00537CB0"/>
    <w:rsid w:val="005402F9"/>
    <w:rsid w:val="005407A1"/>
    <w:rsid w:val="00540831"/>
    <w:rsid w:val="00540917"/>
    <w:rsid w:val="00540E13"/>
    <w:rsid w:val="00540EFF"/>
    <w:rsid w:val="00540F65"/>
    <w:rsid w:val="005412EA"/>
    <w:rsid w:val="00541429"/>
    <w:rsid w:val="0054147F"/>
    <w:rsid w:val="00541B56"/>
    <w:rsid w:val="00541CDC"/>
    <w:rsid w:val="00541EC5"/>
    <w:rsid w:val="005420F8"/>
    <w:rsid w:val="0054210E"/>
    <w:rsid w:val="00542290"/>
    <w:rsid w:val="005422D5"/>
    <w:rsid w:val="005425ED"/>
    <w:rsid w:val="005428A2"/>
    <w:rsid w:val="005428E0"/>
    <w:rsid w:val="005429B0"/>
    <w:rsid w:val="005429D5"/>
    <w:rsid w:val="00542C23"/>
    <w:rsid w:val="00542E13"/>
    <w:rsid w:val="0054304E"/>
    <w:rsid w:val="0054309A"/>
    <w:rsid w:val="005432F0"/>
    <w:rsid w:val="00543347"/>
    <w:rsid w:val="005434C2"/>
    <w:rsid w:val="005434F0"/>
    <w:rsid w:val="00543B7B"/>
    <w:rsid w:val="00543BBB"/>
    <w:rsid w:val="00543C8C"/>
    <w:rsid w:val="00543D9C"/>
    <w:rsid w:val="00543F1C"/>
    <w:rsid w:val="00544245"/>
    <w:rsid w:val="0054434D"/>
    <w:rsid w:val="00544455"/>
    <w:rsid w:val="005444AA"/>
    <w:rsid w:val="0054461D"/>
    <w:rsid w:val="00544A78"/>
    <w:rsid w:val="00544CC2"/>
    <w:rsid w:val="00544EFA"/>
    <w:rsid w:val="0054505F"/>
    <w:rsid w:val="00545062"/>
    <w:rsid w:val="0054533D"/>
    <w:rsid w:val="00545387"/>
    <w:rsid w:val="005453C8"/>
    <w:rsid w:val="0054560B"/>
    <w:rsid w:val="00545864"/>
    <w:rsid w:val="005459C4"/>
    <w:rsid w:val="00545C09"/>
    <w:rsid w:val="00545D15"/>
    <w:rsid w:val="00545DC5"/>
    <w:rsid w:val="00546023"/>
    <w:rsid w:val="00546175"/>
    <w:rsid w:val="005462D9"/>
    <w:rsid w:val="005462DA"/>
    <w:rsid w:val="005464F5"/>
    <w:rsid w:val="00546550"/>
    <w:rsid w:val="00546B43"/>
    <w:rsid w:val="00546BBF"/>
    <w:rsid w:val="00546BD0"/>
    <w:rsid w:val="00546C00"/>
    <w:rsid w:val="00546DA8"/>
    <w:rsid w:val="00546DE5"/>
    <w:rsid w:val="00546E3E"/>
    <w:rsid w:val="00546F78"/>
    <w:rsid w:val="00546F8D"/>
    <w:rsid w:val="00547D97"/>
    <w:rsid w:val="00550317"/>
    <w:rsid w:val="00550561"/>
    <w:rsid w:val="0055062F"/>
    <w:rsid w:val="005509B3"/>
    <w:rsid w:val="00550CA0"/>
    <w:rsid w:val="00550E17"/>
    <w:rsid w:val="00550F07"/>
    <w:rsid w:val="00551181"/>
    <w:rsid w:val="005512DD"/>
    <w:rsid w:val="005513E0"/>
    <w:rsid w:val="00551472"/>
    <w:rsid w:val="0055168B"/>
    <w:rsid w:val="00551E93"/>
    <w:rsid w:val="0055201F"/>
    <w:rsid w:val="0055203B"/>
    <w:rsid w:val="005520B6"/>
    <w:rsid w:val="0055213E"/>
    <w:rsid w:val="00552317"/>
    <w:rsid w:val="005524CD"/>
    <w:rsid w:val="005525AA"/>
    <w:rsid w:val="005527C7"/>
    <w:rsid w:val="00552AF1"/>
    <w:rsid w:val="00552EE4"/>
    <w:rsid w:val="00552F36"/>
    <w:rsid w:val="0055301C"/>
    <w:rsid w:val="00553038"/>
    <w:rsid w:val="005530EA"/>
    <w:rsid w:val="005530F9"/>
    <w:rsid w:val="005534B0"/>
    <w:rsid w:val="005534F4"/>
    <w:rsid w:val="00553590"/>
    <w:rsid w:val="005538EB"/>
    <w:rsid w:val="005539E3"/>
    <w:rsid w:val="005539FF"/>
    <w:rsid w:val="00553A55"/>
    <w:rsid w:val="00553A94"/>
    <w:rsid w:val="00553E1C"/>
    <w:rsid w:val="00553E2F"/>
    <w:rsid w:val="00553F3E"/>
    <w:rsid w:val="005542F4"/>
    <w:rsid w:val="0055434D"/>
    <w:rsid w:val="005543B7"/>
    <w:rsid w:val="005546D2"/>
    <w:rsid w:val="00554820"/>
    <w:rsid w:val="00554F06"/>
    <w:rsid w:val="00554F12"/>
    <w:rsid w:val="00554F61"/>
    <w:rsid w:val="0055500B"/>
    <w:rsid w:val="0055537E"/>
    <w:rsid w:val="005553B3"/>
    <w:rsid w:val="005554F0"/>
    <w:rsid w:val="00555993"/>
    <w:rsid w:val="00555B5A"/>
    <w:rsid w:val="00555F01"/>
    <w:rsid w:val="005560A0"/>
    <w:rsid w:val="0055618F"/>
    <w:rsid w:val="0055632D"/>
    <w:rsid w:val="005563CF"/>
    <w:rsid w:val="005564EF"/>
    <w:rsid w:val="005566AF"/>
    <w:rsid w:val="00556776"/>
    <w:rsid w:val="00556821"/>
    <w:rsid w:val="00556ADC"/>
    <w:rsid w:val="00556B83"/>
    <w:rsid w:val="00556BA5"/>
    <w:rsid w:val="00556BDD"/>
    <w:rsid w:val="00556D48"/>
    <w:rsid w:val="00557216"/>
    <w:rsid w:val="0055729C"/>
    <w:rsid w:val="00557637"/>
    <w:rsid w:val="005577AC"/>
    <w:rsid w:val="00557D01"/>
    <w:rsid w:val="00557D6C"/>
    <w:rsid w:val="0056007D"/>
    <w:rsid w:val="005600B4"/>
    <w:rsid w:val="005605B0"/>
    <w:rsid w:val="00560616"/>
    <w:rsid w:val="0056072E"/>
    <w:rsid w:val="00560BFA"/>
    <w:rsid w:val="00560F4D"/>
    <w:rsid w:val="005611C8"/>
    <w:rsid w:val="0056136C"/>
    <w:rsid w:val="005618E5"/>
    <w:rsid w:val="005619B7"/>
    <w:rsid w:val="005619C8"/>
    <w:rsid w:val="00561A31"/>
    <w:rsid w:val="00561D86"/>
    <w:rsid w:val="00561E0A"/>
    <w:rsid w:val="00562544"/>
    <w:rsid w:val="00562812"/>
    <w:rsid w:val="00562BE2"/>
    <w:rsid w:val="00562D4E"/>
    <w:rsid w:val="00562D64"/>
    <w:rsid w:val="0056319D"/>
    <w:rsid w:val="005632A0"/>
    <w:rsid w:val="0056375F"/>
    <w:rsid w:val="00563B0A"/>
    <w:rsid w:val="00563FA4"/>
    <w:rsid w:val="00564295"/>
    <w:rsid w:val="00564307"/>
    <w:rsid w:val="00564723"/>
    <w:rsid w:val="00564780"/>
    <w:rsid w:val="00564C23"/>
    <w:rsid w:val="005650D9"/>
    <w:rsid w:val="00565126"/>
    <w:rsid w:val="005652A5"/>
    <w:rsid w:val="00565314"/>
    <w:rsid w:val="00565423"/>
    <w:rsid w:val="00565681"/>
    <w:rsid w:val="0056609E"/>
    <w:rsid w:val="005660C9"/>
    <w:rsid w:val="00566378"/>
    <w:rsid w:val="005663D8"/>
    <w:rsid w:val="005664C7"/>
    <w:rsid w:val="0056670B"/>
    <w:rsid w:val="00566935"/>
    <w:rsid w:val="00566CAE"/>
    <w:rsid w:val="00566DA8"/>
    <w:rsid w:val="00566FDE"/>
    <w:rsid w:val="00567133"/>
    <w:rsid w:val="0056723E"/>
    <w:rsid w:val="00567506"/>
    <w:rsid w:val="00567735"/>
    <w:rsid w:val="00567803"/>
    <w:rsid w:val="00567A0F"/>
    <w:rsid w:val="00567C08"/>
    <w:rsid w:val="00567CE5"/>
    <w:rsid w:val="00570305"/>
    <w:rsid w:val="00570315"/>
    <w:rsid w:val="00570469"/>
    <w:rsid w:val="0057047E"/>
    <w:rsid w:val="005705B5"/>
    <w:rsid w:val="00570C37"/>
    <w:rsid w:val="00570D2B"/>
    <w:rsid w:val="0057107D"/>
    <w:rsid w:val="00571119"/>
    <w:rsid w:val="00571389"/>
    <w:rsid w:val="005713A7"/>
    <w:rsid w:val="00571689"/>
    <w:rsid w:val="005717B4"/>
    <w:rsid w:val="005717D7"/>
    <w:rsid w:val="00571973"/>
    <w:rsid w:val="00571A9C"/>
    <w:rsid w:val="00571B0A"/>
    <w:rsid w:val="00571B29"/>
    <w:rsid w:val="00572119"/>
    <w:rsid w:val="005722FC"/>
    <w:rsid w:val="005723E4"/>
    <w:rsid w:val="005725E8"/>
    <w:rsid w:val="005726D0"/>
    <w:rsid w:val="00572B28"/>
    <w:rsid w:val="00572D22"/>
    <w:rsid w:val="00573280"/>
    <w:rsid w:val="0057369B"/>
    <w:rsid w:val="0057383F"/>
    <w:rsid w:val="0057396A"/>
    <w:rsid w:val="005739C9"/>
    <w:rsid w:val="00573BFD"/>
    <w:rsid w:val="00573E3A"/>
    <w:rsid w:val="00573F5F"/>
    <w:rsid w:val="00574100"/>
    <w:rsid w:val="005742B2"/>
    <w:rsid w:val="00574350"/>
    <w:rsid w:val="005744FA"/>
    <w:rsid w:val="0057461E"/>
    <w:rsid w:val="0057491D"/>
    <w:rsid w:val="00574995"/>
    <w:rsid w:val="00574AA3"/>
    <w:rsid w:val="00574C64"/>
    <w:rsid w:val="00574F8C"/>
    <w:rsid w:val="00574FC4"/>
    <w:rsid w:val="00575405"/>
    <w:rsid w:val="0057570D"/>
    <w:rsid w:val="00575779"/>
    <w:rsid w:val="00575D7F"/>
    <w:rsid w:val="00575E39"/>
    <w:rsid w:val="00575EEA"/>
    <w:rsid w:val="00575F3C"/>
    <w:rsid w:val="00575FE0"/>
    <w:rsid w:val="0057604F"/>
    <w:rsid w:val="005760B3"/>
    <w:rsid w:val="00576257"/>
    <w:rsid w:val="00576A51"/>
    <w:rsid w:val="00576F9E"/>
    <w:rsid w:val="005772A0"/>
    <w:rsid w:val="005776B8"/>
    <w:rsid w:val="00577BB4"/>
    <w:rsid w:val="00577F87"/>
    <w:rsid w:val="00577FB6"/>
    <w:rsid w:val="005801C8"/>
    <w:rsid w:val="00580668"/>
    <w:rsid w:val="00580719"/>
    <w:rsid w:val="005807F4"/>
    <w:rsid w:val="00580827"/>
    <w:rsid w:val="005808C9"/>
    <w:rsid w:val="0058092C"/>
    <w:rsid w:val="005809FF"/>
    <w:rsid w:val="00580A56"/>
    <w:rsid w:val="00581173"/>
    <w:rsid w:val="00581469"/>
    <w:rsid w:val="005815CD"/>
    <w:rsid w:val="005817E3"/>
    <w:rsid w:val="005818A2"/>
    <w:rsid w:val="00581A62"/>
    <w:rsid w:val="00581CA9"/>
    <w:rsid w:val="00581E7C"/>
    <w:rsid w:val="0058227E"/>
    <w:rsid w:val="0058249C"/>
    <w:rsid w:val="0058266C"/>
    <w:rsid w:val="00582750"/>
    <w:rsid w:val="00582B78"/>
    <w:rsid w:val="00582C97"/>
    <w:rsid w:val="00582D03"/>
    <w:rsid w:val="00582F0C"/>
    <w:rsid w:val="00583229"/>
    <w:rsid w:val="00583231"/>
    <w:rsid w:val="00583564"/>
    <w:rsid w:val="0058375A"/>
    <w:rsid w:val="00583AEA"/>
    <w:rsid w:val="00583C62"/>
    <w:rsid w:val="00583C65"/>
    <w:rsid w:val="00583C7C"/>
    <w:rsid w:val="00583D2F"/>
    <w:rsid w:val="00583DE6"/>
    <w:rsid w:val="00584124"/>
    <w:rsid w:val="00584152"/>
    <w:rsid w:val="005841CA"/>
    <w:rsid w:val="00584404"/>
    <w:rsid w:val="0058457B"/>
    <w:rsid w:val="00584646"/>
    <w:rsid w:val="0058479D"/>
    <w:rsid w:val="005849AA"/>
    <w:rsid w:val="00584ACB"/>
    <w:rsid w:val="00584B97"/>
    <w:rsid w:val="00584CB8"/>
    <w:rsid w:val="00585094"/>
    <w:rsid w:val="005852AB"/>
    <w:rsid w:val="0058539B"/>
    <w:rsid w:val="00585684"/>
    <w:rsid w:val="005856B8"/>
    <w:rsid w:val="0058581A"/>
    <w:rsid w:val="00585C1A"/>
    <w:rsid w:val="00585C24"/>
    <w:rsid w:val="0058632B"/>
    <w:rsid w:val="005863F2"/>
    <w:rsid w:val="005866EB"/>
    <w:rsid w:val="00586781"/>
    <w:rsid w:val="00586794"/>
    <w:rsid w:val="005869B7"/>
    <w:rsid w:val="00586AF7"/>
    <w:rsid w:val="00586C5E"/>
    <w:rsid w:val="00587088"/>
    <w:rsid w:val="005870D0"/>
    <w:rsid w:val="005870D7"/>
    <w:rsid w:val="00587179"/>
    <w:rsid w:val="005875D7"/>
    <w:rsid w:val="0058777E"/>
    <w:rsid w:val="0058781F"/>
    <w:rsid w:val="00587B65"/>
    <w:rsid w:val="00587C40"/>
    <w:rsid w:val="00587DF4"/>
    <w:rsid w:val="00587F01"/>
    <w:rsid w:val="00587F72"/>
    <w:rsid w:val="005901E7"/>
    <w:rsid w:val="00590223"/>
    <w:rsid w:val="00590482"/>
    <w:rsid w:val="005905D5"/>
    <w:rsid w:val="005907A5"/>
    <w:rsid w:val="005907C0"/>
    <w:rsid w:val="0059093B"/>
    <w:rsid w:val="00590BB7"/>
    <w:rsid w:val="00590EF2"/>
    <w:rsid w:val="0059101A"/>
    <w:rsid w:val="00591472"/>
    <w:rsid w:val="00591813"/>
    <w:rsid w:val="00591BBE"/>
    <w:rsid w:val="005923AA"/>
    <w:rsid w:val="00592464"/>
    <w:rsid w:val="00592536"/>
    <w:rsid w:val="005925D8"/>
    <w:rsid w:val="00592647"/>
    <w:rsid w:val="00592777"/>
    <w:rsid w:val="005927DF"/>
    <w:rsid w:val="00592B5C"/>
    <w:rsid w:val="00592F14"/>
    <w:rsid w:val="005932ED"/>
    <w:rsid w:val="005933B4"/>
    <w:rsid w:val="00593470"/>
    <w:rsid w:val="0059352A"/>
    <w:rsid w:val="00593855"/>
    <w:rsid w:val="005939FE"/>
    <w:rsid w:val="00593F8E"/>
    <w:rsid w:val="0059416E"/>
    <w:rsid w:val="00594590"/>
    <w:rsid w:val="00594598"/>
    <w:rsid w:val="005946B9"/>
    <w:rsid w:val="00594770"/>
    <w:rsid w:val="00594A0F"/>
    <w:rsid w:val="00594C0D"/>
    <w:rsid w:val="00594F0C"/>
    <w:rsid w:val="00594F3D"/>
    <w:rsid w:val="0059522D"/>
    <w:rsid w:val="005952A2"/>
    <w:rsid w:val="00595322"/>
    <w:rsid w:val="005953DA"/>
    <w:rsid w:val="005955B9"/>
    <w:rsid w:val="00595918"/>
    <w:rsid w:val="00595923"/>
    <w:rsid w:val="00595993"/>
    <w:rsid w:val="00595BA6"/>
    <w:rsid w:val="00595DFE"/>
    <w:rsid w:val="005962AF"/>
    <w:rsid w:val="005962C2"/>
    <w:rsid w:val="0059679E"/>
    <w:rsid w:val="00596870"/>
    <w:rsid w:val="0059699E"/>
    <w:rsid w:val="00596A4C"/>
    <w:rsid w:val="00596AB8"/>
    <w:rsid w:val="00597081"/>
    <w:rsid w:val="005971F3"/>
    <w:rsid w:val="0059734E"/>
    <w:rsid w:val="00597582"/>
    <w:rsid w:val="00597688"/>
    <w:rsid w:val="005977BE"/>
    <w:rsid w:val="00597970"/>
    <w:rsid w:val="00597D47"/>
    <w:rsid w:val="00597DB2"/>
    <w:rsid w:val="00597DED"/>
    <w:rsid w:val="005A0108"/>
    <w:rsid w:val="005A0138"/>
    <w:rsid w:val="005A040D"/>
    <w:rsid w:val="005A065C"/>
    <w:rsid w:val="005A0896"/>
    <w:rsid w:val="005A0AEC"/>
    <w:rsid w:val="005A0CFA"/>
    <w:rsid w:val="005A0CFD"/>
    <w:rsid w:val="005A0E4C"/>
    <w:rsid w:val="005A0E94"/>
    <w:rsid w:val="005A0E95"/>
    <w:rsid w:val="005A0F25"/>
    <w:rsid w:val="005A0FFE"/>
    <w:rsid w:val="005A1340"/>
    <w:rsid w:val="005A13EC"/>
    <w:rsid w:val="005A151E"/>
    <w:rsid w:val="005A1949"/>
    <w:rsid w:val="005A1999"/>
    <w:rsid w:val="005A199C"/>
    <w:rsid w:val="005A1A81"/>
    <w:rsid w:val="005A1F03"/>
    <w:rsid w:val="005A1F42"/>
    <w:rsid w:val="005A2115"/>
    <w:rsid w:val="005A243E"/>
    <w:rsid w:val="005A2856"/>
    <w:rsid w:val="005A2AC8"/>
    <w:rsid w:val="005A2BEF"/>
    <w:rsid w:val="005A2D05"/>
    <w:rsid w:val="005A2DE0"/>
    <w:rsid w:val="005A2E47"/>
    <w:rsid w:val="005A3223"/>
    <w:rsid w:val="005A32E3"/>
    <w:rsid w:val="005A3372"/>
    <w:rsid w:val="005A350E"/>
    <w:rsid w:val="005A3859"/>
    <w:rsid w:val="005A438D"/>
    <w:rsid w:val="005A4399"/>
    <w:rsid w:val="005A45A2"/>
    <w:rsid w:val="005A46FC"/>
    <w:rsid w:val="005A47BB"/>
    <w:rsid w:val="005A4CCB"/>
    <w:rsid w:val="005A4D35"/>
    <w:rsid w:val="005A4DDC"/>
    <w:rsid w:val="005A4E29"/>
    <w:rsid w:val="005A4E43"/>
    <w:rsid w:val="005A52D2"/>
    <w:rsid w:val="005A5373"/>
    <w:rsid w:val="005A53B9"/>
    <w:rsid w:val="005A5407"/>
    <w:rsid w:val="005A5512"/>
    <w:rsid w:val="005A551D"/>
    <w:rsid w:val="005A55A1"/>
    <w:rsid w:val="005A5704"/>
    <w:rsid w:val="005A58C4"/>
    <w:rsid w:val="005A5936"/>
    <w:rsid w:val="005A5CAC"/>
    <w:rsid w:val="005A5D56"/>
    <w:rsid w:val="005A5ED0"/>
    <w:rsid w:val="005A61D1"/>
    <w:rsid w:val="005A6263"/>
    <w:rsid w:val="005A6431"/>
    <w:rsid w:val="005A64DE"/>
    <w:rsid w:val="005A6589"/>
    <w:rsid w:val="005A6977"/>
    <w:rsid w:val="005A6A89"/>
    <w:rsid w:val="005A6BDE"/>
    <w:rsid w:val="005A6D38"/>
    <w:rsid w:val="005A6E92"/>
    <w:rsid w:val="005A6ECC"/>
    <w:rsid w:val="005A7523"/>
    <w:rsid w:val="005A7783"/>
    <w:rsid w:val="005A78A9"/>
    <w:rsid w:val="005A78F7"/>
    <w:rsid w:val="005A7AA4"/>
    <w:rsid w:val="005A7CE6"/>
    <w:rsid w:val="005B0347"/>
    <w:rsid w:val="005B05D7"/>
    <w:rsid w:val="005B062E"/>
    <w:rsid w:val="005B08D9"/>
    <w:rsid w:val="005B0A9E"/>
    <w:rsid w:val="005B0BBD"/>
    <w:rsid w:val="005B0C81"/>
    <w:rsid w:val="005B0F3E"/>
    <w:rsid w:val="005B10C3"/>
    <w:rsid w:val="005B127E"/>
    <w:rsid w:val="005B16BF"/>
    <w:rsid w:val="005B17F0"/>
    <w:rsid w:val="005B1A46"/>
    <w:rsid w:val="005B1ACA"/>
    <w:rsid w:val="005B1BBE"/>
    <w:rsid w:val="005B1CF1"/>
    <w:rsid w:val="005B1D8D"/>
    <w:rsid w:val="005B234D"/>
    <w:rsid w:val="005B2378"/>
    <w:rsid w:val="005B27D1"/>
    <w:rsid w:val="005B2897"/>
    <w:rsid w:val="005B295F"/>
    <w:rsid w:val="005B2A77"/>
    <w:rsid w:val="005B2A78"/>
    <w:rsid w:val="005B2ADF"/>
    <w:rsid w:val="005B2B0A"/>
    <w:rsid w:val="005B2CC2"/>
    <w:rsid w:val="005B2EB6"/>
    <w:rsid w:val="005B3602"/>
    <w:rsid w:val="005B3687"/>
    <w:rsid w:val="005B36A7"/>
    <w:rsid w:val="005B36AA"/>
    <w:rsid w:val="005B38AF"/>
    <w:rsid w:val="005B3980"/>
    <w:rsid w:val="005B3A23"/>
    <w:rsid w:val="005B3BFD"/>
    <w:rsid w:val="005B3E05"/>
    <w:rsid w:val="005B4172"/>
    <w:rsid w:val="005B43DF"/>
    <w:rsid w:val="005B45CF"/>
    <w:rsid w:val="005B4888"/>
    <w:rsid w:val="005B489B"/>
    <w:rsid w:val="005B49B1"/>
    <w:rsid w:val="005B4D46"/>
    <w:rsid w:val="005B4ED2"/>
    <w:rsid w:val="005B51C4"/>
    <w:rsid w:val="005B52C9"/>
    <w:rsid w:val="005B5A61"/>
    <w:rsid w:val="005B5AE3"/>
    <w:rsid w:val="005B5F28"/>
    <w:rsid w:val="005B60B2"/>
    <w:rsid w:val="005B62FB"/>
    <w:rsid w:val="005B6373"/>
    <w:rsid w:val="005B657F"/>
    <w:rsid w:val="005B6986"/>
    <w:rsid w:val="005B6BD1"/>
    <w:rsid w:val="005B6C2B"/>
    <w:rsid w:val="005B70BA"/>
    <w:rsid w:val="005B7182"/>
    <w:rsid w:val="005B73ED"/>
    <w:rsid w:val="005B740B"/>
    <w:rsid w:val="005B7449"/>
    <w:rsid w:val="005B74A5"/>
    <w:rsid w:val="005B7525"/>
    <w:rsid w:val="005B771D"/>
    <w:rsid w:val="005B7760"/>
    <w:rsid w:val="005B7BC1"/>
    <w:rsid w:val="005C00D4"/>
    <w:rsid w:val="005C01AF"/>
    <w:rsid w:val="005C02AC"/>
    <w:rsid w:val="005C039F"/>
    <w:rsid w:val="005C0438"/>
    <w:rsid w:val="005C0461"/>
    <w:rsid w:val="005C0463"/>
    <w:rsid w:val="005C0550"/>
    <w:rsid w:val="005C121C"/>
    <w:rsid w:val="005C1225"/>
    <w:rsid w:val="005C13CB"/>
    <w:rsid w:val="005C1460"/>
    <w:rsid w:val="005C1577"/>
    <w:rsid w:val="005C15D6"/>
    <w:rsid w:val="005C1A5D"/>
    <w:rsid w:val="005C1C6C"/>
    <w:rsid w:val="005C1D26"/>
    <w:rsid w:val="005C20B3"/>
    <w:rsid w:val="005C2312"/>
    <w:rsid w:val="005C242C"/>
    <w:rsid w:val="005C2B1B"/>
    <w:rsid w:val="005C2BDD"/>
    <w:rsid w:val="005C2C87"/>
    <w:rsid w:val="005C2FA8"/>
    <w:rsid w:val="005C3182"/>
    <w:rsid w:val="005C31DA"/>
    <w:rsid w:val="005C31E8"/>
    <w:rsid w:val="005C33FD"/>
    <w:rsid w:val="005C3500"/>
    <w:rsid w:val="005C372D"/>
    <w:rsid w:val="005C3BCC"/>
    <w:rsid w:val="005C3E2E"/>
    <w:rsid w:val="005C3E6C"/>
    <w:rsid w:val="005C3FF5"/>
    <w:rsid w:val="005C45A3"/>
    <w:rsid w:val="005C49BA"/>
    <w:rsid w:val="005C4A89"/>
    <w:rsid w:val="005C53C3"/>
    <w:rsid w:val="005C54E3"/>
    <w:rsid w:val="005C584E"/>
    <w:rsid w:val="005C5855"/>
    <w:rsid w:val="005C5A9D"/>
    <w:rsid w:val="005C5B42"/>
    <w:rsid w:val="005C5D43"/>
    <w:rsid w:val="005C605E"/>
    <w:rsid w:val="005C61E7"/>
    <w:rsid w:val="005C63D3"/>
    <w:rsid w:val="005C650B"/>
    <w:rsid w:val="005C67B8"/>
    <w:rsid w:val="005C6C75"/>
    <w:rsid w:val="005C6C7E"/>
    <w:rsid w:val="005C6FAF"/>
    <w:rsid w:val="005C70B0"/>
    <w:rsid w:val="005C72CE"/>
    <w:rsid w:val="005C737B"/>
    <w:rsid w:val="005C784C"/>
    <w:rsid w:val="005C799E"/>
    <w:rsid w:val="005C7A03"/>
    <w:rsid w:val="005C7A05"/>
    <w:rsid w:val="005C7C8F"/>
    <w:rsid w:val="005C7D29"/>
    <w:rsid w:val="005C7EA6"/>
    <w:rsid w:val="005C7EB0"/>
    <w:rsid w:val="005D0238"/>
    <w:rsid w:val="005D03C8"/>
    <w:rsid w:val="005D0585"/>
    <w:rsid w:val="005D08AC"/>
    <w:rsid w:val="005D09C4"/>
    <w:rsid w:val="005D09D4"/>
    <w:rsid w:val="005D0C0C"/>
    <w:rsid w:val="005D0DB2"/>
    <w:rsid w:val="005D0E9C"/>
    <w:rsid w:val="005D0EA6"/>
    <w:rsid w:val="005D0F04"/>
    <w:rsid w:val="005D0F17"/>
    <w:rsid w:val="005D1009"/>
    <w:rsid w:val="005D127C"/>
    <w:rsid w:val="005D1290"/>
    <w:rsid w:val="005D1374"/>
    <w:rsid w:val="005D1574"/>
    <w:rsid w:val="005D1D97"/>
    <w:rsid w:val="005D1F3E"/>
    <w:rsid w:val="005D1F7D"/>
    <w:rsid w:val="005D20BC"/>
    <w:rsid w:val="005D2184"/>
    <w:rsid w:val="005D21D6"/>
    <w:rsid w:val="005D2433"/>
    <w:rsid w:val="005D24C9"/>
    <w:rsid w:val="005D253A"/>
    <w:rsid w:val="005D27DF"/>
    <w:rsid w:val="005D2945"/>
    <w:rsid w:val="005D2A92"/>
    <w:rsid w:val="005D2E77"/>
    <w:rsid w:val="005D3149"/>
    <w:rsid w:val="005D34CE"/>
    <w:rsid w:val="005D3602"/>
    <w:rsid w:val="005D364D"/>
    <w:rsid w:val="005D38AF"/>
    <w:rsid w:val="005D3B62"/>
    <w:rsid w:val="005D3CC0"/>
    <w:rsid w:val="005D3CD4"/>
    <w:rsid w:val="005D3CE0"/>
    <w:rsid w:val="005D3D3D"/>
    <w:rsid w:val="005D3D64"/>
    <w:rsid w:val="005D3E36"/>
    <w:rsid w:val="005D49F9"/>
    <w:rsid w:val="005D4A25"/>
    <w:rsid w:val="005D4C10"/>
    <w:rsid w:val="005D4C7C"/>
    <w:rsid w:val="005D5507"/>
    <w:rsid w:val="005D559D"/>
    <w:rsid w:val="005D5B8E"/>
    <w:rsid w:val="005D6041"/>
    <w:rsid w:val="005D6173"/>
    <w:rsid w:val="005D6279"/>
    <w:rsid w:val="005D6586"/>
    <w:rsid w:val="005D6BA1"/>
    <w:rsid w:val="005D6F47"/>
    <w:rsid w:val="005D74F3"/>
    <w:rsid w:val="005D765A"/>
    <w:rsid w:val="005D7891"/>
    <w:rsid w:val="005D78A2"/>
    <w:rsid w:val="005D78AF"/>
    <w:rsid w:val="005D7A37"/>
    <w:rsid w:val="005D7AFB"/>
    <w:rsid w:val="005D7F3D"/>
    <w:rsid w:val="005E006F"/>
    <w:rsid w:val="005E00C2"/>
    <w:rsid w:val="005E00D8"/>
    <w:rsid w:val="005E02BB"/>
    <w:rsid w:val="005E0360"/>
    <w:rsid w:val="005E0740"/>
    <w:rsid w:val="005E0829"/>
    <w:rsid w:val="005E085C"/>
    <w:rsid w:val="005E091D"/>
    <w:rsid w:val="005E09AE"/>
    <w:rsid w:val="005E0BD3"/>
    <w:rsid w:val="005E0E60"/>
    <w:rsid w:val="005E149C"/>
    <w:rsid w:val="005E14B1"/>
    <w:rsid w:val="005E1AD6"/>
    <w:rsid w:val="005E1DD6"/>
    <w:rsid w:val="005E1E86"/>
    <w:rsid w:val="005E1ED7"/>
    <w:rsid w:val="005E20C3"/>
    <w:rsid w:val="005E256C"/>
    <w:rsid w:val="005E269A"/>
    <w:rsid w:val="005E27BF"/>
    <w:rsid w:val="005E286B"/>
    <w:rsid w:val="005E2A9A"/>
    <w:rsid w:val="005E2CA0"/>
    <w:rsid w:val="005E2ECD"/>
    <w:rsid w:val="005E2F55"/>
    <w:rsid w:val="005E309A"/>
    <w:rsid w:val="005E3507"/>
    <w:rsid w:val="005E356D"/>
    <w:rsid w:val="005E3578"/>
    <w:rsid w:val="005E3AF0"/>
    <w:rsid w:val="005E3C60"/>
    <w:rsid w:val="005E3E2E"/>
    <w:rsid w:val="005E42AA"/>
    <w:rsid w:val="005E4402"/>
    <w:rsid w:val="005E4665"/>
    <w:rsid w:val="005E4722"/>
    <w:rsid w:val="005E4938"/>
    <w:rsid w:val="005E49BA"/>
    <w:rsid w:val="005E4A7E"/>
    <w:rsid w:val="005E4CFA"/>
    <w:rsid w:val="005E4E7B"/>
    <w:rsid w:val="005E4F43"/>
    <w:rsid w:val="005E4F53"/>
    <w:rsid w:val="005E500D"/>
    <w:rsid w:val="005E5038"/>
    <w:rsid w:val="005E50C8"/>
    <w:rsid w:val="005E5521"/>
    <w:rsid w:val="005E5605"/>
    <w:rsid w:val="005E5D44"/>
    <w:rsid w:val="005E5F12"/>
    <w:rsid w:val="005E632E"/>
    <w:rsid w:val="005E63F4"/>
    <w:rsid w:val="005E6630"/>
    <w:rsid w:val="005E69F2"/>
    <w:rsid w:val="005E73D8"/>
    <w:rsid w:val="005E7515"/>
    <w:rsid w:val="005E7700"/>
    <w:rsid w:val="005E7839"/>
    <w:rsid w:val="005E78A5"/>
    <w:rsid w:val="005E7A2F"/>
    <w:rsid w:val="005F0043"/>
    <w:rsid w:val="005F01CA"/>
    <w:rsid w:val="005F03BD"/>
    <w:rsid w:val="005F048B"/>
    <w:rsid w:val="005F07C8"/>
    <w:rsid w:val="005F0926"/>
    <w:rsid w:val="005F107B"/>
    <w:rsid w:val="005F1099"/>
    <w:rsid w:val="005F14B4"/>
    <w:rsid w:val="005F1567"/>
    <w:rsid w:val="005F162D"/>
    <w:rsid w:val="005F178B"/>
    <w:rsid w:val="005F1909"/>
    <w:rsid w:val="005F1B3F"/>
    <w:rsid w:val="005F202F"/>
    <w:rsid w:val="005F229E"/>
    <w:rsid w:val="005F260A"/>
    <w:rsid w:val="005F2618"/>
    <w:rsid w:val="005F2643"/>
    <w:rsid w:val="005F26ED"/>
    <w:rsid w:val="005F29AB"/>
    <w:rsid w:val="005F29F7"/>
    <w:rsid w:val="005F2C88"/>
    <w:rsid w:val="005F2FDD"/>
    <w:rsid w:val="005F314E"/>
    <w:rsid w:val="005F3194"/>
    <w:rsid w:val="005F31AD"/>
    <w:rsid w:val="005F3204"/>
    <w:rsid w:val="005F359E"/>
    <w:rsid w:val="005F3685"/>
    <w:rsid w:val="005F37E4"/>
    <w:rsid w:val="005F3891"/>
    <w:rsid w:val="005F3D68"/>
    <w:rsid w:val="005F46B8"/>
    <w:rsid w:val="005F49DB"/>
    <w:rsid w:val="005F49E5"/>
    <w:rsid w:val="005F4C98"/>
    <w:rsid w:val="005F4D88"/>
    <w:rsid w:val="005F4F43"/>
    <w:rsid w:val="005F51C9"/>
    <w:rsid w:val="005F534E"/>
    <w:rsid w:val="005F5639"/>
    <w:rsid w:val="005F5781"/>
    <w:rsid w:val="005F587A"/>
    <w:rsid w:val="005F595E"/>
    <w:rsid w:val="005F59B5"/>
    <w:rsid w:val="005F5A8A"/>
    <w:rsid w:val="005F5D12"/>
    <w:rsid w:val="005F60B9"/>
    <w:rsid w:val="005F616F"/>
    <w:rsid w:val="005F6408"/>
    <w:rsid w:val="005F66C7"/>
    <w:rsid w:val="005F6709"/>
    <w:rsid w:val="005F6795"/>
    <w:rsid w:val="005F6C7B"/>
    <w:rsid w:val="005F6E9E"/>
    <w:rsid w:val="005F6F22"/>
    <w:rsid w:val="005F7008"/>
    <w:rsid w:val="005F7190"/>
    <w:rsid w:val="005F7231"/>
    <w:rsid w:val="005F7403"/>
    <w:rsid w:val="005F7416"/>
    <w:rsid w:val="005F75D9"/>
    <w:rsid w:val="005F7C27"/>
    <w:rsid w:val="005F7CFD"/>
    <w:rsid w:val="006001E0"/>
    <w:rsid w:val="006004A9"/>
    <w:rsid w:val="00600952"/>
    <w:rsid w:val="00600954"/>
    <w:rsid w:val="006009C3"/>
    <w:rsid w:val="00600B0A"/>
    <w:rsid w:val="00600B2C"/>
    <w:rsid w:val="00600DB2"/>
    <w:rsid w:val="00600E97"/>
    <w:rsid w:val="00601133"/>
    <w:rsid w:val="0060130A"/>
    <w:rsid w:val="006014BF"/>
    <w:rsid w:val="00601566"/>
    <w:rsid w:val="00601741"/>
    <w:rsid w:val="006017E1"/>
    <w:rsid w:val="00601A59"/>
    <w:rsid w:val="00601B6E"/>
    <w:rsid w:val="0060296F"/>
    <w:rsid w:val="006029E1"/>
    <w:rsid w:val="00602A97"/>
    <w:rsid w:val="00602CBB"/>
    <w:rsid w:val="00602FC7"/>
    <w:rsid w:val="006033E9"/>
    <w:rsid w:val="006037FB"/>
    <w:rsid w:val="00603A48"/>
    <w:rsid w:val="00603A6E"/>
    <w:rsid w:val="00603BCE"/>
    <w:rsid w:val="00603EAA"/>
    <w:rsid w:val="00603F28"/>
    <w:rsid w:val="006040AA"/>
    <w:rsid w:val="0060419B"/>
    <w:rsid w:val="00604203"/>
    <w:rsid w:val="00604219"/>
    <w:rsid w:val="00604375"/>
    <w:rsid w:val="00604663"/>
    <w:rsid w:val="006046D7"/>
    <w:rsid w:val="0060479B"/>
    <w:rsid w:val="006051C0"/>
    <w:rsid w:val="00605394"/>
    <w:rsid w:val="006053F4"/>
    <w:rsid w:val="006054E4"/>
    <w:rsid w:val="00605507"/>
    <w:rsid w:val="00605686"/>
    <w:rsid w:val="0060579F"/>
    <w:rsid w:val="00605D3C"/>
    <w:rsid w:val="00605F31"/>
    <w:rsid w:val="006064B0"/>
    <w:rsid w:val="0060653E"/>
    <w:rsid w:val="00606899"/>
    <w:rsid w:val="00606981"/>
    <w:rsid w:val="00606A00"/>
    <w:rsid w:val="00606B25"/>
    <w:rsid w:val="00607089"/>
    <w:rsid w:val="0060717B"/>
    <w:rsid w:val="00607197"/>
    <w:rsid w:val="0060739E"/>
    <w:rsid w:val="00607751"/>
    <w:rsid w:val="00607805"/>
    <w:rsid w:val="00607DC0"/>
    <w:rsid w:val="00610210"/>
    <w:rsid w:val="00610539"/>
    <w:rsid w:val="006106F2"/>
    <w:rsid w:val="006107D8"/>
    <w:rsid w:val="00610A7D"/>
    <w:rsid w:val="00610B27"/>
    <w:rsid w:val="00610BBD"/>
    <w:rsid w:val="00610C04"/>
    <w:rsid w:val="00610C4C"/>
    <w:rsid w:val="00610F58"/>
    <w:rsid w:val="00610FE8"/>
    <w:rsid w:val="00611363"/>
    <w:rsid w:val="0061159D"/>
    <w:rsid w:val="0061161F"/>
    <w:rsid w:val="00611747"/>
    <w:rsid w:val="0061181E"/>
    <w:rsid w:val="00611947"/>
    <w:rsid w:val="00611C3D"/>
    <w:rsid w:val="0061202D"/>
    <w:rsid w:val="006121BD"/>
    <w:rsid w:val="00612258"/>
    <w:rsid w:val="00612376"/>
    <w:rsid w:val="00612590"/>
    <w:rsid w:val="0061259A"/>
    <w:rsid w:val="006128ED"/>
    <w:rsid w:val="0061297C"/>
    <w:rsid w:val="00612AF9"/>
    <w:rsid w:val="00612CB8"/>
    <w:rsid w:val="00612DE1"/>
    <w:rsid w:val="00612E97"/>
    <w:rsid w:val="00612F77"/>
    <w:rsid w:val="00613355"/>
    <w:rsid w:val="00613417"/>
    <w:rsid w:val="006134A8"/>
    <w:rsid w:val="0061399F"/>
    <w:rsid w:val="00613AAC"/>
    <w:rsid w:val="00613D19"/>
    <w:rsid w:val="00613DB5"/>
    <w:rsid w:val="006141C9"/>
    <w:rsid w:val="006141D5"/>
    <w:rsid w:val="00614267"/>
    <w:rsid w:val="006144D5"/>
    <w:rsid w:val="00614645"/>
    <w:rsid w:val="0061477C"/>
    <w:rsid w:val="00614786"/>
    <w:rsid w:val="00614853"/>
    <w:rsid w:val="006149F6"/>
    <w:rsid w:val="00614A5E"/>
    <w:rsid w:val="00614F69"/>
    <w:rsid w:val="0061512D"/>
    <w:rsid w:val="00615261"/>
    <w:rsid w:val="0061538E"/>
    <w:rsid w:val="0061579E"/>
    <w:rsid w:val="00615A2B"/>
    <w:rsid w:val="00615B53"/>
    <w:rsid w:val="00615C68"/>
    <w:rsid w:val="006160EA"/>
    <w:rsid w:val="006160F2"/>
    <w:rsid w:val="006164EC"/>
    <w:rsid w:val="00616AEA"/>
    <w:rsid w:val="00616DF3"/>
    <w:rsid w:val="00616E71"/>
    <w:rsid w:val="00616EC7"/>
    <w:rsid w:val="00617227"/>
    <w:rsid w:val="00617369"/>
    <w:rsid w:val="006173DD"/>
    <w:rsid w:val="00617897"/>
    <w:rsid w:val="00617A49"/>
    <w:rsid w:val="00617A4C"/>
    <w:rsid w:val="00617C6B"/>
    <w:rsid w:val="00617D3F"/>
    <w:rsid w:val="00620248"/>
    <w:rsid w:val="006202DC"/>
    <w:rsid w:val="006203F0"/>
    <w:rsid w:val="0062055A"/>
    <w:rsid w:val="006205C3"/>
    <w:rsid w:val="00620963"/>
    <w:rsid w:val="00620E2F"/>
    <w:rsid w:val="00621037"/>
    <w:rsid w:val="006210AC"/>
    <w:rsid w:val="006210F6"/>
    <w:rsid w:val="00621122"/>
    <w:rsid w:val="00621482"/>
    <w:rsid w:val="006214EE"/>
    <w:rsid w:val="006218AE"/>
    <w:rsid w:val="00621C32"/>
    <w:rsid w:val="00621C4C"/>
    <w:rsid w:val="00621E10"/>
    <w:rsid w:val="00622104"/>
    <w:rsid w:val="006221F6"/>
    <w:rsid w:val="006222F3"/>
    <w:rsid w:val="00622738"/>
    <w:rsid w:val="00622876"/>
    <w:rsid w:val="00622952"/>
    <w:rsid w:val="006229E1"/>
    <w:rsid w:val="00622D18"/>
    <w:rsid w:val="00622E54"/>
    <w:rsid w:val="006234B5"/>
    <w:rsid w:val="006239DB"/>
    <w:rsid w:val="00623A6F"/>
    <w:rsid w:val="00623D27"/>
    <w:rsid w:val="00623D6B"/>
    <w:rsid w:val="00623DDF"/>
    <w:rsid w:val="00623F39"/>
    <w:rsid w:val="00623FB9"/>
    <w:rsid w:val="00624334"/>
    <w:rsid w:val="00624686"/>
    <w:rsid w:val="00624718"/>
    <w:rsid w:val="00624724"/>
    <w:rsid w:val="00624776"/>
    <w:rsid w:val="0062496A"/>
    <w:rsid w:val="00624972"/>
    <w:rsid w:val="00624997"/>
    <w:rsid w:val="00624D6B"/>
    <w:rsid w:val="00624DEE"/>
    <w:rsid w:val="00625029"/>
    <w:rsid w:val="00625516"/>
    <w:rsid w:val="0062563E"/>
    <w:rsid w:val="0062570E"/>
    <w:rsid w:val="00625B94"/>
    <w:rsid w:val="00625C9A"/>
    <w:rsid w:val="00625ECC"/>
    <w:rsid w:val="006260EB"/>
    <w:rsid w:val="00626298"/>
    <w:rsid w:val="006262BC"/>
    <w:rsid w:val="0062672F"/>
    <w:rsid w:val="00626750"/>
    <w:rsid w:val="00626F78"/>
    <w:rsid w:val="00627188"/>
    <w:rsid w:val="00627214"/>
    <w:rsid w:val="00627478"/>
    <w:rsid w:val="006274D7"/>
    <w:rsid w:val="00627647"/>
    <w:rsid w:val="00627688"/>
    <w:rsid w:val="00627796"/>
    <w:rsid w:val="0062794F"/>
    <w:rsid w:val="00627B11"/>
    <w:rsid w:val="00627D1A"/>
    <w:rsid w:val="00627D59"/>
    <w:rsid w:val="00627F39"/>
    <w:rsid w:val="00630293"/>
    <w:rsid w:val="0063097C"/>
    <w:rsid w:val="00630AED"/>
    <w:rsid w:val="00630AFA"/>
    <w:rsid w:val="00630DE7"/>
    <w:rsid w:val="00630F36"/>
    <w:rsid w:val="00631115"/>
    <w:rsid w:val="00631165"/>
    <w:rsid w:val="0063131A"/>
    <w:rsid w:val="0063153C"/>
    <w:rsid w:val="0063167E"/>
    <w:rsid w:val="006316E0"/>
    <w:rsid w:val="00631717"/>
    <w:rsid w:val="00631830"/>
    <w:rsid w:val="006318FA"/>
    <w:rsid w:val="006318FB"/>
    <w:rsid w:val="00631A06"/>
    <w:rsid w:val="00631B44"/>
    <w:rsid w:val="00631BD4"/>
    <w:rsid w:val="00631F51"/>
    <w:rsid w:val="006322A4"/>
    <w:rsid w:val="006322FE"/>
    <w:rsid w:val="00632302"/>
    <w:rsid w:val="00632488"/>
    <w:rsid w:val="00632592"/>
    <w:rsid w:val="00632655"/>
    <w:rsid w:val="0063285A"/>
    <w:rsid w:val="00632901"/>
    <w:rsid w:val="00632A1D"/>
    <w:rsid w:val="00632CC3"/>
    <w:rsid w:val="00633004"/>
    <w:rsid w:val="00633451"/>
    <w:rsid w:val="00633661"/>
    <w:rsid w:val="00633C16"/>
    <w:rsid w:val="00633C7C"/>
    <w:rsid w:val="00633DE3"/>
    <w:rsid w:val="00634156"/>
    <w:rsid w:val="00634920"/>
    <w:rsid w:val="00634C6A"/>
    <w:rsid w:val="00634D42"/>
    <w:rsid w:val="00634DF2"/>
    <w:rsid w:val="006350BA"/>
    <w:rsid w:val="00635283"/>
    <w:rsid w:val="00635438"/>
    <w:rsid w:val="006355BE"/>
    <w:rsid w:val="006356A7"/>
    <w:rsid w:val="0063576E"/>
    <w:rsid w:val="006357EF"/>
    <w:rsid w:val="0063589B"/>
    <w:rsid w:val="00635915"/>
    <w:rsid w:val="0063596E"/>
    <w:rsid w:val="00635B26"/>
    <w:rsid w:val="00635C0D"/>
    <w:rsid w:val="00635C71"/>
    <w:rsid w:val="00635CA1"/>
    <w:rsid w:val="00635CAA"/>
    <w:rsid w:val="00635EEB"/>
    <w:rsid w:val="00635EEE"/>
    <w:rsid w:val="006361BE"/>
    <w:rsid w:val="00636253"/>
    <w:rsid w:val="006362A8"/>
    <w:rsid w:val="006365C3"/>
    <w:rsid w:val="006365FB"/>
    <w:rsid w:val="00636688"/>
    <w:rsid w:val="00636696"/>
    <w:rsid w:val="00636914"/>
    <w:rsid w:val="006369D6"/>
    <w:rsid w:val="00636CA3"/>
    <w:rsid w:val="006370C5"/>
    <w:rsid w:val="0063720A"/>
    <w:rsid w:val="006372AB"/>
    <w:rsid w:val="00637350"/>
    <w:rsid w:val="006373BA"/>
    <w:rsid w:val="006375C7"/>
    <w:rsid w:val="00637616"/>
    <w:rsid w:val="0063764E"/>
    <w:rsid w:val="006377C1"/>
    <w:rsid w:val="006377F0"/>
    <w:rsid w:val="0063780E"/>
    <w:rsid w:val="00637D59"/>
    <w:rsid w:val="00637D84"/>
    <w:rsid w:val="00637E4B"/>
    <w:rsid w:val="00637F8C"/>
    <w:rsid w:val="00640226"/>
    <w:rsid w:val="00640610"/>
    <w:rsid w:val="0064072E"/>
    <w:rsid w:val="006408BB"/>
    <w:rsid w:val="00640B3B"/>
    <w:rsid w:val="00640C87"/>
    <w:rsid w:val="00640C8F"/>
    <w:rsid w:val="00640E5A"/>
    <w:rsid w:val="00641075"/>
    <w:rsid w:val="0064133E"/>
    <w:rsid w:val="0064150F"/>
    <w:rsid w:val="006415DE"/>
    <w:rsid w:val="0064173C"/>
    <w:rsid w:val="00641AD4"/>
    <w:rsid w:val="00641DB2"/>
    <w:rsid w:val="006421C4"/>
    <w:rsid w:val="00642683"/>
    <w:rsid w:val="006426F2"/>
    <w:rsid w:val="00642900"/>
    <w:rsid w:val="00642A3F"/>
    <w:rsid w:val="00642DB9"/>
    <w:rsid w:val="00642EA3"/>
    <w:rsid w:val="006432DF"/>
    <w:rsid w:val="006433A6"/>
    <w:rsid w:val="0064345A"/>
    <w:rsid w:val="006435E2"/>
    <w:rsid w:val="006437D3"/>
    <w:rsid w:val="006439DA"/>
    <w:rsid w:val="00643A20"/>
    <w:rsid w:val="00643D0A"/>
    <w:rsid w:val="00643D93"/>
    <w:rsid w:val="00644254"/>
    <w:rsid w:val="0064427C"/>
    <w:rsid w:val="0064454D"/>
    <w:rsid w:val="00644885"/>
    <w:rsid w:val="00644990"/>
    <w:rsid w:val="00644B74"/>
    <w:rsid w:val="00644D28"/>
    <w:rsid w:val="00644FA5"/>
    <w:rsid w:val="006451A5"/>
    <w:rsid w:val="0064536A"/>
    <w:rsid w:val="00645847"/>
    <w:rsid w:val="006461F7"/>
    <w:rsid w:val="006465CC"/>
    <w:rsid w:val="00646606"/>
    <w:rsid w:val="00646878"/>
    <w:rsid w:val="00646896"/>
    <w:rsid w:val="00646D91"/>
    <w:rsid w:val="00646E9A"/>
    <w:rsid w:val="00647023"/>
    <w:rsid w:val="0064713E"/>
    <w:rsid w:val="00647234"/>
    <w:rsid w:val="0064739C"/>
    <w:rsid w:val="00647410"/>
    <w:rsid w:val="00647716"/>
    <w:rsid w:val="0064792A"/>
    <w:rsid w:val="00647BC6"/>
    <w:rsid w:val="00647CEB"/>
    <w:rsid w:val="00647F33"/>
    <w:rsid w:val="006502B0"/>
    <w:rsid w:val="0065043B"/>
    <w:rsid w:val="00650A32"/>
    <w:rsid w:val="00650C62"/>
    <w:rsid w:val="006510CB"/>
    <w:rsid w:val="00651689"/>
    <w:rsid w:val="00651A7D"/>
    <w:rsid w:val="00651AB2"/>
    <w:rsid w:val="00651B8A"/>
    <w:rsid w:val="00651BB7"/>
    <w:rsid w:val="00651FFC"/>
    <w:rsid w:val="0065221B"/>
    <w:rsid w:val="00652379"/>
    <w:rsid w:val="006523E7"/>
    <w:rsid w:val="006524E5"/>
    <w:rsid w:val="00652562"/>
    <w:rsid w:val="006525B2"/>
    <w:rsid w:val="00652884"/>
    <w:rsid w:val="006528DF"/>
    <w:rsid w:val="006529CC"/>
    <w:rsid w:val="00652B07"/>
    <w:rsid w:val="00652D62"/>
    <w:rsid w:val="00653210"/>
    <w:rsid w:val="00653249"/>
    <w:rsid w:val="006537FE"/>
    <w:rsid w:val="00653B82"/>
    <w:rsid w:val="00653E7D"/>
    <w:rsid w:val="00653F0B"/>
    <w:rsid w:val="00654211"/>
    <w:rsid w:val="00654270"/>
    <w:rsid w:val="00654335"/>
    <w:rsid w:val="0065439D"/>
    <w:rsid w:val="00654932"/>
    <w:rsid w:val="00654A1D"/>
    <w:rsid w:val="00654C05"/>
    <w:rsid w:val="00654E0B"/>
    <w:rsid w:val="00654EF8"/>
    <w:rsid w:val="00654F68"/>
    <w:rsid w:val="00655104"/>
    <w:rsid w:val="006555A3"/>
    <w:rsid w:val="00655640"/>
    <w:rsid w:val="00655AB7"/>
    <w:rsid w:val="00655ADC"/>
    <w:rsid w:val="00655B16"/>
    <w:rsid w:val="00655C42"/>
    <w:rsid w:val="00655EDE"/>
    <w:rsid w:val="006560DF"/>
    <w:rsid w:val="00656422"/>
    <w:rsid w:val="00656A06"/>
    <w:rsid w:val="00656A74"/>
    <w:rsid w:val="00656F68"/>
    <w:rsid w:val="00656FE4"/>
    <w:rsid w:val="006573E9"/>
    <w:rsid w:val="00657428"/>
    <w:rsid w:val="0065744F"/>
    <w:rsid w:val="00657551"/>
    <w:rsid w:val="00657882"/>
    <w:rsid w:val="00657A3D"/>
    <w:rsid w:val="00657BB0"/>
    <w:rsid w:val="00657C78"/>
    <w:rsid w:val="00657D7B"/>
    <w:rsid w:val="00657DDA"/>
    <w:rsid w:val="00657E07"/>
    <w:rsid w:val="006604B5"/>
    <w:rsid w:val="00660684"/>
    <w:rsid w:val="00660700"/>
    <w:rsid w:val="00660750"/>
    <w:rsid w:val="006609CB"/>
    <w:rsid w:val="00660AD7"/>
    <w:rsid w:val="00660C9B"/>
    <w:rsid w:val="00660CBF"/>
    <w:rsid w:val="00660D88"/>
    <w:rsid w:val="00660E10"/>
    <w:rsid w:val="00660EFA"/>
    <w:rsid w:val="006610CD"/>
    <w:rsid w:val="0066121E"/>
    <w:rsid w:val="00661224"/>
    <w:rsid w:val="00661291"/>
    <w:rsid w:val="006614D2"/>
    <w:rsid w:val="00661885"/>
    <w:rsid w:val="00661E31"/>
    <w:rsid w:val="00661E7B"/>
    <w:rsid w:val="006620AD"/>
    <w:rsid w:val="00662248"/>
    <w:rsid w:val="00662668"/>
    <w:rsid w:val="0066273F"/>
    <w:rsid w:val="0066290B"/>
    <w:rsid w:val="00662AF9"/>
    <w:rsid w:val="00662B78"/>
    <w:rsid w:val="00662BCF"/>
    <w:rsid w:val="00662D67"/>
    <w:rsid w:val="00662EC9"/>
    <w:rsid w:val="006631CE"/>
    <w:rsid w:val="00663680"/>
    <w:rsid w:val="006636C5"/>
    <w:rsid w:val="00663743"/>
    <w:rsid w:val="00663786"/>
    <w:rsid w:val="00663A77"/>
    <w:rsid w:val="00663AE4"/>
    <w:rsid w:val="00663C4B"/>
    <w:rsid w:val="00663E71"/>
    <w:rsid w:val="00663EB8"/>
    <w:rsid w:val="00663FA5"/>
    <w:rsid w:val="00664290"/>
    <w:rsid w:val="0066455C"/>
    <w:rsid w:val="00664883"/>
    <w:rsid w:val="0066499F"/>
    <w:rsid w:val="00664AFB"/>
    <w:rsid w:val="00664F87"/>
    <w:rsid w:val="006654B1"/>
    <w:rsid w:val="00665518"/>
    <w:rsid w:val="006660C4"/>
    <w:rsid w:val="0066639C"/>
    <w:rsid w:val="00666475"/>
    <w:rsid w:val="00666688"/>
    <w:rsid w:val="006669D4"/>
    <w:rsid w:val="00667069"/>
    <w:rsid w:val="00667144"/>
    <w:rsid w:val="006672B1"/>
    <w:rsid w:val="006675E4"/>
    <w:rsid w:val="00667A3D"/>
    <w:rsid w:val="00667A40"/>
    <w:rsid w:val="00667B89"/>
    <w:rsid w:val="00667E10"/>
    <w:rsid w:val="00667F6B"/>
    <w:rsid w:val="006700B8"/>
    <w:rsid w:val="0067012D"/>
    <w:rsid w:val="006702C2"/>
    <w:rsid w:val="0067047A"/>
    <w:rsid w:val="0067084B"/>
    <w:rsid w:val="00670B8E"/>
    <w:rsid w:val="00671088"/>
    <w:rsid w:val="006710B9"/>
    <w:rsid w:val="006713C4"/>
    <w:rsid w:val="006715FA"/>
    <w:rsid w:val="006716CA"/>
    <w:rsid w:val="00671A6C"/>
    <w:rsid w:val="00671E64"/>
    <w:rsid w:val="00671F40"/>
    <w:rsid w:val="006720FA"/>
    <w:rsid w:val="00672324"/>
    <w:rsid w:val="00672526"/>
    <w:rsid w:val="006727CE"/>
    <w:rsid w:val="00672AD2"/>
    <w:rsid w:val="00672B4B"/>
    <w:rsid w:val="00672D26"/>
    <w:rsid w:val="00672E51"/>
    <w:rsid w:val="00672F11"/>
    <w:rsid w:val="00672F4D"/>
    <w:rsid w:val="00673263"/>
    <w:rsid w:val="00673408"/>
    <w:rsid w:val="00673482"/>
    <w:rsid w:val="00673545"/>
    <w:rsid w:val="00673601"/>
    <w:rsid w:val="0067366A"/>
    <w:rsid w:val="006736EA"/>
    <w:rsid w:val="0067370F"/>
    <w:rsid w:val="00673936"/>
    <w:rsid w:val="0067393F"/>
    <w:rsid w:val="0067397F"/>
    <w:rsid w:val="00673F68"/>
    <w:rsid w:val="00674074"/>
    <w:rsid w:val="006740BE"/>
    <w:rsid w:val="006744A4"/>
    <w:rsid w:val="00674508"/>
    <w:rsid w:val="00674B18"/>
    <w:rsid w:val="00674B8E"/>
    <w:rsid w:val="00675081"/>
    <w:rsid w:val="0067537F"/>
    <w:rsid w:val="006753AD"/>
    <w:rsid w:val="00675678"/>
    <w:rsid w:val="00675719"/>
    <w:rsid w:val="00675861"/>
    <w:rsid w:val="00675902"/>
    <w:rsid w:val="00675A7B"/>
    <w:rsid w:val="00675A8E"/>
    <w:rsid w:val="00675D7A"/>
    <w:rsid w:val="00675F69"/>
    <w:rsid w:val="00676065"/>
    <w:rsid w:val="00676651"/>
    <w:rsid w:val="0067666B"/>
    <w:rsid w:val="006766D0"/>
    <w:rsid w:val="00676981"/>
    <w:rsid w:val="00676B00"/>
    <w:rsid w:val="00677269"/>
    <w:rsid w:val="0067729F"/>
    <w:rsid w:val="0067732D"/>
    <w:rsid w:val="0067741D"/>
    <w:rsid w:val="0067754E"/>
    <w:rsid w:val="006777BF"/>
    <w:rsid w:val="006777C3"/>
    <w:rsid w:val="0067794F"/>
    <w:rsid w:val="00677A80"/>
    <w:rsid w:val="00677B82"/>
    <w:rsid w:val="00677BE3"/>
    <w:rsid w:val="006800FA"/>
    <w:rsid w:val="00680263"/>
    <w:rsid w:val="00680584"/>
    <w:rsid w:val="00680631"/>
    <w:rsid w:val="0068068F"/>
    <w:rsid w:val="0068078A"/>
    <w:rsid w:val="00680820"/>
    <w:rsid w:val="00680A28"/>
    <w:rsid w:val="00680B3C"/>
    <w:rsid w:val="00680B6C"/>
    <w:rsid w:val="00680C55"/>
    <w:rsid w:val="00680D33"/>
    <w:rsid w:val="00680E3F"/>
    <w:rsid w:val="00680EB7"/>
    <w:rsid w:val="00681154"/>
    <w:rsid w:val="006811EC"/>
    <w:rsid w:val="006813AE"/>
    <w:rsid w:val="00681471"/>
    <w:rsid w:val="006815F6"/>
    <w:rsid w:val="00681B0C"/>
    <w:rsid w:val="00681B63"/>
    <w:rsid w:val="0068214A"/>
    <w:rsid w:val="00682623"/>
    <w:rsid w:val="0068279C"/>
    <w:rsid w:val="006827D4"/>
    <w:rsid w:val="00682A40"/>
    <w:rsid w:val="00682BA7"/>
    <w:rsid w:val="00682C47"/>
    <w:rsid w:val="00683542"/>
    <w:rsid w:val="00683547"/>
    <w:rsid w:val="0068379B"/>
    <w:rsid w:val="00683891"/>
    <w:rsid w:val="006839F1"/>
    <w:rsid w:val="006839F2"/>
    <w:rsid w:val="00683E35"/>
    <w:rsid w:val="00684012"/>
    <w:rsid w:val="0068437A"/>
    <w:rsid w:val="00684B5C"/>
    <w:rsid w:val="00684C5C"/>
    <w:rsid w:val="00685459"/>
    <w:rsid w:val="00685AD5"/>
    <w:rsid w:val="00685BD8"/>
    <w:rsid w:val="00685BF0"/>
    <w:rsid w:val="00685CA0"/>
    <w:rsid w:val="00685F0F"/>
    <w:rsid w:val="0068611F"/>
    <w:rsid w:val="00686250"/>
    <w:rsid w:val="0068684F"/>
    <w:rsid w:val="00686A78"/>
    <w:rsid w:val="00686D90"/>
    <w:rsid w:val="00686E5B"/>
    <w:rsid w:val="00687008"/>
    <w:rsid w:val="0068707D"/>
    <w:rsid w:val="00687266"/>
    <w:rsid w:val="00687603"/>
    <w:rsid w:val="00687ADC"/>
    <w:rsid w:val="00687B33"/>
    <w:rsid w:val="00687DE1"/>
    <w:rsid w:val="00687EF3"/>
    <w:rsid w:val="0069002D"/>
    <w:rsid w:val="00690563"/>
    <w:rsid w:val="00690760"/>
    <w:rsid w:val="00690A33"/>
    <w:rsid w:val="00690AF3"/>
    <w:rsid w:val="00690D29"/>
    <w:rsid w:val="00690D3B"/>
    <w:rsid w:val="00690DF5"/>
    <w:rsid w:val="00690F2A"/>
    <w:rsid w:val="00690FB3"/>
    <w:rsid w:val="00691023"/>
    <w:rsid w:val="00691209"/>
    <w:rsid w:val="00691250"/>
    <w:rsid w:val="0069128D"/>
    <w:rsid w:val="00691332"/>
    <w:rsid w:val="0069156F"/>
    <w:rsid w:val="00691866"/>
    <w:rsid w:val="00691939"/>
    <w:rsid w:val="00691E3E"/>
    <w:rsid w:val="00691ED9"/>
    <w:rsid w:val="006924DD"/>
    <w:rsid w:val="0069252D"/>
    <w:rsid w:val="00692930"/>
    <w:rsid w:val="00692AF1"/>
    <w:rsid w:val="00692B29"/>
    <w:rsid w:val="00692C7D"/>
    <w:rsid w:val="00692CE3"/>
    <w:rsid w:val="00692F0B"/>
    <w:rsid w:val="006930DF"/>
    <w:rsid w:val="00693355"/>
    <w:rsid w:val="00693583"/>
    <w:rsid w:val="00693C26"/>
    <w:rsid w:val="00693C81"/>
    <w:rsid w:val="00693E23"/>
    <w:rsid w:val="00693E79"/>
    <w:rsid w:val="00694138"/>
    <w:rsid w:val="006941F4"/>
    <w:rsid w:val="0069426F"/>
    <w:rsid w:val="00694305"/>
    <w:rsid w:val="006945A7"/>
    <w:rsid w:val="006947BC"/>
    <w:rsid w:val="00694B84"/>
    <w:rsid w:val="00694F08"/>
    <w:rsid w:val="00695084"/>
    <w:rsid w:val="006951A4"/>
    <w:rsid w:val="00695244"/>
    <w:rsid w:val="00695367"/>
    <w:rsid w:val="0069584A"/>
    <w:rsid w:val="006958F9"/>
    <w:rsid w:val="00695944"/>
    <w:rsid w:val="00695B2D"/>
    <w:rsid w:val="00695B47"/>
    <w:rsid w:val="00695D53"/>
    <w:rsid w:val="00695E17"/>
    <w:rsid w:val="00696313"/>
    <w:rsid w:val="006963B0"/>
    <w:rsid w:val="006963B3"/>
    <w:rsid w:val="00696809"/>
    <w:rsid w:val="00696B9D"/>
    <w:rsid w:val="00696EA1"/>
    <w:rsid w:val="00696FD7"/>
    <w:rsid w:val="00697234"/>
    <w:rsid w:val="006976CA"/>
    <w:rsid w:val="0069780F"/>
    <w:rsid w:val="006978C8"/>
    <w:rsid w:val="00697972"/>
    <w:rsid w:val="006979FD"/>
    <w:rsid w:val="00697AE7"/>
    <w:rsid w:val="00697BB6"/>
    <w:rsid w:val="00697E2E"/>
    <w:rsid w:val="00697FBD"/>
    <w:rsid w:val="006A0274"/>
    <w:rsid w:val="006A02CA"/>
    <w:rsid w:val="006A0577"/>
    <w:rsid w:val="006A095B"/>
    <w:rsid w:val="006A0AC2"/>
    <w:rsid w:val="006A0BEF"/>
    <w:rsid w:val="006A0D35"/>
    <w:rsid w:val="006A0DD5"/>
    <w:rsid w:val="006A1298"/>
    <w:rsid w:val="006A14D8"/>
    <w:rsid w:val="006A1730"/>
    <w:rsid w:val="006A1812"/>
    <w:rsid w:val="006A1936"/>
    <w:rsid w:val="006A1A9E"/>
    <w:rsid w:val="006A1F89"/>
    <w:rsid w:val="006A2791"/>
    <w:rsid w:val="006A2E95"/>
    <w:rsid w:val="006A2EBF"/>
    <w:rsid w:val="006A3007"/>
    <w:rsid w:val="006A302E"/>
    <w:rsid w:val="006A3068"/>
    <w:rsid w:val="006A3363"/>
    <w:rsid w:val="006A39C6"/>
    <w:rsid w:val="006A3A3C"/>
    <w:rsid w:val="006A3B42"/>
    <w:rsid w:val="006A3D4E"/>
    <w:rsid w:val="006A41E2"/>
    <w:rsid w:val="006A44CE"/>
    <w:rsid w:val="006A45EF"/>
    <w:rsid w:val="006A4999"/>
    <w:rsid w:val="006A4E42"/>
    <w:rsid w:val="006A5285"/>
    <w:rsid w:val="006A52E2"/>
    <w:rsid w:val="006A52E8"/>
    <w:rsid w:val="006A52EE"/>
    <w:rsid w:val="006A535B"/>
    <w:rsid w:val="006A536B"/>
    <w:rsid w:val="006A53B4"/>
    <w:rsid w:val="006A57C2"/>
    <w:rsid w:val="006A59AA"/>
    <w:rsid w:val="006A59BD"/>
    <w:rsid w:val="006A59E0"/>
    <w:rsid w:val="006A5A53"/>
    <w:rsid w:val="006A5B36"/>
    <w:rsid w:val="006A5BC8"/>
    <w:rsid w:val="006A5C3B"/>
    <w:rsid w:val="006A5D4C"/>
    <w:rsid w:val="006A5D5C"/>
    <w:rsid w:val="006A5D85"/>
    <w:rsid w:val="006A60FB"/>
    <w:rsid w:val="006A660A"/>
    <w:rsid w:val="006A676E"/>
    <w:rsid w:val="006A6815"/>
    <w:rsid w:val="006A6FF3"/>
    <w:rsid w:val="006A7022"/>
    <w:rsid w:val="006A748C"/>
    <w:rsid w:val="006A7AEB"/>
    <w:rsid w:val="006A7D7D"/>
    <w:rsid w:val="006A7E3B"/>
    <w:rsid w:val="006A7E67"/>
    <w:rsid w:val="006B0113"/>
    <w:rsid w:val="006B09EC"/>
    <w:rsid w:val="006B0A4E"/>
    <w:rsid w:val="006B0AE0"/>
    <w:rsid w:val="006B0CFF"/>
    <w:rsid w:val="006B0D7B"/>
    <w:rsid w:val="006B0D9C"/>
    <w:rsid w:val="006B0DCB"/>
    <w:rsid w:val="006B0F38"/>
    <w:rsid w:val="006B1145"/>
    <w:rsid w:val="006B1304"/>
    <w:rsid w:val="006B1BE4"/>
    <w:rsid w:val="006B1D83"/>
    <w:rsid w:val="006B1F3E"/>
    <w:rsid w:val="006B22C6"/>
    <w:rsid w:val="006B23EF"/>
    <w:rsid w:val="006B245E"/>
    <w:rsid w:val="006B29DF"/>
    <w:rsid w:val="006B2E3D"/>
    <w:rsid w:val="006B2E78"/>
    <w:rsid w:val="006B2EA6"/>
    <w:rsid w:val="006B2EE6"/>
    <w:rsid w:val="006B30CE"/>
    <w:rsid w:val="006B316C"/>
    <w:rsid w:val="006B34F4"/>
    <w:rsid w:val="006B3CAE"/>
    <w:rsid w:val="006B3E6A"/>
    <w:rsid w:val="006B3EE0"/>
    <w:rsid w:val="006B3F60"/>
    <w:rsid w:val="006B3F70"/>
    <w:rsid w:val="006B4039"/>
    <w:rsid w:val="006B406C"/>
    <w:rsid w:val="006B40E2"/>
    <w:rsid w:val="006B40EB"/>
    <w:rsid w:val="006B42DE"/>
    <w:rsid w:val="006B4612"/>
    <w:rsid w:val="006B46CB"/>
    <w:rsid w:val="006B4A27"/>
    <w:rsid w:val="006B4A82"/>
    <w:rsid w:val="006B504F"/>
    <w:rsid w:val="006B51B5"/>
    <w:rsid w:val="006B5245"/>
    <w:rsid w:val="006B52B1"/>
    <w:rsid w:val="006B5398"/>
    <w:rsid w:val="006B54EA"/>
    <w:rsid w:val="006B55DF"/>
    <w:rsid w:val="006B5911"/>
    <w:rsid w:val="006B606D"/>
    <w:rsid w:val="006B60D4"/>
    <w:rsid w:val="006B6274"/>
    <w:rsid w:val="006B6677"/>
    <w:rsid w:val="006B6FBD"/>
    <w:rsid w:val="006B704C"/>
    <w:rsid w:val="006B7263"/>
    <w:rsid w:val="006B74A2"/>
    <w:rsid w:val="006B7552"/>
    <w:rsid w:val="006B76E9"/>
    <w:rsid w:val="006B771F"/>
    <w:rsid w:val="006B7D7B"/>
    <w:rsid w:val="006B7EAC"/>
    <w:rsid w:val="006C0442"/>
    <w:rsid w:val="006C04AC"/>
    <w:rsid w:val="006C0572"/>
    <w:rsid w:val="006C0925"/>
    <w:rsid w:val="006C0AB3"/>
    <w:rsid w:val="006C0BEF"/>
    <w:rsid w:val="006C0C30"/>
    <w:rsid w:val="006C0C3F"/>
    <w:rsid w:val="006C0CA3"/>
    <w:rsid w:val="006C0F73"/>
    <w:rsid w:val="006C1175"/>
    <w:rsid w:val="006C1460"/>
    <w:rsid w:val="006C1497"/>
    <w:rsid w:val="006C18FF"/>
    <w:rsid w:val="006C1911"/>
    <w:rsid w:val="006C1D79"/>
    <w:rsid w:val="006C1E23"/>
    <w:rsid w:val="006C1E6C"/>
    <w:rsid w:val="006C2108"/>
    <w:rsid w:val="006C2296"/>
    <w:rsid w:val="006C22C8"/>
    <w:rsid w:val="006C2701"/>
    <w:rsid w:val="006C2744"/>
    <w:rsid w:val="006C2846"/>
    <w:rsid w:val="006C29DF"/>
    <w:rsid w:val="006C2BD7"/>
    <w:rsid w:val="006C2BF6"/>
    <w:rsid w:val="006C2C9A"/>
    <w:rsid w:val="006C2EA7"/>
    <w:rsid w:val="006C33E2"/>
    <w:rsid w:val="006C3552"/>
    <w:rsid w:val="006C356C"/>
    <w:rsid w:val="006C3814"/>
    <w:rsid w:val="006C3ABA"/>
    <w:rsid w:val="006C3DDA"/>
    <w:rsid w:val="006C3E23"/>
    <w:rsid w:val="006C4300"/>
    <w:rsid w:val="006C46E5"/>
    <w:rsid w:val="006C470C"/>
    <w:rsid w:val="006C4765"/>
    <w:rsid w:val="006C485D"/>
    <w:rsid w:val="006C50FE"/>
    <w:rsid w:val="006C5153"/>
    <w:rsid w:val="006C5212"/>
    <w:rsid w:val="006C5634"/>
    <w:rsid w:val="006C56BE"/>
    <w:rsid w:val="006C57B2"/>
    <w:rsid w:val="006C5A81"/>
    <w:rsid w:val="006C5B9F"/>
    <w:rsid w:val="006C5DCF"/>
    <w:rsid w:val="006C6178"/>
    <w:rsid w:val="006C6373"/>
    <w:rsid w:val="006C649F"/>
    <w:rsid w:val="006C667E"/>
    <w:rsid w:val="006C66B4"/>
    <w:rsid w:val="006C68A0"/>
    <w:rsid w:val="006C68F1"/>
    <w:rsid w:val="006C69CB"/>
    <w:rsid w:val="006C6CD1"/>
    <w:rsid w:val="006C6CD3"/>
    <w:rsid w:val="006C6CE4"/>
    <w:rsid w:val="006C6D26"/>
    <w:rsid w:val="006C6E4D"/>
    <w:rsid w:val="006C6EAD"/>
    <w:rsid w:val="006C7155"/>
    <w:rsid w:val="006C720D"/>
    <w:rsid w:val="006C7354"/>
    <w:rsid w:val="006C7421"/>
    <w:rsid w:val="006C743E"/>
    <w:rsid w:val="006C7BDA"/>
    <w:rsid w:val="006C7CEB"/>
    <w:rsid w:val="006C7EAD"/>
    <w:rsid w:val="006D0020"/>
    <w:rsid w:val="006D016B"/>
    <w:rsid w:val="006D01FF"/>
    <w:rsid w:val="006D054A"/>
    <w:rsid w:val="006D0879"/>
    <w:rsid w:val="006D0C03"/>
    <w:rsid w:val="006D0DDA"/>
    <w:rsid w:val="006D0E63"/>
    <w:rsid w:val="006D0F76"/>
    <w:rsid w:val="006D0F7B"/>
    <w:rsid w:val="006D1157"/>
    <w:rsid w:val="006D19A1"/>
    <w:rsid w:val="006D1B35"/>
    <w:rsid w:val="006D1CDA"/>
    <w:rsid w:val="006D1D53"/>
    <w:rsid w:val="006D1DEB"/>
    <w:rsid w:val="006D1EE7"/>
    <w:rsid w:val="006D245C"/>
    <w:rsid w:val="006D293D"/>
    <w:rsid w:val="006D2B9D"/>
    <w:rsid w:val="006D2CBA"/>
    <w:rsid w:val="006D2D2D"/>
    <w:rsid w:val="006D2F0E"/>
    <w:rsid w:val="006D2FF7"/>
    <w:rsid w:val="006D3944"/>
    <w:rsid w:val="006D39B7"/>
    <w:rsid w:val="006D3AFC"/>
    <w:rsid w:val="006D3F27"/>
    <w:rsid w:val="006D3FB4"/>
    <w:rsid w:val="006D3FC8"/>
    <w:rsid w:val="006D4254"/>
    <w:rsid w:val="006D4625"/>
    <w:rsid w:val="006D48D7"/>
    <w:rsid w:val="006D4936"/>
    <w:rsid w:val="006D4B0C"/>
    <w:rsid w:val="006D4DE6"/>
    <w:rsid w:val="006D5023"/>
    <w:rsid w:val="006D5068"/>
    <w:rsid w:val="006D5165"/>
    <w:rsid w:val="006D524B"/>
    <w:rsid w:val="006D5289"/>
    <w:rsid w:val="006D5316"/>
    <w:rsid w:val="006D554E"/>
    <w:rsid w:val="006D58A2"/>
    <w:rsid w:val="006D5BC4"/>
    <w:rsid w:val="006D5DA6"/>
    <w:rsid w:val="006D619A"/>
    <w:rsid w:val="006D61D2"/>
    <w:rsid w:val="006D62B7"/>
    <w:rsid w:val="006D641A"/>
    <w:rsid w:val="006D643B"/>
    <w:rsid w:val="006D6609"/>
    <w:rsid w:val="006D667B"/>
    <w:rsid w:val="006D681D"/>
    <w:rsid w:val="006D6992"/>
    <w:rsid w:val="006D69D4"/>
    <w:rsid w:val="006D6B48"/>
    <w:rsid w:val="006D6B5F"/>
    <w:rsid w:val="006D6ED0"/>
    <w:rsid w:val="006D6F14"/>
    <w:rsid w:val="006D701C"/>
    <w:rsid w:val="006D70A3"/>
    <w:rsid w:val="006D71B8"/>
    <w:rsid w:val="006D7464"/>
    <w:rsid w:val="006D7599"/>
    <w:rsid w:val="006D7609"/>
    <w:rsid w:val="006D773D"/>
    <w:rsid w:val="006D787E"/>
    <w:rsid w:val="006D78A2"/>
    <w:rsid w:val="006D78C5"/>
    <w:rsid w:val="006D794A"/>
    <w:rsid w:val="006D795A"/>
    <w:rsid w:val="006D7A6A"/>
    <w:rsid w:val="006D7DE6"/>
    <w:rsid w:val="006D7E53"/>
    <w:rsid w:val="006D7F71"/>
    <w:rsid w:val="006E00DE"/>
    <w:rsid w:val="006E010E"/>
    <w:rsid w:val="006E03C2"/>
    <w:rsid w:val="006E0632"/>
    <w:rsid w:val="006E0917"/>
    <w:rsid w:val="006E0B3C"/>
    <w:rsid w:val="006E0E84"/>
    <w:rsid w:val="006E1037"/>
    <w:rsid w:val="006E149D"/>
    <w:rsid w:val="006E1767"/>
    <w:rsid w:val="006E17CD"/>
    <w:rsid w:val="006E18D7"/>
    <w:rsid w:val="006E1B0E"/>
    <w:rsid w:val="006E1B2E"/>
    <w:rsid w:val="006E1C01"/>
    <w:rsid w:val="006E1D0B"/>
    <w:rsid w:val="006E1E0F"/>
    <w:rsid w:val="006E1F9C"/>
    <w:rsid w:val="006E20BC"/>
    <w:rsid w:val="006E2827"/>
    <w:rsid w:val="006E2A00"/>
    <w:rsid w:val="006E2C19"/>
    <w:rsid w:val="006E2D48"/>
    <w:rsid w:val="006E2E93"/>
    <w:rsid w:val="006E2EFD"/>
    <w:rsid w:val="006E2F31"/>
    <w:rsid w:val="006E31B3"/>
    <w:rsid w:val="006E3234"/>
    <w:rsid w:val="006E334F"/>
    <w:rsid w:val="006E3499"/>
    <w:rsid w:val="006E35EE"/>
    <w:rsid w:val="006E3678"/>
    <w:rsid w:val="006E371D"/>
    <w:rsid w:val="006E38B2"/>
    <w:rsid w:val="006E3AB1"/>
    <w:rsid w:val="006E3B8A"/>
    <w:rsid w:val="006E3CAA"/>
    <w:rsid w:val="006E410E"/>
    <w:rsid w:val="006E4265"/>
    <w:rsid w:val="006E4315"/>
    <w:rsid w:val="006E474A"/>
    <w:rsid w:val="006E4875"/>
    <w:rsid w:val="006E494F"/>
    <w:rsid w:val="006E4B4A"/>
    <w:rsid w:val="006E4BE8"/>
    <w:rsid w:val="006E4CA7"/>
    <w:rsid w:val="006E4ECF"/>
    <w:rsid w:val="006E4F2C"/>
    <w:rsid w:val="006E4FC9"/>
    <w:rsid w:val="006E4FE4"/>
    <w:rsid w:val="006E552A"/>
    <w:rsid w:val="006E5A7E"/>
    <w:rsid w:val="006E5DFD"/>
    <w:rsid w:val="006E5E0E"/>
    <w:rsid w:val="006E6324"/>
    <w:rsid w:val="006E6338"/>
    <w:rsid w:val="006E64A3"/>
    <w:rsid w:val="006E64BE"/>
    <w:rsid w:val="006E6553"/>
    <w:rsid w:val="006E6991"/>
    <w:rsid w:val="006E6A53"/>
    <w:rsid w:val="006E6C6B"/>
    <w:rsid w:val="006E6F9D"/>
    <w:rsid w:val="006E716F"/>
    <w:rsid w:val="006E734D"/>
    <w:rsid w:val="006E7615"/>
    <w:rsid w:val="006E761B"/>
    <w:rsid w:val="006E787A"/>
    <w:rsid w:val="006E78F6"/>
    <w:rsid w:val="006E797D"/>
    <w:rsid w:val="006E79C0"/>
    <w:rsid w:val="006E7D83"/>
    <w:rsid w:val="006E7DE6"/>
    <w:rsid w:val="006F0285"/>
    <w:rsid w:val="006F0351"/>
    <w:rsid w:val="006F036C"/>
    <w:rsid w:val="006F0497"/>
    <w:rsid w:val="006F0B4D"/>
    <w:rsid w:val="006F0ECC"/>
    <w:rsid w:val="006F103C"/>
    <w:rsid w:val="006F103E"/>
    <w:rsid w:val="006F10FC"/>
    <w:rsid w:val="006F16FE"/>
    <w:rsid w:val="006F180A"/>
    <w:rsid w:val="006F192E"/>
    <w:rsid w:val="006F1B35"/>
    <w:rsid w:val="006F1EA0"/>
    <w:rsid w:val="006F203D"/>
    <w:rsid w:val="006F27E1"/>
    <w:rsid w:val="006F28FC"/>
    <w:rsid w:val="006F2913"/>
    <w:rsid w:val="006F2953"/>
    <w:rsid w:val="006F2B3D"/>
    <w:rsid w:val="006F2B55"/>
    <w:rsid w:val="006F2D99"/>
    <w:rsid w:val="006F2F28"/>
    <w:rsid w:val="006F2F45"/>
    <w:rsid w:val="006F2FD2"/>
    <w:rsid w:val="006F2FDF"/>
    <w:rsid w:val="006F30BD"/>
    <w:rsid w:val="006F30C8"/>
    <w:rsid w:val="006F312C"/>
    <w:rsid w:val="006F323C"/>
    <w:rsid w:val="006F34BF"/>
    <w:rsid w:val="006F354B"/>
    <w:rsid w:val="006F377E"/>
    <w:rsid w:val="006F383A"/>
    <w:rsid w:val="006F39C7"/>
    <w:rsid w:val="006F3A8B"/>
    <w:rsid w:val="006F3BAD"/>
    <w:rsid w:val="006F3D12"/>
    <w:rsid w:val="006F3DA1"/>
    <w:rsid w:val="006F3DC0"/>
    <w:rsid w:val="006F3E87"/>
    <w:rsid w:val="006F40BB"/>
    <w:rsid w:val="006F4524"/>
    <w:rsid w:val="006F45C4"/>
    <w:rsid w:val="006F4945"/>
    <w:rsid w:val="006F4969"/>
    <w:rsid w:val="006F4A51"/>
    <w:rsid w:val="006F4B59"/>
    <w:rsid w:val="006F4B9E"/>
    <w:rsid w:val="006F4BEA"/>
    <w:rsid w:val="006F4F1A"/>
    <w:rsid w:val="006F533D"/>
    <w:rsid w:val="006F5A0C"/>
    <w:rsid w:val="006F5B79"/>
    <w:rsid w:val="006F5B9E"/>
    <w:rsid w:val="006F5C81"/>
    <w:rsid w:val="006F5D7F"/>
    <w:rsid w:val="006F6021"/>
    <w:rsid w:val="006F6074"/>
    <w:rsid w:val="006F61C2"/>
    <w:rsid w:val="006F647D"/>
    <w:rsid w:val="006F6811"/>
    <w:rsid w:val="006F6890"/>
    <w:rsid w:val="006F691B"/>
    <w:rsid w:val="006F6CD8"/>
    <w:rsid w:val="006F6E20"/>
    <w:rsid w:val="006F6FBA"/>
    <w:rsid w:val="006F73F8"/>
    <w:rsid w:val="006F7480"/>
    <w:rsid w:val="006F7721"/>
    <w:rsid w:val="006F7795"/>
    <w:rsid w:val="006F790D"/>
    <w:rsid w:val="006F7BA8"/>
    <w:rsid w:val="006F7CC1"/>
    <w:rsid w:val="006F7CF3"/>
    <w:rsid w:val="006F7E19"/>
    <w:rsid w:val="006F7EEB"/>
    <w:rsid w:val="006F7F9B"/>
    <w:rsid w:val="0070006F"/>
    <w:rsid w:val="00700380"/>
    <w:rsid w:val="0070057C"/>
    <w:rsid w:val="0070057D"/>
    <w:rsid w:val="0070057E"/>
    <w:rsid w:val="00700819"/>
    <w:rsid w:val="00700839"/>
    <w:rsid w:val="0070087E"/>
    <w:rsid w:val="00700C7B"/>
    <w:rsid w:val="00700E58"/>
    <w:rsid w:val="00700F46"/>
    <w:rsid w:val="00700F7D"/>
    <w:rsid w:val="00700F90"/>
    <w:rsid w:val="007012A8"/>
    <w:rsid w:val="0070142F"/>
    <w:rsid w:val="00701D38"/>
    <w:rsid w:val="007020CD"/>
    <w:rsid w:val="0070247A"/>
    <w:rsid w:val="00702753"/>
    <w:rsid w:val="0070279C"/>
    <w:rsid w:val="00702856"/>
    <w:rsid w:val="00702B1D"/>
    <w:rsid w:val="00703270"/>
    <w:rsid w:val="00703560"/>
    <w:rsid w:val="0070396D"/>
    <w:rsid w:val="007042EB"/>
    <w:rsid w:val="00704582"/>
    <w:rsid w:val="007045FB"/>
    <w:rsid w:val="00704732"/>
    <w:rsid w:val="00704743"/>
    <w:rsid w:val="00704829"/>
    <w:rsid w:val="00704892"/>
    <w:rsid w:val="007048FB"/>
    <w:rsid w:val="00704B42"/>
    <w:rsid w:val="00704C01"/>
    <w:rsid w:val="00704C11"/>
    <w:rsid w:val="00704C7E"/>
    <w:rsid w:val="00704C81"/>
    <w:rsid w:val="007051E0"/>
    <w:rsid w:val="0070551B"/>
    <w:rsid w:val="00705841"/>
    <w:rsid w:val="00705952"/>
    <w:rsid w:val="00705956"/>
    <w:rsid w:val="0070596E"/>
    <w:rsid w:val="00705ECB"/>
    <w:rsid w:val="00705EE9"/>
    <w:rsid w:val="00705FCD"/>
    <w:rsid w:val="00706063"/>
    <w:rsid w:val="00706439"/>
    <w:rsid w:val="007064A4"/>
    <w:rsid w:val="00706787"/>
    <w:rsid w:val="0070688A"/>
    <w:rsid w:val="00706A38"/>
    <w:rsid w:val="00706A4D"/>
    <w:rsid w:val="00706BC5"/>
    <w:rsid w:val="00706BCB"/>
    <w:rsid w:val="00706F28"/>
    <w:rsid w:val="0070737D"/>
    <w:rsid w:val="007074B7"/>
    <w:rsid w:val="007074EE"/>
    <w:rsid w:val="0070753F"/>
    <w:rsid w:val="007075B2"/>
    <w:rsid w:val="00707761"/>
    <w:rsid w:val="007078E7"/>
    <w:rsid w:val="00707A73"/>
    <w:rsid w:val="00707B11"/>
    <w:rsid w:val="00710138"/>
    <w:rsid w:val="0071095B"/>
    <w:rsid w:val="00710979"/>
    <w:rsid w:val="00710C04"/>
    <w:rsid w:val="00710DA5"/>
    <w:rsid w:val="00710EA8"/>
    <w:rsid w:val="0071114E"/>
    <w:rsid w:val="00711646"/>
    <w:rsid w:val="007116CF"/>
    <w:rsid w:val="00711730"/>
    <w:rsid w:val="007117EA"/>
    <w:rsid w:val="00711D5F"/>
    <w:rsid w:val="00711DBC"/>
    <w:rsid w:val="00711E1E"/>
    <w:rsid w:val="00711F56"/>
    <w:rsid w:val="007126F7"/>
    <w:rsid w:val="00712A06"/>
    <w:rsid w:val="00712C5E"/>
    <w:rsid w:val="00712CA1"/>
    <w:rsid w:val="0071305E"/>
    <w:rsid w:val="007130D0"/>
    <w:rsid w:val="00713207"/>
    <w:rsid w:val="007135A8"/>
    <w:rsid w:val="007135BF"/>
    <w:rsid w:val="00713671"/>
    <w:rsid w:val="00713886"/>
    <w:rsid w:val="007138F8"/>
    <w:rsid w:val="00713DF0"/>
    <w:rsid w:val="00713F4B"/>
    <w:rsid w:val="00713FA6"/>
    <w:rsid w:val="0071409B"/>
    <w:rsid w:val="00714237"/>
    <w:rsid w:val="00714626"/>
    <w:rsid w:val="007147C4"/>
    <w:rsid w:val="007149B0"/>
    <w:rsid w:val="00714D0B"/>
    <w:rsid w:val="00714D11"/>
    <w:rsid w:val="00714E2A"/>
    <w:rsid w:val="00715212"/>
    <w:rsid w:val="0071533C"/>
    <w:rsid w:val="00715378"/>
    <w:rsid w:val="007157C6"/>
    <w:rsid w:val="00715B62"/>
    <w:rsid w:val="00715BD1"/>
    <w:rsid w:val="00715D26"/>
    <w:rsid w:val="0071602A"/>
    <w:rsid w:val="00716036"/>
    <w:rsid w:val="00716063"/>
    <w:rsid w:val="00716208"/>
    <w:rsid w:val="0071634A"/>
    <w:rsid w:val="00716506"/>
    <w:rsid w:val="007166A6"/>
    <w:rsid w:val="00716ADA"/>
    <w:rsid w:val="00716B19"/>
    <w:rsid w:val="00717207"/>
    <w:rsid w:val="007175CB"/>
    <w:rsid w:val="007179DF"/>
    <w:rsid w:val="00717C10"/>
    <w:rsid w:val="00717C98"/>
    <w:rsid w:val="00717DDC"/>
    <w:rsid w:val="00720011"/>
    <w:rsid w:val="00720404"/>
    <w:rsid w:val="0072072A"/>
    <w:rsid w:val="0072072B"/>
    <w:rsid w:val="007207DE"/>
    <w:rsid w:val="007208DA"/>
    <w:rsid w:val="00720B1C"/>
    <w:rsid w:val="00720C56"/>
    <w:rsid w:val="00720D57"/>
    <w:rsid w:val="00720D9D"/>
    <w:rsid w:val="00720F0C"/>
    <w:rsid w:val="00720FA9"/>
    <w:rsid w:val="00721408"/>
    <w:rsid w:val="00721522"/>
    <w:rsid w:val="007216EF"/>
    <w:rsid w:val="00721A3C"/>
    <w:rsid w:val="00721BE4"/>
    <w:rsid w:val="00721E43"/>
    <w:rsid w:val="00721EDE"/>
    <w:rsid w:val="00722487"/>
    <w:rsid w:val="0072287A"/>
    <w:rsid w:val="007228B4"/>
    <w:rsid w:val="00722A32"/>
    <w:rsid w:val="00722B08"/>
    <w:rsid w:val="0072336B"/>
    <w:rsid w:val="0072341F"/>
    <w:rsid w:val="00723580"/>
    <w:rsid w:val="0072378C"/>
    <w:rsid w:val="00723970"/>
    <w:rsid w:val="00723AB1"/>
    <w:rsid w:val="00723BC9"/>
    <w:rsid w:val="00723C40"/>
    <w:rsid w:val="00723F00"/>
    <w:rsid w:val="0072415C"/>
    <w:rsid w:val="00724431"/>
    <w:rsid w:val="0072448B"/>
    <w:rsid w:val="007245F6"/>
    <w:rsid w:val="007246A0"/>
    <w:rsid w:val="0072477B"/>
    <w:rsid w:val="007248B1"/>
    <w:rsid w:val="00724918"/>
    <w:rsid w:val="00724B0B"/>
    <w:rsid w:val="00724D60"/>
    <w:rsid w:val="007250CB"/>
    <w:rsid w:val="007250EF"/>
    <w:rsid w:val="00725205"/>
    <w:rsid w:val="0072534A"/>
    <w:rsid w:val="007255A2"/>
    <w:rsid w:val="0072576F"/>
    <w:rsid w:val="0072581F"/>
    <w:rsid w:val="00725884"/>
    <w:rsid w:val="007258A1"/>
    <w:rsid w:val="00725AEF"/>
    <w:rsid w:val="00725D35"/>
    <w:rsid w:val="007261E5"/>
    <w:rsid w:val="00726326"/>
    <w:rsid w:val="007263B2"/>
    <w:rsid w:val="00726522"/>
    <w:rsid w:val="00726649"/>
    <w:rsid w:val="0072669C"/>
    <w:rsid w:val="00726810"/>
    <w:rsid w:val="00726A52"/>
    <w:rsid w:val="00726B90"/>
    <w:rsid w:val="00726FAD"/>
    <w:rsid w:val="00727312"/>
    <w:rsid w:val="00727328"/>
    <w:rsid w:val="00727746"/>
    <w:rsid w:val="00727992"/>
    <w:rsid w:val="00727A19"/>
    <w:rsid w:val="00727B9A"/>
    <w:rsid w:val="00727DB1"/>
    <w:rsid w:val="00727DBF"/>
    <w:rsid w:val="00727DF4"/>
    <w:rsid w:val="00727F47"/>
    <w:rsid w:val="00727FDB"/>
    <w:rsid w:val="00730071"/>
    <w:rsid w:val="007301B8"/>
    <w:rsid w:val="007302D8"/>
    <w:rsid w:val="0073032A"/>
    <w:rsid w:val="00730584"/>
    <w:rsid w:val="00730855"/>
    <w:rsid w:val="00730CB1"/>
    <w:rsid w:val="00730D9B"/>
    <w:rsid w:val="00730DF3"/>
    <w:rsid w:val="007310BC"/>
    <w:rsid w:val="00731862"/>
    <w:rsid w:val="00731879"/>
    <w:rsid w:val="0073188D"/>
    <w:rsid w:val="007318EE"/>
    <w:rsid w:val="00731C7C"/>
    <w:rsid w:val="00731F0F"/>
    <w:rsid w:val="00731F69"/>
    <w:rsid w:val="00732276"/>
    <w:rsid w:val="007322B9"/>
    <w:rsid w:val="007328C3"/>
    <w:rsid w:val="00732991"/>
    <w:rsid w:val="00732AB9"/>
    <w:rsid w:val="00732C32"/>
    <w:rsid w:val="00732C46"/>
    <w:rsid w:val="0073335C"/>
    <w:rsid w:val="00733693"/>
    <w:rsid w:val="007338FC"/>
    <w:rsid w:val="00733BDA"/>
    <w:rsid w:val="00733DB3"/>
    <w:rsid w:val="007341AE"/>
    <w:rsid w:val="007342E2"/>
    <w:rsid w:val="00734494"/>
    <w:rsid w:val="007344EA"/>
    <w:rsid w:val="007344EC"/>
    <w:rsid w:val="00735063"/>
    <w:rsid w:val="00735106"/>
    <w:rsid w:val="007351B0"/>
    <w:rsid w:val="007352AF"/>
    <w:rsid w:val="007352CB"/>
    <w:rsid w:val="00735342"/>
    <w:rsid w:val="0073574F"/>
    <w:rsid w:val="0073588F"/>
    <w:rsid w:val="00735B1C"/>
    <w:rsid w:val="00735CD7"/>
    <w:rsid w:val="00735E09"/>
    <w:rsid w:val="00735E86"/>
    <w:rsid w:val="00735F21"/>
    <w:rsid w:val="0073608C"/>
    <w:rsid w:val="007368E0"/>
    <w:rsid w:val="007369B2"/>
    <w:rsid w:val="00736ADD"/>
    <w:rsid w:val="00736D09"/>
    <w:rsid w:val="00736EC8"/>
    <w:rsid w:val="00736F43"/>
    <w:rsid w:val="0073732E"/>
    <w:rsid w:val="00737479"/>
    <w:rsid w:val="0073760E"/>
    <w:rsid w:val="0073763E"/>
    <w:rsid w:val="0073767B"/>
    <w:rsid w:val="00737C05"/>
    <w:rsid w:val="00737E67"/>
    <w:rsid w:val="00737F01"/>
    <w:rsid w:val="0074078E"/>
    <w:rsid w:val="007408AB"/>
    <w:rsid w:val="00740BD2"/>
    <w:rsid w:val="00740DCB"/>
    <w:rsid w:val="00741232"/>
    <w:rsid w:val="007413A9"/>
    <w:rsid w:val="007415D6"/>
    <w:rsid w:val="00741814"/>
    <w:rsid w:val="007419AE"/>
    <w:rsid w:val="00741A76"/>
    <w:rsid w:val="00741B4C"/>
    <w:rsid w:val="00741CB1"/>
    <w:rsid w:val="00741FE0"/>
    <w:rsid w:val="007425A7"/>
    <w:rsid w:val="007426D7"/>
    <w:rsid w:val="0074270B"/>
    <w:rsid w:val="00742851"/>
    <w:rsid w:val="00742863"/>
    <w:rsid w:val="00742B47"/>
    <w:rsid w:val="00742C98"/>
    <w:rsid w:val="00743181"/>
    <w:rsid w:val="0074337D"/>
    <w:rsid w:val="00743637"/>
    <w:rsid w:val="007436D7"/>
    <w:rsid w:val="0074378D"/>
    <w:rsid w:val="007437AC"/>
    <w:rsid w:val="00743851"/>
    <w:rsid w:val="00743B9E"/>
    <w:rsid w:val="00743C63"/>
    <w:rsid w:val="00743D5E"/>
    <w:rsid w:val="00743DCD"/>
    <w:rsid w:val="00743FE3"/>
    <w:rsid w:val="007440AF"/>
    <w:rsid w:val="0074431C"/>
    <w:rsid w:val="00744434"/>
    <w:rsid w:val="00744895"/>
    <w:rsid w:val="0074496E"/>
    <w:rsid w:val="00744BB6"/>
    <w:rsid w:val="00744D90"/>
    <w:rsid w:val="007451C9"/>
    <w:rsid w:val="007451CE"/>
    <w:rsid w:val="00745291"/>
    <w:rsid w:val="00745491"/>
    <w:rsid w:val="00745B21"/>
    <w:rsid w:val="00745BC0"/>
    <w:rsid w:val="00745BD5"/>
    <w:rsid w:val="007463B8"/>
    <w:rsid w:val="007463F9"/>
    <w:rsid w:val="00746409"/>
    <w:rsid w:val="007464AF"/>
    <w:rsid w:val="007465E4"/>
    <w:rsid w:val="00746778"/>
    <w:rsid w:val="0074679C"/>
    <w:rsid w:val="007469B7"/>
    <w:rsid w:val="00746A22"/>
    <w:rsid w:val="00746CD7"/>
    <w:rsid w:val="00746CF8"/>
    <w:rsid w:val="00746D32"/>
    <w:rsid w:val="00747085"/>
    <w:rsid w:val="0074711A"/>
    <w:rsid w:val="00747190"/>
    <w:rsid w:val="007471D6"/>
    <w:rsid w:val="00747231"/>
    <w:rsid w:val="007475DE"/>
    <w:rsid w:val="00747869"/>
    <w:rsid w:val="00747874"/>
    <w:rsid w:val="007479FD"/>
    <w:rsid w:val="00747A07"/>
    <w:rsid w:val="00747CA6"/>
    <w:rsid w:val="00747F0D"/>
    <w:rsid w:val="00747F40"/>
    <w:rsid w:val="00750130"/>
    <w:rsid w:val="00750194"/>
    <w:rsid w:val="00750244"/>
    <w:rsid w:val="00750655"/>
    <w:rsid w:val="007507C8"/>
    <w:rsid w:val="00750AB8"/>
    <w:rsid w:val="00750AF4"/>
    <w:rsid w:val="00750B31"/>
    <w:rsid w:val="00750D72"/>
    <w:rsid w:val="00750DED"/>
    <w:rsid w:val="00751051"/>
    <w:rsid w:val="00751471"/>
    <w:rsid w:val="007514D6"/>
    <w:rsid w:val="0075181E"/>
    <w:rsid w:val="007519BA"/>
    <w:rsid w:val="007519C1"/>
    <w:rsid w:val="00751C41"/>
    <w:rsid w:val="0075218A"/>
    <w:rsid w:val="0075218D"/>
    <w:rsid w:val="0075228A"/>
    <w:rsid w:val="00752384"/>
    <w:rsid w:val="0075273D"/>
    <w:rsid w:val="007527BF"/>
    <w:rsid w:val="00752A78"/>
    <w:rsid w:val="00752E38"/>
    <w:rsid w:val="0075308C"/>
    <w:rsid w:val="00753117"/>
    <w:rsid w:val="0075313C"/>
    <w:rsid w:val="007531DC"/>
    <w:rsid w:val="0075337E"/>
    <w:rsid w:val="00753608"/>
    <w:rsid w:val="00753727"/>
    <w:rsid w:val="0075380A"/>
    <w:rsid w:val="007539EE"/>
    <w:rsid w:val="00753ACC"/>
    <w:rsid w:val="00753FC6"/>
    <w:rsid w:val="0075403F"/>
    <w:rsid w:val="007540E2"/>
    <w:rsid w:val="007540F8"/>
    <w:rsid w:val="00754188"/>
    <w:rsid w:val="0075433E"/>
    <w:rsid w:val="007545C7"/>
    <w:rsid w:val="007547E2"/>
    <w:rsid w:val="0075482E"/>
    <w:rsid w:val="00754C65"/>
    <w:rsid w:val="00754DC8"/>
    <w:rsid w:val="00754E3E"/>
    <w:rsid w:val="00754EFB"/>
    <w:rsid w:val="00754F82"/>
    <w:rsid w:val="0075559F"/>
    <w:rsid w:val="0075575C"/>
    <w:rsid w:val="00755CCF"/>
    <w:rsid w:val="00755CFE"/>
    <w:rsid w:val="00755DD4"/>
    <w:rsid w:val="00755E37"/>
    <w:rsid w:val="00755E73"/>
    <w:rsid w:val="00755F76"/>
    <w:rsid w:val="00755FAB"/>
    <w:rsid w:val="00756077"/>
    <w:rsid w:val="00756574"/>
    <w:rsid w:val="0075669A"/>
    <w:rsid w:val="007567FC"/>
    <w:rsid w:val="00756802"/>
    <w:rsid w:val="007568EA"/>
    <w:rsid w:val="0075696B"/>
    <w:rsid w:val="0075698C"/>
    <w:rsid w:val="00756D56"/>
    <w:rsid w:val="007570E1"/>
    <w:rsid w:val="0075711E"/>
    <w:rsid w:val="00757346"/>
    <w:rsid w:val="0075749D"/>
    <w:rsid w:val="00757561"/>
    <w:rsid w:val="007575CE"/>
    <w:rsid w:val="0075771E"/>
    <w:rsid w:val="00757758"/>
    <w:rsid w:val="00757839"/>
    <w:rsid w:val="00757989"/>
    <w:rsid w:val="00757A2D"/>
    <w:rsid w:val="00757CB1"/>
    <w:rsid w:val="00757D8B"/>
    <w:rsid w:val="00760163"/>
    <w:rsid w:val="007605FD"/>
    <w:rsid w:val="0076081C"/>
    <w:rsid w:val="007609A5"/>
    <w:rsid w:val="00760A4D"/>
    <w:rsid w:val="00760B7D"/>
    <w:rsid w:val="00760C32"/>
    <w:rsid w:val="00760ED5"/>
    <w:rsid w:val="00760FDD"/>
    <w:rsid w:val="00761065"/>
    <w:rsid w:val="007610EA"/>
    <w:rsid w:val="0076148B"/>
    <w:rsid w:val="0076156A"/>
    <w:rsid w:val="007618E5"/>
    <w:rsid w:val="007619E0"/>
    <w:rsid w:val="00761B1E"/>
    <w:rsid w:val="00761FC8"/>
    <w:rsid w:val="0076205D"/>
    <w:rsid w:val="007623EA"/>
    <w:rsid w:val="00762450"/>
    <w:rsid w:val="007624AB"/>
    <w:rsid w:val="007627C1"/>
    <w:rsid w:val="00762995"/>
    <w:rsid w:val="00762BB1"/>
    <w:rsid w:val="00762C2B"/>
    <w:rsid w:val="00762C84"/>
    <w:rsid w:val="00762D5C"/>
    <w:rsid w:val="00762F26"/>
    <w:rsid w:val="00763271"/>
    <w:rsid w:val="00763348"/>
    <w:rsid w:val="007633C2"/>
    <w:rsid w:val="00763401"/>
    <w:rsid w:val="0076343C"/>
    <w:rsid w:val="007636DD"/>
    <w:rsid w:val="007636FF"/>
    <w:rsid w:val="00763BDD"/>
    <w:rsid w:val="00764165"/>
    <w:rsid w:val="00764306"/>
    <w:rsid w:val="007643A7"/>
    <w:rsid w:val="0076485E"/>
    <w:rsid w:val="007649BA"/>
    <w:rsid w:val="00764BDF"/>
    <w:rsid w:val="00764C00"/>
    <w:rsid w:val="00764C56"/>
    <w:rsid w:val="00764E11"/>
    <w:rsid w:val="00764E16"/>
    <w:rsid w:val="00764E3B"/>
    <w:rsid w:val="00765185"/>
    <w:rsid w:val="007651C6"/>
    <w:rsid w:val="007651E8"/>
    <w:rsid w:val="00765544"/>
    <w:rsid w:val="007655A9"/>
    <w:rsid w:val="0076584B"/>
    <w:rsid w:val="00765FBA"/>
    <w:rsid w:val="00765FD6"/>
    <w:rsid w:val="007660BE"/>
    <w:rsid w:val="00766124"/>
    <w:rsid w:val="007664E7"/>
    <w:rsid w:val="00766515"/>
    <w:rsid w:val="007666ED"/>
    <w:rsid w:val="00766AD3"/>
    <w:rsid w:val="00766B45"/>
    <w:rsid w:val="00766BE5"/>
    <w:rsid w:val="00766F1C"/>
    <w:rsid w:val="00766F60"/>
    <w:rsid w:val="007673D6"/>
    <w:rsid w:val="007678B0"/>
    <w:rsid w:val="00767C6F"/>
    <w:rsid w:val="0077046D"/>
    <w:rsid w:val="00770663"/>
    <w:rsid w:val="00770B52"/>
    <w:rsid w:val="00770F88"/>
    <w:rsid w:val="00770FB7"/>
    <w:rsid w:val="007710B1"/>
    <w:rsid w:val="00771443"/>
    <w:rsid w:val="0077153F"/>
    <w:rsid w:val="0077192F"/>
    <w:rsid w:val="00771B5C"/>
    <w:rsid w:val="00771E82"/>
    <w:rsid w:val="00771FD5"/>
    <w:rsid w:val="00772325"/>
    <w:rsid w:val="0077252C"/>
    <w:rsid w:val="00772586"/>
    <w:rsid w:val="007725A2"/>
    <w:rsid w:val="007727D3"/>
    <w:rsid w:val="0077295D"/>
    <w:rsid w:val="007729FE"/>
    <w:rsid w:val="00772A54"/>
    <w:rsid w:val="00772ED6"/>
    <w:rsid w:val="0077336F"/>
    <w:rsid w:val="00773898"/>
    <w:rsid w:val="00773960"/>
    <w:rsid w:val="00773A7A"/>
    <w:rsid w:val="00773ADC"/>
    <w:rsid w:val="00773BB6"/>
    <w:rsid w:val="00774101"/>
    <w:rsid w:val="0077436A"/>
    <w:rsid w:val="00774790"/>
    <w:rsid w:val="00774FF2"/>
    <w:rsid w:val="0077576D"/>
    <w:rsid w:val="00775778"/>
    <w:rsid w:val="00775ACE"/>
    <w:rsid w:val="00775AE8"/>
    <w:rsid w:val="00775D5F"/>
    <w:rsid w:val="0077606B"/>
    <w:rsid w:val="00776193"/>
    <w:rsid w:val="00776206"/>
    <w:rsid w:val="00776487"/>
    <w:rsid w:val="007765C6"/>
    <w:rsid w:val="007767B1"/>
    <w:rsid w:val="00776A05"/>
    <w:rsid w:val="00776B85"/>
    <w:rsid w:val="00776C36"/>
    <w:rsid w:val="00776D9A"/>
    <w:rsid w:val="007770D4"/>
    <w:rsid w:val="0077776F"/>
    <w:rsid w:val="00777901"/>
    <w:rsid w:val="007779A0"/>
    <w:rsid w:val="007779B4"/>
    <w:rsid w:val="00777B52"/>
    <w:rsid w:val="00777B7E"/>
    <w:rsid w:val="00780238"/>
    <w:rsid w:val="007804A0"/>
    <w:rsid w:val="00780625"/>
    <w:rsid w:val="00780626"/>
    <w:rsid w:val="007806B5"/>
    <w:rsid w:val="0078070C"/>
    <w:rsid w:val="00780825"/>
    <w:rsid w:val="00780832"/>
    <w:rsid w:val="0078083F"/>
    <w:rsid w:val="00780852"/>
    <w:rsid w:val="00780A7A"/>
    <w:rsid w:val="00780E7A"/>
    <w:rsid w:val="0078101A"/>
    <w:rsid w:val="00781209"/>
    <w:rsid w:val="00781273"/>
    <w:rsid w:val="007814A4"/>
    <w:rsid w:val="00781506"/>
    <w:rsid w:val="0078194E"/>
    <w:rsid w:val="00781A1C"/>
    <w:rsid w:val="00781BA9"/>
    <w:rsid w:val="00781DC8"/>
    <w:rsid w:val="00781E1C"/>
    <w:rsid w:val="0078244A"/>
    <w:rsid w:val="0078249F"/>
    <w:rsid w:val="00782611"/>
    <w:rsid w:val="00782855"/>
    <w:rsid w:val="00783085"/>
    <w:rsid w:val="00783202"/>
    <w:rsid w:val="00783241"/>
    <w:rsid w:val="007837DD"/>
    <w:rsid w:val="00783800"/>
    <w:rsid w:val="00783B0F"/>
    <w:rsid w:val="00783D86"/>
    <w:rsid w:val="00783EFF"/>
    <w:rsid w:val="007842E5"/>
    <w:rsid w:val="007844BA"/>
    <w:rsid w:val="00784953"/>
    <w:rsid w:val="00784A99"/>
    <w:rsid w:val="00784BCD"/>
    <w:rsid w:val="0078570D"/>
    <w:rsid w:val="007857A6"/>
    <w:rsid w:val="007858A0"/>
    <w:rsid w:val="007859BD"/>
    <w:rsid w:val="00785A15"/>
    <w:rsid w:val="00785AD3"/>
    <w:rsid w:val="00785CA7"/>
    <w:rsid w:val="00785DD0"/>
    <w:rsid w:val="00785DE6"/>
    <w:rsid w:val="00785E97"/>
    <w:rsid w:val="00785F6C"/>
    <w:rsid w:val="0078609A"/>
    <w:rsid w:val="0078619C"/>
    <w:rsid w:val="0078624C"/>
    <w:rsid w:val="0078665E"/>
    <w:rsid w:val="007866A4"/>
    <w:rsid w:val="007866D6"/>
    <w:rsid w:val="007867B1"/>
    <w:rsid w:val="00786D1E"/>
    <w:rsid w:val="00787526"/>
    <w:rsid w:val="00787765"/>
    <w:rsid w:val="007879B6"/>
    <w:rsid w:val="00787B26"/>
    <w:rsid w:val="00787CEB"/>
    <w:rsid w:val="00787D6D"/>
    <w:rsid w:val="0079025B"/>
    <w:rsid w:val="007902B0"/>
    <w:rsid w:val="0079042A"/>
    <w:rsid w:val="007905DB"/>
    <w:rsid w:val="0079067B"/>
    <w:rsid w:val="007908A2"/>
    <w:rsid w:val="00790A13"/>
    <w:rsid w:val="00790D00"/>
    <w:rsid w:val="00790F87"/>
    <w:rsid w:val="00790FB6"/>
    <w:rsid w:val="00791140"/>
    <w:rsid w:val="007911E1"/>
    <w:rsid w:val="007912A8"/>
    <w:rsid w:val="007913F5"/>
    <w:rsid w:val="00791472"/>
    <w:rsid w:val="0079155A"/>
    <w:rsid w:val="00791800"/>
    <w:rsid w:val="007918ED"/>
    <w:rsid w:val="00791BEA"/>
    <w:rsid w:val="00791F4A"/>
    <w:rsid w:val="00791F6D"/>
    <w:rsid w:val="00791FB6"/>
    <w:rsid w:val="007921BF"/>
    <w:rsid w:val="0079272C"/>
    <w:rsid w:val="007927A1"/>
    <w:rsid w:val="007928AE"/>
    <w:rsid w:val="0079298B"/>
    <w:rsid w:val="007929D3"/>
    <w:rsid w:val="00792BE7"/>
    <w:rsid w:val="00792CAE"/>
    <w:rsid w:val="00792E4C"/>
    <w:rsid w:val="00792E71"/>
    <w:rsid w:val="0079329D"/>
    <w:rsid w:val="0079363B"/>
    <w:rsid w:val="0079376C"/>
    <w:rsid w:val="00793A34"/>
    <w:rsid w:val="00793B39"/>
    <w:rsid w:val="00793DE4"/>
    <w:rsid w:val="00793F71"/>
    <w:rsid w:val="00793FF4"/>
    <w:rsid w:val="00794F4E"/>
    <w:rsid w:val="007950A4"/>
    <w:rsid w:val="00795156"/>
    <w:rsid w:val="007952A7"/>
    <w:rsid w:val="007956F0"/>
    <w:rsid w:val="00795C02"/>
    <w:rsid w:val="00795CFE"/>
    <w:rsid w:val="00795F42"/>
    <w:rsid w:val="00796394"/>
    <w:rsid w:val="007963AA"/>
    <w:rsid w:val="007966ED"/>
    <w:rsid w:val="00796A04"/>
    <w:rsid w:val="00796AA8"/>
    <w:rsid w:val="00796B14"/>
    <w:rsid w:val="00796C84"/>
    <w:rsid w:val="00796DBD"/>
    <w:rsid w:val="00796DE1"/>
    <w:rsid w:val="00796F89"/>
    <w:rsid w:val="00796FDB"/>
    <w:rsid w:val="007970DD"/>
    <w:rsid w:val="0079711F"/>
    <w:rsid w:val="007971C0"/>
    <w:rsid w:val="0079750E"/>
    <w:rsid w:val="0079760D"/>
    <w:rsid w:val="00797CD9"/>
    <w:rsid w:val="00797CDE"/>
    <w:rsid w:val="007A03D0"/>
    <w:rsid w:val="007A0C58"/>
    <w:rsid w:val="007A0C85"/>
    <w:rsid w:val="007A0CBD"/>
    <w:rsid w:val="007A129D"/>
    <w:rsid w:val="007A1308"/>
    <w:rsid w:val="007A1363"/>
    <w:rsid w:val="007A15BF"/>
    <w:rsid w:val="007A1614"/>
    <w:rsid w:val="007A16C4"/>
    <w:rsid w:val="007A16D8"/>
    <w:rsid w:val="007A18F8"/>
    <w:rsid w:val="007A191B"/>
    <w:rsid w:val="007A1986"/>
    <w:rsid w:val="007A1AF2"/>
    <w:rsid w:val="007A1BC4"/>
    <w:rsid w:val="007A1EC7"/>
    <w:rsid w:val="007A2202"/>
    <w:rsid w:val="007A2534"/>
    <w:rsid w:val="007A25B4"/>
    <w:rsid w:val="007A25F1"/>
    <w:rsid w:val="007A2F9F"/>
    <w:rsid w:val="007A30AF"/>
    <w:rsid w:val="007A3114"/>
    <w:rsid w:val="007A3182"/>
    <w:rsid w:val="007A32C9"/>
    <w:rsid w:val="007A3551"/>
    <w:rsid w:val="007A358C"/>
    <w:rsid w:val="007A3620"/>
    <w:rsid w:val="007A3978"/>
    <w:rsid w:val="007A3B00"/>
    <w:rsid w:val="007A3D45"/>
    <w:rsid w:val="007A3EA2"/>
    <w:rsid w:val="007A3F34"/>
    <w:rsid w:val="007A4092"/>
    <w:rsid w:val="007A4227"/>
    <w:rsid w:val="007A46E2"/>
    <w:rsid w:val="007A48DA"/>
    <w:rsid w:val="007A4B40"/>
    <w:rsid w:val="007A4E1E"/>
    <w:rsid w:val="007A4E65"/>
    <w:rsid w:val="007A4FE8"/>
    <w:rsid w:val="007A519A"/>
    <w:rsid w:val="007A51C3"/>
    <w:rsid w:val="007A55C8"/>
    <w:rsid w:val="007A5794"/>
    <w:rsid w:val="007A596E"/>
    <w:rsid w:val="007A5B8C"/>
    <w:rsid w:val="007A5C2B"/>
    <w:rsid w:val="007A5D32"/>
    <w:rsid w:val="007A5D7F"/>
    <w:rsid w:val="007A61A3"/>
    <w:rsid w:val="007A623F"/>
    <w:rsid w:val="007A626A"/>
    <w:rsid w:val="007A6302"/>
    <w:rsid w:val="007A6522"/>
    <w:rsid w:val="007A6610"/>
    <w:rsid w:val="007A6941"/>
    <w:rsid w:val="007A6A17"/>
    <w:rsid w:val="007A6B01"/>
    <w:rsid w:val="007A6B04"/>
    <w:rsid w:val="007A6BA8"/>
    <w:rsid w:val="007A6E66"/>
    <w:rsid w:val="007A6F01"/>
    <w:rsid w:val="007A7093"/>
    <w:rsid w:val="007A70B3"/>
    <w:rsid w:val="007A7181"/>
    <w:rsid w:val="007A776F"/>
    <w:rsid w:val="007A7EF7"/>
    <w:rsid w:val="007A7FB6"/>
    <w:rsid w:val="007B02A5"/>
    <w:rsid w:val="007B07BB"/>
    <w:rsid w:val="007B0A8A"/>
    <w:rsid w:val="007B0B0B"/>
    <w:rsid w:val="007B0C09"/>
    <w:rsid w:val="007B0E6C"/>
    <w:rsid w:val="007B0EB0"/>
    <w:rsid w:val="007B0EF5"/>
    <w:rsid w:val="007B11B3"/>
    <w:rsid w:val="007B1283"/>
    <w:rsid w:val="007B134E"/>
    <w:rsid w:val="007B13F6"/>
    <w:rsid w:val="007B15A9"/>
    <w:rsid w:val="007B15AB"/>
    <w:rsid w:val="007B1885"/>
    <w:rsid w:val="007B1A09"/>
    <w:rsid w:val="007B1B2D"/>
    <w:rsid w:val="007B1BD9"/>
    <w:rsid w:val="007B1DBE"/>
    <w:rsid w:val="007B2000"/>
    <w:rsid w:val="007B2263"/>
    <w:rsid w:val="007B22C9"/>
    <w:rsid w:val="007B2568"/>
    <w:rsid w:val="007B2684"/>
    <w:rsid w:val="007B26EE"/>
    <w:rsid w:val="007B2878"/>
    <w:rsid w:val="007B29BF"/>
    <w:rsid w:val="007B29CE"/>
    <w:rsid w:val="007B3045"/>
    <w:rsid w:val="007B3459"/>
    <w:rsid w:val="007B345E"/>
    <w:rsid w:val="007B353A"/>
    <w:rsid w:val="007B370A"/>
    <w:rsid w:val="007B388E"/>
    <w:rsid w:val="007B393A"/>
    <w:rsid w:val="007B3995"/>
    <w:rsid w:val="007B3A77"/>
    <w:rsid w:val="007B3BF5"/>
    <w:rsid w:val="007B3D68"/>
    <w:rsid w:val="007B3E7A"/>
    <w:rsid w:val="007B4072"/>
    <w:rsid w:val="007B464A"/>
    <w:rsid w:val="007B46DA"/>
    <w:rsid w:val="007B4738"/>
    <w:rsid w:val="007B4A6D"/>
    <w:rsid w:val="007B4FA2"/>
    <w:rsid w:val="007B5645"/>
    <w:rsid w:val="007B564F"/>
    <w:rsid w:val="007B5829"/>
    <w:rsid w:val="007B5B7D"/>
    <w:rsid w:val="007B5BBB"/>
    <w:rsid w:val="007B5D2D"/>
    <w:rsid w:val="007B5E3D"/>
    <w:rsid w:val="007B6026"/>
    <w:rsid w:val="007B60DD"/>
    <w:rsid w:val="007B616D"/>
    <w:rsid w:val="007B625E"/>
    <w:rsid w:val="007B6287"/>
    <w:rsid w:val="007B63A4"/>
    <w:rsid w:val="007B63D4"/>
    <w:rsid w:val="007B6436"/>
    <w:rsid w:val="007B6C3E"/>
    <w:rsid w:val="007B6C9B"/>
    <w:rsid w:val="007B6E81"/>
    <w:rsid w:val="007B6EF5"/>
    <w:rsid w:val="007B76D0"/>
    <w:rsid w:val="007B7794"/>
    <w:rsid w:val="007B77B7"/>
    <w:rsid w:val="007B77D8"/>
    <w:rsid w:val="007B795E"/>
    <w:rsid w:val="007B7C95"/>
    <w:rsid w:val="007C0150"/>
    <w:rsid w:val="007C015E"/>
    <w:rsid w:val="007C0215"/>
    <w:rsid w:val="007C0812"/>
    <w:rsid w:val="007C08C8"/>
    <w:rsid w:val="007C090C"/>
    <w:rsid w:val="007C095A"/>
    <w:rsid w:val="007C09DD"/>
    <w:rsid w:val="007C0AB6"/>
    <w:rsid w:val="007C114B"/>
    <w:rsid w:val="007C1267"/>
    <w:rsid w:val="007C18DF"/>
    <w:rsid w:val="007C214A"/>
    <w:rsid w:val="007C226C"/>
    <w:rsid w:val="007C2657"/>
    <w:rsid w:val="007C2A5C"/>
    <w:rsid w:val="007C2AF1"/>
    <w:rsid w:val="007C2B90"/>
    <w:rsid w:val="007C2CAB"/>
    <w:rsid w:val="007C2D99"/>
    <w:rsid w:val="007C2F11"/>
    <w:rsid w:val="007C2F93"/>
    <w:rsid w:val="007C353E"/>
    <w:rsid w:val="007C363F"/>
    <w:rsid w:val="007C365A"/>
    <w:rsid w:val="007C377A"/>
    <w:rsid w:val="007C3B96"/>
    <w:rsid w:val="007C3C7C"/>
    <w:rsid w:val="007C3C9B"/>
    <w:rsid w:val="007C3CC1"/>
    <w:rsid w:val="007C3F56"/>
    <w:rsid w:val="007C4369"/>
    <w:rsid w:val="007C47C1"/>
    <w:rsid w:val="007C4869"/>
    <w:rsid w:val="007C4B38"/>
    <w:rsid w:val="007C4D78"/>
    <w:rsid w:val="007C4D9C"/>
    <w:rsid w:val="007C4E6C"/>
    <w:rsid w:val="007C4EED"/>
    <w:rsid w:val="007C5095"/>
    <w:rsid w:val="007C5139"/>
    <w:rsid w:val="007C52AF"/>
    <w:rsid w:val="007C52D8"/>
    <w:rsid w:val="007C53B4"/>
    <w:rsid w:val="007C5421"/>
    <w:rsid w:val="007C5563"/>
    <w:rsid w:val="007C56B4"/>
    <w:rsid w:val="007C583A"/>
    <w:rsid w:val="007C5C5F"/>
    <w:rsid w:val="007C5CA7"/>
    <w:rsid w:val="007C5D75"/>
    <w:rsid w:val="007C5E8A"/>
    <w:rsid w:val="007C5F22"/>
    <w:rsid w:val="007C64DA"/>
    <w:rsid w:val="007C6577"/>
    <w:rsid w:val="007C6970"/>
    <w:rsid w:val="007C69B1"/>
    <w:rsid w:val="007C6A53"/>
    <w:rsid w:val="007C6C5F"/>
    <w:rsid w:val="007C6D41"/>
    <w:rsid w:val="007C6D69"/>
    <w:rsid w:val="007C6DCE"/>
    <w:rsid w:val="007C7396"/>
    <w:rsid w:val="007C7450"/>
    <w:rsid w:val="007C7526"/>
    <w:rsid w:val="007C784F"/>
    <w:rsid w:val="007C79B1"/>
    <w:rsid w:val="007C79EA"/>
    <w:rsid w:val="007C7A3B"/>
    <w:rsid w:val="007C7C1D"/>
    <w:rsid w:val="007C7EEC"/>
    <w:rsid w:val="007C7FB3"/>
    <w:rsid w:val="007D0055"/>
    <w:rsid w:val="007D0223"/>
    <w:rsid w:val="007D034F"/>
    <w:rsid w:val="007D03B2"/>
    <w:rsid w:val="007D0465"/>
    <w:rsid w:val="007D0575"/>
    <w:rsid w:val="007D063C"/>
    <w:rsid w:val="007D06FA"/>
    <w:rsid w:val="007D07A5"/>
    <w:rsid w:val="007D07F2"/>
    <w:rsid w:val="007D0BC5"/>
    <w:rsid w:val="007D1185"/>
    <w:rsid w:val="007D1223"/>
    <w:rsid w:val="007D13AF"/>
    <w:rsid w:val="007D13E1"/>
    <w:rsid w:val="007D1413"/>
    <w:rsid w:val="007D15DB"/>
    <w:rsid w:val="007D192F"/>
    <w:rsid w:val="007D1B25"/>
    <w:rsid w:val="007D1B2F"/>
    <w:rsid w:val="007D1D02"/>
    <w:rsid w:val="007D1F1A"/>
    <w:rsid w:val="007D1FA8"/>
    <w:rsid w:val="007D1FD3"/>
    <w:rsid w:val="007D230C"/>
    <w:rsid w:val="007D23BD"/>
    <w:rsid w:val="007D262A"/>
    <w:rsid w:val="007D26D1"/>
    <w:rsid w:val="007D285F"/>
    <w:rsid w:val="007D296F"/>
    <w:rsid w:val="007D29A7"/>
    <w:rsid w:val="007D2A9D"/>
    <w:rsid w:val="007D2D3D"/>
    <w:rsid w:val="007D332C"/>
    <w:rsid w:val="007D343B"/>
    <w:rsid w:val="007D3445"/>
    <w:rsid w:val="007D3613"/>
    <w:rsid w:val="007D364E"/>
    <w:rsid w:val="007D3678"/>
    <w:rsid w:val="007D36CC"/>
    <w:rsid w:val="007D3844"/>
    <w:rsid w:val="007D3D7C"/>
    <w:rsid w:val="007D3EA9"/>
    <w:rsid w:val="007D3F6E"/>
    <w:rsid w:val="007D46F0"/>
    <w:rsid w:val="007D479D"/>
    <w:rsid w:val="007D49B7"/>
    <w:rsid w:val="007D4A2D"/>
    <w:rsid w:val="007D4A53"/>
    <w:rsid w:val="007D4C0E"/>
    <w:rsid w:val="007D4C68"/>
    <w:rsid w:val="007D4D03"/>
    <w:rsid w:val="007D4D4F"/>
    <w:rsid w:val="007D579B"/>
    <w:rsid w:val="007D5841"/>
    <w:rsid w:val="007D5B9B"/>
    <w:rsid w:val="007D5C4D"/>
    <w:rsid w:val="007D5EF1"/>
    <w:rsid w:val="007D5F84"/>
    <w:rsid w:val="007D62CF"/>
    <w:rsid w:val="007D63AE"/>
    <w:rsid w:val="007D65F2"/>
    <w:rsid w:val="007D661F"/>
    <w:rsid w:val="007D6896"/>
    <w:rsid w:val="007D68F2"/>
    <w:rsid w:val="007D699C"/>
    <w:rsid w:val="007D6A74"/>
    <w:rsid w:val="007D6B10"/>
    <w:rsid w:val="007D6D0D"/>
    <w:rsid w:val="007D6D27"/>
    <w:rsid w:val="007D6DB1"/>
    <w:rsid w:val="007D6E1B"/>
    <w:rsid w:val="007D6FE9"/>
    <w:rsid w:val="007D7272"/>
    <w:rsid w:val="007D743F"/>
    <w:rsid w:val="007D7550"/>
    <w:rsid w:val="007D76BC"/>
    <w:rsid w:val="007D778A"/>
    <w:rsid w:val="007D79D5"/>
    <w:rsid w:val="007D7B08"/>
    <w:rsid w:val="007D7BF4"/>
    <w:rsid w:val="007D7CB1"/>
    <w:rsid w:val="007E027C"/>
    <w:rsid w:val="007E03C5"/>
    <w:rsid w:val="007E0624"/>
    <w:rsid w:val="007E06D7"/>
    <w:rsid w:val="007E06FA"/>
    <w:rsid w:val="007E06FD"/>
    <w:rsid w:val="007E073B"/>
    <w:rsid w:val="007E0CFB"/>
    <w:rsid w:val="007E0D4C"/>
    <w:rsid w:val="007E1270"/>
    <w:rsid w:val="007E1311"/>
    <w:rsid w:val="007E143E"/>
    <w:rsid w:val="007E1544"/>
    <w:rsid w:val="007E17CA"/>
    <w:rsid w:val="007E18D3"/>
    <w:rsid w:val="007E1ACB"/>
    <w:rsid w:val="007E1B63"/>
    <w:rsid w:val="007E1C1A"/>
    <w:rsid w:val="007E1DF9"/>
    <w:rsid w:val="007E1ED1"/>
    <w:rsid w:val="007E20A2"/>
    <w:rsid w:val="007E219B"/>
    <w:rsid w:val="007E251F"/>
    <w:rsid w:val="007E2543"/>
    <w:rsid w:val="007E25DA"/>
    <w:rsid w:val="007E2640"/>
    <w:rsid w:val="007E2BCD"/>
    <w:rsid w:val="007E2C99"/>
    <w:rsid w:val="007E2D67"/>
    <w:rsid w:val="007E3258"/>
    <w:rsid w:val="007E34F1"/>
    <w:rsid w:val="007E3544"/>
    <w:rsid w:val="007E3AA7"/>
    <w:rsid w:val="007E3C7E"/>
    <w:rsid w:val="007E3D10"/>
    <w:rsid w:val="007E3EB9"/>
    <w:rsid w:val="007E3F4B"/>
    <w:rsid w:val="007E3F54"/>
    <w:rsid w:val="007E4504"/>
    <w:rsid w:val="007E46F5"/>
    <w:rsid w:val="007E474E"/>
    <w:rsid w:val="007E4DED"/>
    <w:rsid w:val="007E5278"/>
    <w:rsid w:val="007E5306"/>
    <w:rsid w:val="007E538B"/>
    <w:rsid w:val="007E5488"/>
    <w:rsid w:val="007E55CF"/>
    <w:rsid w:val="007E55F6"/>
    <w:rsid w:val="007E5600"/>
    <w:rsid w:val="007E5782"/>
    <w:rsid w:val="007E5910"/>
    <w:rsid w:val="007E5C23"/>
    <w:rsid w:val="007E5E24"/>
    <w:rsid w:val="007E6025"/>
    <w:rsid w:val="007E66D0"/>
    <w:rsid w:val="007E66D8"/>
    <w:rsid w:val="007E6871"/>
    <w:rsid w:val="007E6A34"/>
    <w:rsid w:val="007E6A67"/>
    <w:rsid w:val="007E6AC8"/>
    <w:rsid w:val="007E6CFB"/>
    <w:rsid w:val="007E6DB8"/>
    <w:rsid w:val="007E7090"/>
    <w:rsid w:val="007E7191"/>
    <w:rsid w:val="007E71B7"/>
    <w:rsid w:val="007E733F"/>
    <w:rsid w:val="007E73EB"/>
    <w:rsid w:val="007E76AE"/>
    <w:rsid w:val="007E7747"/>
    <w:rsid w:val="007E778A"/>
    <w:rsid w:val="007E79E4"/>
    <w:rsid w:val="007E7C43"/>
    <w:rsid w:val="007E7F83"/>
    <w:rsid w:val="007F0253"/>
    <w:rsid w:val="007F0AC0"/>
    <w:rsid w:val="007F0F60"/>
    <w:rsid w:val="007F1251"/>
    <w:rsid w:val="007F1480"/>
    <w:rsid w:val="007F1840"/>
    <w:rsid w:val="007F18C0"/>
    <w:rsid w:val="007F18D7"/>
    <w:rsid w:val="007F1A89"/>
    <w:rsid w:val="007F1C45"/>
    <w:rsid w:val="007F1C6B"/>
    <w:rsid w:val="007F1D33"/>
    <w:rsid w:val="007F1E49"/>
    <w:rsid w:val="007F241E"/>
    <w:rsid w:val="007F2518"/>
    <w:rsid w:val="007F28AC"/>
    <w:rsid w:val="007F2A0F"/>
    <w:rsid w:val="007F2B1E"/>
    <w:rsid w:val="007F2C11"/>
    <w:rsid w:val="007F2D2B"/>
    <w:rsid w:val="007F2E64"/>
    <w:rsid w:val="007F2F2E"/>
    <w:rsid w:val="007F31E0"/>
    <w:rsid w:val="007F3520"/>
    <w:rsid w:val="007F36D1"/>
    <w:rsid w:val="007F3747"/>
    <w:rsid w:val="007F37EB"/>
    <w:rsid w:val="007F381B"/>
    <w:rsid w:val="007F3841"/>
    <w:rsid w:val="007F3919"/>
    <w:rsid w:val="007F39DA"/>
    <w:rsid w:val="007F3ED1"/>
    <w:rsid w:val="007F4315"/>
    <w:rsid w:val="007F4549"/>
    <w:rsid w:val="007F4817"/>
    <w:rsid w:val="007F49A3"/>
    <w:rsid w:val="007F4AFD"/>
    <w:rsid w:val="007F4BF0"/>
    <w:rsid w:val="007F4C5C"/>
    <w:rsid w:val="007F5209"/>
    <w:rsid w:val="007F52C5"/>
    <w:rsid w:val="007F53F6"/>
    <w:rsid w:val="007F5862"/>
    <w:rsid w:val="007F58D1"/>
    <w:rsid w:val="007F5C43"/>
    <w:rsid w:val="007F5F64"/>
    <w:rsid w:val="007F601F"/>
    <w:rsid w:val="007F60CB"/>
    <w:rsid w:val="007F6212"/>
    <w:rsid w:val="007F62E0"/>
    <w:rsid w:val="007F63CD"/>
    <w:rsid w:val="007F6492"/>
    <w:rsid w:val="007F6C1F"/>
    <w:rsid w:val="007F6C31"/>
    <w:rsid w:val="007F6CAF"/>
    <w:rsid w:val="007F6E27"/>
    <w:rsid w:val="007F6ED3"/>
    <w:rsid w:val="007F6EE7"/>
    <w:rsid w:val="007F71F0"/>
    <w:rsid w:val="007F7223"/>
    <w:rsid w:val="007F72D7"/>
    <w:rsid w:val="007F7450"/>
    <w:rsid w:val="007F7611"/>
    <w:rsid w:val="007F7755"/>
    <w:rsid w:val="007F7862"/>
    <w:rsid w:val="007F7CB4"/>
    <w:rsid w:val="007F7D2A"/>
    <w:rsid w:val="007F7E88"/>
    <w:rsid w:val="007F7EA4"/>
    <w:rsid w:val="008000B7"/>
    <w:rsid w:val="0080030C"/>
    <w:rsid w:val="008005F3"/>
    <w:rsid w:val="00800767"/>
    <w:rsid w:val="00800974"/>
    <w:rsid w:val="008009DF"/>
    <w:rsid w:val="00800AF8"/>
    <w:rsid w:val="00800B64"/>
    <w:rsid w:val="00800C39"/>
    <w:rsid w:val="00800CB4"/>
    <w:rsid w:val="00800DF3"/>
    <w:rsid w:val="00800FCE"/>
    <w:rsid w:val="0080114E"/>
    <w:rsid w:val="00801493"/>
    <w:rsid w:val="008014C3"/>
    <w:rsid w:val="008016E2"/>
    <w:rsid w:val="00801711"/>
    <w:rsid w:val="00801B5A"/>
    <w:rsid w:val="00801C5A"/>
    <w:rsid w:val="00801CC5"/>
    <w:rsid w:val="00801D9B"/>
    <w:rsid w:val="00801DEA"/>
    <w:rsid w:val="00801E3F"/>
    <w:rsid w:val="00801F4C"/>
    <w:rsid w:val="00802537"/>
    <w:rsid w:val="0080262F"/>
    <w:rsid w:val="0080265B"/>
    <w:rsid w:val="00802674"/>
    <w:rsid w:val="00802ACD"/>
    <w:rsid w:val="00802BE2"/>
    <w:rsid w:val="00802D01"/>
    <w:rsid w:val="00802D7E"/>
    <w:rsid w:val="00802EED"/>
    <w:rsid w:val="0080316E"/>
    <w:rsid w:val="00803256"/>
    <w:rsid w:val="008033E9"/>
    <w:rsid w:val="00803674"/>
    <w:rsid w:val="008038BB"/>
    <w:rsid w:val="008039CA"/>
    <w:rsid w:val="00803B8D"/>
    <w:rsid w:val="00803B95"/>
    <w:rsid w:val="00803D1A"/>
    <w:rsid w:val="00803E33"/>
    <w:rsid w:val="00804117"/>
    <w:rsid w:val="00804227"/>
    <w:rsid w:val="0080450E"/>
    <w:rsid w:val="008045D5"/>
    <w:rsid w:val="00804755"/>
    <w:rsid w:val="00804756"/>
    <w:rsid w:val="0080497D"/>
    <w:rsid w:val="00804ABC"/>
    <w:rsid w:val="00804B7E"/>
    <w:rsid w:val="00804B9C"/>
    <w:rsid w:val="00804C0B"/>
    <w:rsid w:val="00804E0A"/>
    <w:rsid w:val="00804E71"/>
    <w:rsid w:val="00804F64"/>
    <w:rsid w:val="00805140"/>
    <w:rsid w:val="00805314"/>
    <w:rsid w:val="008053C4"/>
    <w:rsid w:val="008056FB"/>
    <w:rsid w:val="00805853"/>
    <w:rsid w:val="00805E9A"/>
    <w:rsid w:val="00805FB9"/>
    <w:rsid w:val="008061AA"/>
    <w:rsid w:val="0080647D"/>
    <w:rsid w:val="0080651B"/>
    <w:rsid w:val="0080679E"/>
    <w:rsid w:val="00806837"/>
    <w:rsid w:val="00806C14"/>
    <w:rsid w:val="008070BD"/>
    <w:rsid w:val="0080726C"/>
    <w:rsid w:val="00807282"/>
    <w:rsid w:val="00807310"/>
    <w:rsid w:val="00807422"/>
    <w:rsid w:val="008075A6"/>
    <w:rsid w:val="0080761E"/>
    <w:rsid w:val="0080779F"/>
    <w:rsid w:val="008078B1"/>
    <w:rsid w:val="00807980"/>
    <w:rsid w:val="00807BFA"/>
    <w:rsid w:val="00810595"/>
    <w:rsid w:val="008108C7"/>
    <w:rsid w:val="00810919"/>
    <w:rsid w:val="00810A7C"/>
    <w:rsid w:val="00810B0F"/>
    <w:rsid w:val="00810B21"/>
    <w:rsid w:val="00810C3B"/>
    <w:rsid w:val="00810C5E"/>
    <w:rsid w:val="008110E7"/>
    <w:rsid w:val="00811247"/>
    <w:rsid w:val="008113A2"/>
    <w:rsid w:val="00811612"/>
    <w:rsid w:val="0081165F"/>
    <w:rsid w:val="0081170E"/>
    <w:rsid w:val="00811770"/>
    <w:rsid w:val="008118E1"/>
    <w:rsid w:val="00811930"/>
    <w:rsid w:val="00811A41"/>
    <w:rsid w:val="00811C56"/>
    <w:rsid w:val="00811FE3"/>
    <w:rsid w:val="00812039"/>
    <w:rsid w:val="00812092"/>
    <w:rsid w:val="008121E7"/>
    <w:rsid w:val="00812427"/>
    <w:rsid w:val="00812495"/>
    <w:rsid w:val="008124FF"/>
    <w:rsid w:val="00812795"/>
    <w:rsid w:val="008129D3"/>
    <w:rsid w:val="00812F94"/>
    <w:rsid w:val="00813052"/>
    <w:rsid w:val="00813181"/>
    <w:rsid w:val="0081350A"/>
    <w:rsid w:val="00813519"/>
    <w:rsid w:val="008136D3"/>
    <w:rsid w:val="00813FA8"/>
    <w:rsid w:val="008140ED"/>
    <w:rsid w:val="00814252"/>
    <w:rsid w:val="00814277"/>
    <w:rsid w:val="008145BA"/>
    <w:rsid w:val="0081465E"/>
    <w:rsid w:val="00814846"/>
    <w:rsid w:val="008148FD"/>
    <w:rsid w:val="0081499C"/>
    <w:rsid w:val="00814C0F"/>
    <w:rsid w:val="00814C6A"/>
    <w:rsid w:val="00814CA8"/>
    <w:rsid w:val="008151A9"/>
    <w:rsid w:val="00815250"/>
    <w:rsid w:val="008152C8"/>
    <w:rsid w:val="008152C9"/>
    <w:rsid w:val="008153B7"/>
    <w:rsid w:val="008154E7"/>
    <w:rsid w:val="0081553E"/>
    <w:rsid w:val="0081558C"/>
    <w:rsid w:val="0081583A"/>
    <w:rsid w:val="00815856"/>
    <w:rsid w:val="008159FF"/>
    <w:rsid w:val="00815C82"/>
    <w:rsid w:val="00815D83"/>
    <w:rsid w:val="00815E54"/>
    <w:rsid w:val="00815FF2"/>
    <w:rsid w:val="008164D2"/>
    <w:rsid w:val="00816523"/>
    <w:rsid w:val="00816541"/>
    <w:rsid w:val="00816634"/>
    <w:rsid w:val="00816663"/>
    <w:rsid w:val="008166B4"/>
    <w:rsid w:val="008169C0"/>
    <w:rsid w:val="00816ABC"/>
    <w:rsid w:val="00816AC8"/>
    <w:rsid w:val="00816C65"/>
    <w:rsid w:val="00816CD8"/>
    <w:rsid w:val="00816FAF"/>
    <w:rsid w:val="00817410"/>
    <w:rsid w:val="00817712"/>
    <w:rsid w:val="008177A6"/>
    <w:rsid w:val="00817C66"/>
    <w:rsid w:val="00817CDF"/>
    <w:rsid w:val="00817DC6"/>
    <w:rsid w:val="00817F2C"/>
    <w:rsid w:val="0082001C"/>
    <w:rsid w:val="0082025E"/>
    <w:rsid w:val="0082027D"/>
    <w:rsid w:val="0082035E"/>
    <w:rsid w:val="008206FD"/>
    <w:rsid w:val="00820749"/>
    <w:rsid w:val="00820886"/>
    <w:rsid w:val="00820B28"/>
    <w:rsid w:val="00820B2A"/>
    <w:rsid w:val="00820B45"/>
    <w:rsid w:val="00820B92"/>
    <w:rsid w:val="00820BE8"/>
    <w:rsid w:val="00820CF1"/>
    <w:rsid w:val="00820D14"/>
    <w:rsid w:val="00820D63"/>
    <w:rsid w:val="00821455"/>
    <w:rsid w:val="00821557"/>
    <w:rsid w:val="00821694"/>
    <w:rsid w:val="00821699"/>
    <w:rsid w:val="0082174E"/>
    <w:rsid w:val="008217DE"/>
    <w:rsid w:val="00822024"/>
    <w:rsid w:val="00822092"/>
    <w:rsid w:val="008227C0"/>
    <w:rsid w:val="0082284F"/>
    <w:rsid w:val="00822856"/>
    <w:rsid w:val="008228EC"/>
    <w:rsid w:val="0082292B"/>
    <w:rsid w:val="00822D5A"/>
    <w:rsid w:val="00822EDE"/>
    <w:rsid w:val="00823155"/>
    <w:rsid w:val="008234E1"/>
    <w:rsid w:val="00823559"/>
    <w:rsid w:val="00823B05"/>
    <w:rsid w:val="00823C16"/>
    <w:rsid w:val="00823CA7"/>
    <w:rsid w:val="00823CED"/>
    <w:rsid w:val="0082411F"/>
    <w:rsid w:val="008241D0"/>
    <w:rsid w:val="0082471C"/>
    <w:rsid w:val="00824ADC"/>
    <w:rsid w:val="00824AE2"/>
    <w:rsid w:val="00824B70"/>
    <w:rsid w:val="00824CC7"/>
    <w:rsid w:val="00825035"/>
    <w:rsid w:val="00825269"/>
    <w:rsid w:val="00825482"/>
    <w:rsid w:val="00825A21"/>
    <w:rsid w:val="00825E8F"/>
    <w:rsid w:val="00825EDC"/>
    <w:rsid w:val="00825F7A"/>
    <w:rsid w:val="0082615C"/>
    <w:rsid w:val="008262F9"/>
    <w:rsid w:val="008265E2"/>
    <w:rsid w:val="00826E1B"/>
    <w:rsid w:val="00826EDC"/>
    <w:rsid w:val="00827134"/>
    <w:rsid w:val="00827218"/>
    <w:rsid w:val="00827264"/>
    <w:rsid w:val="008272FA"/>
    <w:rsid w:val="008273CD"/>
    <w:rsid w:val="00827729"/>
    <w:rsid w:val="00827930"/>
    <w:rsid w:val="00827A7F"/>
    <w:rsid w:val="00827B77"/>
    <w:rsid w:val="00827BA3"/>
    <w:rsid w:val="00827CC5"/>
    <w:rsid w:val="00830106"/>
    <w:rsid w:val="00830257"/>
    <w:rsid w:val="0083026B"/>
    <w:rsid w:val="0083051D"/>
    <w:rsid w:val="0083093B"/>
    <w:rsid w:val="008309CF"/>
    <w:rsid w:val="00830B58"/>
    <w:rsid w:val="00830C6A"/>
    <w:rsid w:val="00830D47"/>
    <w:rsid w:val="00830FA5"/>
    <w:rsid w:val="00831171"/>
    <w:rsid w:val="008311C6"/>
    <w:rsid w:val="00831327"/>
    <w:rsid w:val="008315F1"/>
    <w:rsid w:val="0083162C"/>
    <w:rsid w:val="0083165D"/>
    <w:rsid w:val="00831678"/>
    <w:rsid w:val="008319B7"/>
    <w:rsid w:val="00831AC7"/>
    <w:rsid w:val="00831B5A"/>
    <w:rsid w:val="00831B6F"/>
    <w:rsid w:val="00831F3D"/>
    <w:rsid w:val="00832219"/>
    <w:rsid w:val="00832902"/>
    <w:rsid w:val="00832BB2"/>
    <w:rsid w:val="00832C8D"/>
    <w:rsid w:val="00832D4B"/>
    <w:rsid w:val="00832F83"/>
    <w:rsid w:val="0083308B"/>
    <w:rsid w:val="00833091"/>
    <w:rsid w:val="008330A8"/>
    <w:rsid w:val="008330CA"/>
    <w:rsid w:val="00833314"/>
    <w:rsid w:val="00833533"/>
    <w:rsid w:val="00833583"/>
    <w:rsid w:val="008336A0"/>
    <w:rsid w:val="00833726"/>
    <w:rsid w:val="0083376F"/>
    <w:rsid w:val="00833A5E"/>
    <w:rsid w:val="00833A7F"/>
    <w:rsid w:val="008346D0"/>
    <w:rsid w:val="00834B69"/>
    <w:rsid w:val="00834E0A"/>
    <w:rsid w:val="00834E4E"/>
    <w:rsid w:val="00834ECA"/>
    <w:rsid w:val="008350E2"/>
    <w:rsid w:val="00835399"/>
    <w:rsid w:val="008355E6"/>
    <w:rsid w:val="0083563A"/>
    <w:rsid w:val="0083580C"/>
    <w:rsid w:val="0083590F"/>
    <w:rsid w:val="00835A7E"/>
    <w:rsid w:val="00835AFB"/>
    <w:rsid w:val="00835FBD"/>
    <w:rsid w:val="0083612B"/>
    <w:rsid w:val="00836277"/>
    <w:rsid w:val="008363BB"/>
    <w:rsid w:val="008365CB"/>
    <w:rsid w:val="008367F7"/>
    <w:rsid w:val="00836C0D"/>
    <w:rsid w:val="00836E9D"/>
    <w:rsid w:val="00836F11"/>
    <w:rsid w:val="008370C4"/>
    <w:rsid w:val="0083717B"/>
    <w:rsid w:val="0083752C"/>
    <w:rsid w:val="0083769B"/>
    <w:rsid w:val="00837C18"/>
    <w:rsid w:val="00840389"/>
    <w:rsid w:val="008404E8"/>
    <w:rsid w:val="008404FA"/>
    <w:rsid w:val="0084057D"/>
    <w:rsid w:val="00840AB1"/>
    <w:rsid w:val="00840ABC"/>
    <w:rsid w:val="00840BB9"/>
    <w:rsid w:val="00840C0E"/>
    <w:rsid w:val="00840CFB"/>
    <w:rsid w:val="00840FFA"/>
    <w:rsid w:val="0084105C"/>
    <w:rsid w:val="008413C7"/>
    <w:rsid w:val="008415A9"/>
    <w:rsid w:val="0084168C"/>
    <w:rsid w:val="0084189F"/>
    <w:rsid w:val="00841C67"/>
    <w:rsid w:val="00841CFF"/>
    <w:rsid w:val="00842260"/>
    <w:rsid w:val="0084248E"/>
    <w:rsid w:val="008427E6"/>
    <w:rsid w:val="00842DE3"/>
    <w:rsid w:val="00842E76"/>
    <w:rsid w:val="008430D4"/>
    <w:rsid w:val="00843665"/>
    <w:rsid w:val="0084392F"/>
    <w:rsid w:val="008439D1"/>
    <w:rsid w:val="00843B8E"/>
    <w:rsid w:val="00843BE1"/>
    <w:rsid w:val="00843C60"/>
    <w:rsid w:val="00844129"/>
    <w:rsid w:val="00844495"/>
    <w:rsid w:val="00844561"/>
    <w:rsid w:val="00844605"/>
    <w:rsid w:val="00844968"/>
    <w:rsid w:val="00844CA8"/>
    <w:rsid w:val="00844F37"/>
    <w:rsid w:val="00844FDE"/>
    <w:rsid w:val="00845011"/>
    <w:rsid w:val="00845695"/>
    <w:rsid w:val="00845A7E"/>
    <w:rsid w:val="00845C1C"/>
    <w:rsid w:val="00845DE3"/>
    <w:rsid w:val="008460BA"/>
    <w:rsid w:val="00846699"/>
    <w:rsid w:val="00846859"/>
    <w:rsid w:val="008468A8"/>
    <w:rsid w:val="008469A2"/>
    <w:rsid w:val="008469E1"/>
    <w:rsid w:val="00847367"/>
    <w:rsid w:val="0084745E"/>
    <w:rsid w:val="0084746A"/>
    <w:rsid w:val="0084753C"/>
    <w:rsid w:val="00847602"/>
    <w:rsid w:val="008478A7"/>
    <w:rsid w:val="0084795B"/>
    <w:rsid w:val="00847F96"/>
    <w:rsid w:val="008502F3"/>
    <w:rsid w:val="00850344"/>
    <w:rsid w:val="008505BD"/>
    <w:rsid w:val="008506F1"/>
    <w:rsid w:val="008507E8"/>
    <w:rsid w:val="00850822"/>
    <w:rsid w:val="00851A7B"/>
    <w:rsid w:val="00851D0D"/>
    <w:rsid w:val="00851F67"/>
    <w:rsid w:val="00852334"/>
    <w:rsid w:val="008526C2"/>
    <w:rsid w:val="008526C5"/>
    <w:rsid w:val="00852A46"/>
    <w:rsid w:val="00852AA3"/>
    <w:rsid w:val="00852CB5"/>
    <w:rsid w:val="00852FDF"/>
    <w:rsid w:val="0085302F"/>
    <w:rsid w:val="00853507"/>
    <w:rsid w:val="00853A7C"/>
    <w:rsid w:val="00853E07"/>
    <w:rsid w:val="0085421E"/>
    <w:rsid w:val="00854380"/>
    <w:rsid w:val="008543FF"/>
    <w:rsid w:val="008544DC"/>
    <w:rsid w:val="008544EF"/>
    <w:rsid w:val="0085470C"/>
    <w:rsid w:val="008548E3"/>
    <w:rsid w:val="00854C58"/>
    <w:rsid w:val="00854D99"/>
    <w:rsid w:val="00854DE8"/>
    <w:rsid w:val="00854F31"/>
    <w:rsid w:val="00854FEF"/>
    <w:rsid w:val="008550AB"/>
    <w:rsid w:val="008556F9"/>
    <w:rsid w:val="0085581E"/>
    <w:rsid w:val="00855C7C"/>
    <w:rsid w:val="00855D26"/>
    <w:rsid w:val="00855E29"/>
    <w:rsid w:val="00856252"/>
    <w:rsid w:val="00856262"/>
    <w:rsid w:val="008562AD"/>
    <w:rsid w:val="00856952"/>
    <w:rsid w:val="00857217"/>
    <w:rsid w:val="008572F8"/>
    <w:rsid w:val="008572F9"/>
    <w:rsid w:val="00857825"/>
    <w:rsid w:val="0085788A"/>
    <w:rsid w:val="00857B60"/>
    <w:rsid w:val="00860380"/>
    <w:rsid w:val="00860489"/>
    <w:rsid w:val="0086050C"/>
    <w:rsid w:val="00860ABE"/>
    <w:rsid w:val="00860AC8"/>
    <w:rsid w:val="00860D5D"/>
    <w:rsid w:val="00860D8E"/>
    <w:rsid w:val="00860F4A"/>
    <w:rsid w:val="0086111F"/>
    <w:rsid w:val="0086123F"/>
    <w:rsid w:val="0086126E"/>
    <w:rsid w:val="008614CD"/>
    <w:rsid w:val="008618F8"/>
    <w:rsid w:val="00861C5A"/>
    <w:rsid w:val="00861C88"/>
    <w:rsid w:val="00861DAB"/>
    <w:rsid w:val="00861DB9"/>
    <w:rsid w:val="00861DEC"/>
    <w:rsid w:val="00861E43"/>
    <w:rsid w:val="00861E78"/>
    <w:rsid w:val="00861EB9"/>
    <w:rsid w:val="00861FC6"/>
    <w:rsid w:val="008624B5"/>
    <w:rsid w:val="00862633"/>
    <w:rsid w:val="00862637"/>
    <w:rsid w:val="0086267A"/>
    <w:rsid w:val="00862C03"/>
    <w:rsid w:val="00862CD5"/>
    <w:rsid w:val="00862E7F"/>
    <w:rsid w:val="00863141"/>
    <w:rsid w:val="00863383"/>
    <w:rsid w:val="00863402"/>
    <w:rsid w:val="00863578"/>
    <w:rsid w:val="008637E6"/>
    <w:rsid w:val="0086387C"/>
    <w:rsid w:val="00863A43"/>
    <w:rsid w:val="00863BB0"/>
    <w:rsid w:val="00863D4D"/>
    <w:rsid w:val="00863D99"/>
    <w:rsid w:val="00863FDB"/>
    <w:rsid w:val="008642C6"/>
    <w:rsid w:val="008642EE"/>
    <w:rsid w:val="00864539"/>
    <w:rsid w:val="00864CAB"/>
    <w:rsid w:val="00864D0B"/>
    <w:rsid w:val="00864E0B"/>
    <w:rsid w:val="00864EA2"/>
    <w:rsid w:val="008650E2"/>
    <w:rsid w:val="00865298"/>
    <w:rsid w:val="0086544F"/>
    <w:rsid w:val="00865455"/>
    <w:rsid w:val="008655FB"/>
    <w:rsid w:val="00865810"/>
    <w:rsid w:val="00865833"/>
    <w:rsid w:val="008658BC"/>
    <w:rsid w:val="0086599D"/>
    <w:rsid w:val="00865AC9"/>
    <w:rsid w:val="00866420"/>
    <w:rsid w:val="0086649C"/>
    <w:rsid w:val="00866959"/>
    <w:rsid w:val="00866AD6"/>
    <w:rsid w:val="00867084"/>
    <w:rsid w:val="0086759A"/>
    <w:rsid w:val="00867615"/>
    <w:rsid w:val="00867898"/>
    <w:rsid w:val="008679D5"/>
    <w:rsid w:val="00867AC6"/>
    <w:rsid w:val="00870019"/>
    <w:rsid w:val="0087006B"/>
    <w:rsid w:val="008701C8"/>
    <w:rsid w:val="008702EB"/>
    <w:rsid w:val="0087041B"/>
    <w:rsid w:val="00870737"/>
    <w:rsid w:val="00870BFC"/>
    <w:rsid w:val="00870FA0"/>
    <w:rsid w:val="00871134"/>
    <w:rsid w:val="0087119F"/>
    <w:rsid w:val="0087129A"/>
    <w:rsid w:val="0087131F"/>
    <w:rsid w:val="00871421"/>
    <w:rsid w:val="008719BB"/>
    <w:rsid w:val="00871C89"/>
    <w:rsid w:val="00871DE1"/>
    <w:rsid w:val="00871F52"/>
    <w:rsid w:val="00871FE7"/>
    <w:rsid w:val="0087211C"/>
    <w:rsid w:val="008724AE"/>
    <w:rsid w:val="008724F3"/>
    <w:rsid w:val="0087280C"/>
    <w:rsid w:val="00872AF1"/>
    <w:rsid w:val="00872DF6"/>
    <w:rsid w:val="00872E6F"/>
    <w:rsid w:val="00873496"/>
    <w:rsid w:val="0087379D"/>
    <w:rsid w:val="008738C0"/>
    <w:rsid w:val="008738F3"/>
    <w:rsid w:val="00873930"/>
    <w:rsid w:val="00873B84"/>
    <w:rsid w:val="00873ED6"/>
    <w:rsid w:val="00873F23"/>
    <w:rsid w:val="008741E7"/>
    <w:rsid w:val="00874700"/>
    <w:rsid w:val="008747A1"/>
    <w:rsid w:val="008747B0"/>
    <w:rsid w:val="008747B7"/>
    <w:rsid w:val="008747DA"/>
    <w:rsid w:val="0087482F"/>
    <w:rsid w:val="008748BA"/>
    <w:rsid w:val="00874CFE"/>
    <w:rsid w:val="00874EC7"/>
    <w:rsid w:val="00875196"/>
    <w:rsid w:val="0087519B"/>
    <w:rsid w:val="0087539F"/>
    <w:rsid w:val="0087570C"/>
    <w:rsid w:val="00875A18"/>
    <w:rsid w:val="00875BAB"/>
    <w:rsid w:val="00875BD8"/>
    <w:rsid w:val="00875E7F"/>
    <w:rsid w:val="008760D2"/>
    <w:rsid w:val="00876102"/>
    <w:rsid w:val="008762E2"/>
    <w:rsid w:val="008765C9"/>
    <w:rsid w:val="00876A2A"/>
    <w:rsid w:val="00876ADF"/>
    <w:rsid w:val="00876BB8"/>
    <w:rsid w:val="00876D63"/>
    <w:rsid w:val="00876F9C"/>
    <w:rsid w:val="008770D7"/>
    <w:rsid w:val="00877143"/>
    <w:rsid w:val="00877481"/>
    <w:rsid w:val="008774EC"/>
    <w:rsid w:val="008775D4"/>
    <w:rsid w:val="0087760E"/>
    <w:rsid w:val="0087770F"/>
    <w:rsid w:val="0087784A"/>
    <w:rsid w:val="008778B7"/>
    <w:rsid w:val="00877ADA"/>
    <w:rsid w:val="00877B83"/>
    <w:rsid w:val="0088021A"/>
    <w:rsid w:val="008804B6"/>
    <w:rsid w:val="0088060C"/>
    <w:rsid w:val="00880851"/>
    <w:rsid w:val="008808AF"/>
    <w:rsid w:val="00880918"/>
    <w:rsid w:val="00880956"/>
    <w:rsid w:val="00880D78"/>
    <w:rsid w:val="008811C6"/>
    <w:rsid w:val="00881343"/>
    <w:rsid w:val="008815E4"/>
    <w:rsid w:val="00881997"/>
    <w:rsid w:val="00881C84"/>
    <w:rsid w:val="00881FA7"/>
    <w:rsid w:val="008820C3"/>
    <w:rsid w:val="008825B7"/>
    <w:rsid w:val="00882611"/>
    <w:rsid w:val="0088275C"/>
    <w:rsid w:val="0088279F"/>
    <w:rsid w:val="00883330"/>
    <w:rsid w:val="0088336D"/>
    <w:rsid w:val="0088357F"/>
    <w:rsid w:val="0088358F"/>
    <w:rsid w:val="0088376B"/>
    <w:rsid w:val="008837E7"/>
    <w:rsid w:val="00883B74"/>
    <w:rsid w:val="00883C2A"/>
    <w:rsid w:val="00883CB6"/>
    <w:rsid w:val="00883E1A"/>
    <w:rsid w:val="0088417B"/>
    <w:rsid w:val="008844AA"/>
    <w:rsid w:val="00884545"/>
    <w:rsid w:val="0088464C"/>
    <w:rsid w:val="00884825"/>
    <w:rsid w:val="0088485F"/>
    <w:rsid w:val="00884BD2"/>
    <w:rsid w:val="00884EF6"/>
    <w:rsid w:val="00885110"/>
    <w:rsid w:val="0088532C"/>
    <w:rsid w:val="0088532D"/>
    <w:rsid w:val="008853CD"/>
    <w:rsid w:val="008853D0"/>
    <w:rsid w:val="008853D9"/>
    <w:rsid w:val="00885405"/>
    <w:rsid w:val="0088556B"/>
    <w:rsid w:val="00885745"/>
    <w:rsid w:val="00885A7D"/>
    <w:rsid w:val="00885B87"/>
    <w:rsid w:val="00885D6D"/>
    <w:rsid w:val="00886420"/>
    <w:rsid w:val="008865E3"/>
    <w:rsid w:val="008866C2"/>
    <w:rsid w:val="00886847"/>
    <w:rsid w:val="008868D7"/>
    <w:rsid w:val="00887238"/>
    <w:rsid w:val="008874DB"/>
    <w:rsid w:val="008875EF"/>
    <w:rsid w:val="00887C07"/>
    <w:rsid w:val="00887F08"/>
    <w:rsid w:val="00887F31"/>
    <w:rsid w:val="008901B6"/>
    <w:rsid w:val="00890242"/>
    <w:rsid w:val="00890297"/>
    <w:rsid w:val="00890785"/>
    <w:rsid w:val="008909F8"/>
    <w:rsid w:val="00890ABE"/>
    <w:rsid w:val="00890FC5"/>
    <w:rsid w:val="0089103C"/>
    <w:rsid w:val="00891252"/>
    <w:rsid w:val="00891A75"/>
    <w:rsid w:val="00891C16"/>
    <w:rsid w:val="00891C57"/>
    <w:rsid w:val="008920D7"/>
    <w:rsid w:val="00892217"/>
    <w:rsid w:val="008922DD"/>
    <w:rsid w:val="0089249B"/>
    <w:rsid w:val="008925C1"/>
    <w:rsid w:val="008928FE"/>
    <w:rsid w:val="00892C49"/>
    <w:rsid w:val="00892D23"/>
    <w:rsid w:val="00892DD3"/>
    <w:rsid w:val="00893194"/>
    <w:rsid w:val="008932AB"/>
    <w:rsid w:val="008932DC"/>
    <w:rsid w:val="008934D6"/>
    <w:rsid w:val="008938BE"/>
    <w:rsid w:val="00893C73"/>
    <w:rsid w:val="00893EE1"/>
    <w:rsid w:val="00894067"/>
    <w:rsid w:val="0089411E"/>
    <w:rsid w:val="0089435A"/>
    <w:rsid w:val="00894674"/>
    <w:rsid w:val="008947E3"/>
    <w:rsid w:val="00894941"/>
    <w:rsid w:val="00894A30"/>
    <w:rsid w:val="00894BC7"/>
    <w:rsid w:val="00894E93"/>
    <w:rsid w:val="00894F71"/>
    <w:rsid w:val="008954B7"/>
    <w:rsid w:val="00895946"/>
    <w:rsid w:val="00895AF2"/>
    <w:rsid w:val="00895B7E"/>
    <w:rsid w:val="00895CC5"/>
    <w:rsid w:val="00895D7E"/>
    <w:rsid w:val="00895E0C"/>
    <w:rsid w:val="00895EED"/>
    <w:rsid w:val="008960B1"/>
    <w:rsid w:val="008960C1"/>
    <w:rsid w:val="00896275"/>
    <w:rsid w:val="008962FE"/>
    <w:rsid w:val="00896658"/>
    <w:rsid w:val="00896926"/>
    <w:rsid w:val="00896C6E"/>
    <w:rsid w:val="00896FB1"/>
    <w:rsid w:val="00896FEA"/>
    <w:rsid w:val="00897194"/>
    <w:rsid w:val="008974BF"/>
    <w:rsid w:val="00897542"/>
    <w:rsid w:val="008975C8"/>
    <w:rsid w:val="0089776E"/>
    <w:rsid w:val="00897774"/>
    <w:rsid w:val="00897B10"/>
    <w:rsid w:val="00897D28"/>
    <w:rsid w:val="00897E3B"/>
    <w:rsid w:val="00897F7C"/>
    <w:rsid w:val="008A074B"/>
    <w:rsid w:val="008A091D"/>
    <w:rsid w:val="008A0B82"/>
    <w:rsid w:val="008A0E1C"/>
    <w:rsid w:val="008A10EF"/>
    <w:rsid w:val="008A1221"/>
    <w:rsid w:val="008A19A4"/>
    <w:rsid w:val="008A1BF9"/>
    <w:rsid w:val="008A1CF5"/>
    <w:rsid w:val="008A1D5C"/>
    <w:rsid w:val="008A1F79"/>
    <w:rsid w:val="008A22F0"/>
    <w:rsid w:val="008A2349"/>
    <w:rsid w:val="008A250E"/>
    <w:rsid w:val="008A26C4"/>
    <w:rsid w:val="008A281F"/>
    <w:rsid w:val="008A2834"/>
    <w:rsid w:val="008A29B4"/>
    <w:rsid w:val="008A2A6F"/>
    <w:rsid w:val="008A2B6D"/>
    <w:rsid w:val="008A2BAB"/>
    <w:rsid w:val="008A2CE6"/>
    <w:rsid w:val="008A2EF8"/>
    <w:rsid w:val="008A2F25"/>
    <w:rsid w:val="008A3042"/>
    <w:rsid w:val="008A32C8"/>
    <w:rsid w:val="008A331B"/>
    <w:rsid w:val="008A3334"/>
    <w:rsid w:val="008A34A5"/>
    <w:rsid w:val="008A3C71"/>
    <w:rsid w:val="008A3CF3"/>
    <w:rsid w:val="008A3D42"/>
    <w:rsid w:val="008A3EE1"/>
    <w:rsid w:val="008A3F24"/>
    <w:rsid w:val="008A3FB5"/>
    <w:rsid w:val="008A431D"/>
    <w:rsid w:val="008A44E7"/>
    <w:rsid w:val="008A4698"/>
    <w:rsid w:val="008A46B8"/>
    <w:rsid w:val="008A4914"/>
    <w:rsid w:val="008A491C"/>
    <w:rsid w:val="008A51F1"/>
    <w:rsid w:val="008A55EF"/>
    <w:rsid w:val="008A5754"/>
    <w:rsid w:val="008A5B5E"/>
    <w:rsid w:val="008A5B9B"/>
    <w:rsid w:val="008A5CAB"/>
    <w:rsid w:val="008A5D2D"/>
    <w:rsid w:val="008A5EBF"/>
    <w:rsid w:val="008A632D"/>
    <w:rsid w:val="008A651F"/>
    <w:rsid w:val="008A680A"/>
    <w:rsid w:val="008A69EE"/>
    <w:rsid w:val="008A6A4A"/>
    <w:rsid w:val="008A6AE7"/>
    <w:rsid w:val="008A6F16"/>
    <w:rsid w:val="008A70D1"/>
    <w:rsid w:val="008A7541"/>
    <w:rsid w:val="008A79CB"/>
    <w:rsid w:val="008A7EFD"/>
    <w:rsid w:val="008A7F10"/>
    <w:rsid w:val="008B00C9"/>
    <w:rsid w:val="008B027B"/>
    <w:rsid w:val="008B076D"/>
    <w:rsid w:val="008B0914"/>
    <w:rsid w:val="008B097E"/>
    <w:rsid w:val="008B0B7D"/>
    <w:rsid w:val="008B0B83"/>
    <w:rsid w:val="008B0C41"/>
    <w:rsid w:val="008B0F71"/>
    <w:rsid w:val="008B105E"/>
    <w:rsid w:val="008B1156"/>
    <w:rsid w:val="008B15A5"/>
    <w:rsid w:val="008B17E6"/>
    <w:rsid w:val="008B1A1C"/>
    <w:rsid w:val="008B1A1E"/>
    <w:rsid w:val="008B1C9D"/>
    <w:rsid w:val="008B1DB3"/>
    <w:rsid w:val="008B1F2C"/>
    <w:rsid w:val="008B27B9"/>
    <w:rsid w:val="008B2854"/>
    <w:rsid w:val="008B2A18"/>
    <w:rsid w:val="008B2BE8"/>
    <w:rsid w:val="008B2DDE"/>
    <w:rsid w:val="008B31AF"/>
    <w:rsid w:val="008B332F"/>
    <w:rsid w:val="008B3335"/>
    <w:rsid w:val="008B3570"/>
    <w:rsid w:val="008B3820"/>
    <w:rsid w:val="008B4069"/>
    <w:rsid w:val="008B4290"/>
    <w:rsid w:val="008B4300"/>
    <w:rsid w:val="008B44DF"/>
    <w:rsid w:val="008B4801"/>
    <w:rsid w:val="008B4E80"/>
    <w:rsid w:val="008B55D1"/>
    <w:rsid w:val="008B5983"/>
    <w:rsid w:val="008B5C4C"/>
    <w:rsid w:val="008B5DFA"/>
    <w:rsid w:val="008B6176"/>
    <w:rsid w:val="008B61A9"/>
    <w:rsid w:val="008B651F"/>
    <w:rsid w:val="008B663C"/>
    <w:rsid w:val="008B6756"/>
    <w:rsid w:val="008B68C1"/>
    <w:rsid w:val="008B6DA5"/>
    <w:rsid w:val="008B6DDD"/>
    <w:rsid w:val="008B70F0"/>
    <w:rsid w:val="008B720D"/>
    <w:rsid w:val="008B739B"/>
    <w:rsid w:val="008B73CA"/>
    <w:rsid w:val="008B751F"/>
    <w:rsid w:val="008B76A1"/>
    <w:rsid w:val="008B76AA"/>
    <w:rsid w:val="008B7802"/>
    <w:rsid w:val="008B7813"/>
    <w:rsid w:val="008B7C59"/>
    <w:rsid w:val="008B7DC4"/>
    <w:rsid w:val="008B7F82"/>
    <w:rsid w:val="008B7FAC"/>
    <w:rsid w:val="008B7FFC"/>
    <w:rsid w:val="008C0148"/>
    <w:rsid w:val="008C0798"/>
    <w:rsid w:val="008C0932"/>
    <w:rsid w:val="008C09FF"/>
    <w:rsid w:val="008C0FC1"/>
    <w:rsid w:val="008C11B8"/>
    <w:rsid w:val="008C138C"/>
    <w:rsid w:val="008C1A5D"/>
    <w:rsid w:val="008C1A82"/>
    <w:rsid w:val="008C1C6B"/>
    <w:rsid w:val="008C208C"/>
    <w:rsid w:val="008C228C"/>
    <w:rsid w:val="008C2501"/>
    <w:rsid w:val="008C25D9"/>
    <w:rsid w:val="008C2605"/>
    <w:rsid w:val="008C28C1"/>
    <w:rsid w:val="008C291E"/>
    <w:rsid w:val="008C2B20"/>
    <w:rsid w:val="008C2CAC"/>
    <w:rsid w:val="008C2D3F"/>
    <w:rsid w:val="008C2DDF"/>
    <w:rsid w:val="008C2FD5"/>
    <w:rsid w:val="008C31C3"/>
    <w:rsid w:val="008C3525"/>
    <w:rsid w:val="008C3870"/>
    <w:rsid w:val="008C393C"/>
    <w:rsid w:val="008C393E"/>
    <w:rsid w:val="008C39BF"/>
    <w:rsid w:val="008C3ABC"/>
    <w:rsid w:val="008C3B4C"/>
    <w:rsid w:val="008C3CC9"/>
    <w:rsid w:val="008C3D32"/>
    <w:rsid w:val="008C43FC"/>
    <w:rsid w:val="008C47F6"/>
    <w:rsid w:val="008C48BA"/>
    <w:rsid w:val="008C48E9"/>
    <w:rsid w:val="008C4965"/>
    <w:rsid w:val="008C49C2"/>
    <w:rsid w:val="008C4A44"/>
    <w:rsid w:val="008C4E3C"/>
    <w:rsid w:val="008C4EDC"/>
    <w:rsid w:val="008C515C"/>
    <w:rsid w:val="008C5AD4"/>
    <w:rsid w:val="008C5BB2"/>
    <w:rsid w:val="008C5BB5"/>
    <w:rsid w:val="008C5F56"/>
    <w:rsid w:val="008C6170"/>
    <w:rsid w:val="008C6189"/>
    <w:rsid w:val="008C690B"/>
    <w:rsid w:val="008C6A69"/>
    <w:rsid w:val="008C6D61"/>
    <w:rsid w:val="008C6D98"/>
    <w:rsid w:val="008C6E4B"/>
    <w:rsid w:val="008C754E"/>
    <w:rsid w:val="008C766C"/>
    <w:rsid w:val="008C789F"/>
    <w:rsid w:val="008C7AC0"/>
    <w:rsid w:val="008C7DC2"/>
    <w:rsid w:val="008D014A"/>
    <w:rsid w:val="008D045F"/>
    <w:rsid w:val="008D05A4"/>
    <w:rsid w:val="008D062D"/>
    <w:rsid w:val="008D0645"/>
    <w:rsid w:val="008D07DA"/>
    <w:rsid w:val="008D09E4"/>
    <w:rsid w:val="008D0A62"/>
    <w:rsid w:val="008D0BC1"/>
    <w:rsid w:val="008D0C46"/>
    <w:rsid w:val="008D0F5D"/>
    <w:rsid w:val="008D1060"/>
    <w:rsid w:val="008D14AC"/>
    <w:rsid w:val="008D14E6"/>
    <w:rsid w:val="008D1856"/>
    <w:rsid w:val="008D1924"/>
    <w:rsid w:val="008D1AE9"/>
    <w:rsid w:val="008D1FEB"/>
    <w:rsid w:val="008D208D"/>
    <w:rsid w:val="008D2267"/>
    <w:rsid w:val="008D22E7"/>
    <w:rsid w:val="008D23B6"/>
    <w:rsid w:val="008D23EE"/>
    <w:rsid w:val="008D2842"/>
    <w:rsid w:val="008D293A"/>
    <w:rsid w:val="008D2C20"/>
    <w:rsid w:val="008D2C5B"/>
    <w:rsid w:val="008D2E9C"/>
    <w:rsid w:val="008D30F0"/>
    <w:rsid w:val="008D327D"/>
    <w:rsid w:val="008D337A"/>
    <w:rsid w:val="008D33B7"/>
    <w:rsid w:val="008D341E"/>
    <w:rsid w:val="008D35CE"/>
    <w:rsid w:val="008D361E"/>
    <w:rsid w:val="008D368F"/>
    <w:rsid w:val="008D36D1"/>
    <w:rsid w:val="008D376B"/>
    <w:rsid w:val="008D37F6"/>
    <w:rsid w:val="008D38F2"/>
    <w:rsid w:val="008D3C62"/>
    <w:rsid w:val="008D44B2"/>
    <w:rsid w:val="008D45B0"/>
    <w:rsid w:val="008D4659"/>
    <w:rsid w:val="008D4690"/>
    <w:rsid w:val="008D46BA"/>
    <w:rsid w:val="008D51A3"/>
    <w:rsid w:val="008D5229"/>
    <w:rsid w:val="008D52A2"/>
    <w:rsid w:val="008D5302"/>
    <w:rsid w:val="008D533F"/>
    <w:rsid w:val="008D546C"/>
    <w:rsid w:val="008D5727"/>
    <w:rsid w:val="008D57AF"/>
    <w:rsid w:val="008D58AD"/>
    <w:rsid w:val="008D59EE"/>
    <w:rsid w:val="008D5BF5"/>
    <w:rsid w:val="008D5F1D"/>
    <w:rsid w:val="008D5FDE"/>
    <w:rsid w:val="008D6058"/>
    <w:rsid w:val="008D6113"/>
    <w:rsid w:val="008D6114"/>
    <w:rsid w:val="008D625B"/>
    <w:rsid w:val="008D6273"/>
    <w:rsid w:val="008D647E"/>
    <w:rsid w:val="008D6542"/>
    <w:rsid w:val="008D6604"/>
    <w:rsid w:val="008D66E9"/>
    <w:rsid w:val="008D672D"/>
    <w:rsid w:val="008D6A5F"/>
    <w:rsid w:val="008D6B71"/>
    <w:rsid w:val="008D6C1F"/>
    <w:rsid w:val="008D6D04"/>
    <w:rsid w:val="008D6FB5"/>
    <w:rsid w:val="008D7482"/>
    <w:rsid w:val="008D7682"/>
    <w:rsid w:val="008D79A1"/>
    <w:rsid w:val="008D7C57"/>
    <w:rsid w:val="008E04E3"/>
    <w:rsid w:val="008E0620"/>
    <w:rsid w:val="008E08B2"/>
    <w:rsid w:val="008E0A11"/>
    <w:rsid w:val="008E0B09"/>
    <w:rsid w:val="008E0C89"/>
    <w:rsid w:val="008E0D4B"/>
    <w:rsid w:val="008E0F1B"/>
    <w:rsid w:val="008E0F60"/>
    <w:rsid w:val="008E0F73"/>
    <w:rsid w:val="008E10E0"/>
    <w:rsid w:val="008E10F0"/>
    <w:rsid w:val="008E1139"/>
    <w:rsid w:val="008E113B"/>
    <w:rsid w:val="008E121C"/>
    <w:rsid w:val="008E12BA"/>
    <w:rsid w:val="008E13A3"/>
    <w:rsid w:val="008E1428"/>
    <w:rsid w:val="008E1566"/>
    <w:rsid w:val="008E1CB2"/>
    <w:rsid w:val="008E1E25"/>
    <w:rsid w:val="008E1EA3"/>
    <w:rsid w:val="008E2497"/>
    <w:rsid w:val="008E2677"/>
    <w:rsid w:val="008E279D"/>
    <w:rsid w:val="008E2A6D"/>
    <w:rsid w:val="008E2A99"/>
    <w:rsid w:val="008E2CB1"/>
    <w:rsid w:val="008E2F8C"/>
    <w:rsid w:val="008E3237"/>
    <w:rsid w:val="008E3291"/>
    <w:rsid w:val="008E332F"/>
    <w:rsid w:val="008E339B"/>
    <w:rsid w:val="008E3561"/>
    <w:rsid w:val="008E3562"/>
    <w:rsid w:val="008E35DA"/>
    <w:rsid w:val="008E374E"/>
    <w:rsid w:val="008E3A7A"/>
    <w:rsid w:val="008E3E8E"/>
    <w:rsid w:val="008E3F0F"/>
    <w:rsid w:val="008E4095"/>
    <w:rsid w:val="008E413C"/>
    <w:rsid w:val="008E421D"/>
    <w:rsid w:val="008E4310"/>
    <w:rsid w:val="008E4339"/>
    <w:rsid w:val="008E441E"/>
    <w:rsid w:val="008E471E"/>
    <w:rsid w:val="008E4860"/>
    <w:rsid w:val="008E49EA"/>
    <w:rsid w:val="008E4BDA"/>
    <w:rsid w:val="008E4C0E"/>
    <w:rsid w:val="008E4CB7"/>
    <w:rsid w:val="008E4D47"/>
    <w:rsid w:val="008E4E08"/>
    <w:rsid w:val="008E5231"/>
    <w:rsid w:val="008E5347"/>
    <w:rsid w:val="008E538B"/>
    <w:rsid w:val="008E543E"/>
    <w:rsid w:val="008E54E1"/>
    <w:rsid w:val="008E58AA"/>
    <w:rsid w:val="008E595D"/>
    <w:rsid w:val="008E5B38"/>
    <w:rsid w:val="008E5BCF"/>
    <w:rsid w:val="008E5C99"/>
    <w:rsid w:val="008E5D5D"/>
    <w:rsid w:val="008E5F3F"/>
    <w:rsid w:val="008E6314"/>
    <w:rsid w:val="008E65E5"/>
    <w:rsid w:val="008E694C"/>
    <w:rsid w:val="008E6BB0"/>
    <w:rsid w:val="008E6C47"/>
    <w:rsid w:val="008E6CA3"/>
    <w:rsid w:val="008E6D04"/>
    <w:rsid w:val="008E6E35"/>
    <w:rsid w:val="008E70A6"/>
    <w:rsid w:val="008E71D3"/>
    <w:rsid w:val="008E7338"/>
    <w:rsid w:val="008E75D0"/>
    <w:rsid w:val="008E77F6"/>
    <w:rsid w:val="008E7816"/>
    <w:rsid w:val="008E78C0"/>
    <w:rsid w:val="008E79B1"/>
    <w:rsid w:val="008E7D2B"/>
    <w:rsid w:val="008F0204"/>
    <w:rsid w:val="008F056B"/>
    <w:rsid w:val="008F0810"/>
    <w:rsid w:val="008F0A40"/>
    <w:rsid w:val="008F0A61"/>
    <w:rsid w:val="008F1088"/>
    <w:rsid w:val="008F11D8"/>
    <w:rsid w:val="008F1262"/>
    <w:rsid w:val="008F134D"/>
    <w:rsid w:val="008F1353"/>
    <w:rsid w:val="008F1565"/>
    <w:rsid w:val="008F156D"/>
    <w:rsid w:val="008F183B"/>
    <w:rsid w:val="008F1A1D"/>
    <w:rsid w:val="008F1E57"/>
    <w:rsid w:val="008F207D"/>
    <w:rsid w:val="008F22DE"/>
    <w:rsid w:val="008F2337"/>
    <w:rsid w:val="008F250B"/>
    <w:rsid w:val="008F2592"/>
    <w:rsid w:val="008F281C"/>
    <w:rsid w:val="008F2863"/>
    <w:rsid w:val="008F2A2F"/>
    <w:rsid w:val="008F2B2A"/>
    <w:rsid w:val="008F2C4F"/>
    <w:rsid w:val="008F326D"/>
    <w:rsid w:val="008F37E2"/>
    <w:rsid w:val="008F393D"/>
    <w:rsid w:val="008F3C2F"/>
    <w:rsid w:val="008F3DA8"/>
    <w:rsid w:val="008F3EAF"/>
    <w:rsid w:val="008F3F9F"/>
    <w:rsid w:val="008F40B6"/>
    <w:rsid w:val="008F434E"/>
    <w:rsid w:val="008F4463"/>
    <w:rsid w:val="008F4534"/>
    <w:rsid w:val="008F49B8"/>
    <w:rsid w:val="008F4C04"/>
    <w:rsid w:val="008F52B0"/>
    <w:rsid w:val="008F52EE"/>
    <w:rsid w:val="008F5652"/>
    <w:rsid w:val="008F57DA"/>
    <w:rsid w:val="008F5D5A"/>
    <w:rsid w:val="008F5D67"/>
    <w:rsid w:val="008F5FF6"/>
    <w:rsid w:val="008F6318"/>
    <w:rsid w:val="008F6391"/>
    <w:rsid w:val="008F6B23"/>
    <w:rsid w:val="008F6F54"/>
    <w:rsid w:val="008F6FEC"/>
    <w:rsid w:val="008F707B"/>
    <w:rsid w:val="008F7209"/>
    <w:rsid w:val="008F7258"/>
    <w:rsid w:val="008F73E1"/>
    <w:rsid w:val="008F7451"/>
    <w:rsid w:val="008F7D92"/>
    <w:rsid w:val="008F7EAB"/>
    <w:rsid w:val="008F7EDB"/>
    <w:rsid w:val="008F7EFC"/>
    <w:rsid w:val="008F7FF3"/>
    <w:rsid w:val="0090017D"/>
    <w:rsid w:val="009002B2"/>
    <w:rsid w:val="009003EC"/>
    <w:rsid w:val="00900462"/>
    <w:rsid w:val="00900989"/>
    <w:rsid w:val="00900A4D"/>
    <w:rsid w:val="00900A6B"/>
    <w:rsid w:val="00900B6E"/>
    <w:rsid w:val="00900BEF"/>
    <w:rsid w:val="00900C2D"/>
    <w:rsid w:val="00900C6E"/>
    <w:rsid w:val="00901104"/>
    <w:rsid w:val="0090116D"/>
    <w:rsid w:val="009012E5"/>
    <w:rsid w:val="00901430"/>
    <w:rsid w:val="00901485"/>
    <w:rsid w:val="00901737"/>
    <w:rsid w:val="00901895"/>
    <w:rsid w:val="00901948"/>
    <w:rsid w:val="00901ACB"/>
    <w:rsid w:val="00901BBD"/>
    <w:rsid w:val="00901C60"/>
    <w:rsid w:val="00901E9C"/>
    <w:rsid w:val="009023E6"/>
    <w:rsid w:val="00902506"/>
    <w:rsid w:val="00902549"/>
    <w:rsid w:val="00902709"/>
    <w:rsid w:val="0090277B"/>
    <w:rsid w:val="009028A9"/>
    <w:rsid w:val="00902A13"/>
    <w:rsid w:val="00902BC1"/>
    <w:rsid w:val="00902CC6"/>
    <w:rsid w:val="00902ECE"/>
    <w:rsid w:val="00903200"/>
    <w:rsid w:val="009035DB"/>
    <w:rsid w:val="00903688"/>
    <w:rsid w:val="00903694"/>
    <w:rsid w:val="00903924"/>
    <w:rsid w:val="00903C88"/>
    <w:rsid w:val="00903CC7"/>
    <w:rsid w:val="00903D35"/>
    <w:rsid w:val="00903E63"/>
    <w:rsid w:val="00903F0E"/>
    <w:rsid w:val="00904078"/>
    <w:rsid w:val="009042B7"/>
    <w:rsid w:val="009047A7"/>
    <w:rsid w:val="009048AD"/>
    <w:rsid w:val="009048F9"/>
    <w:rsid w:val="00904C25"/>
    <w:rsid w:val="00904CD2"/>
    <w:rsid w:val="00904D2B"/>
    <w:rsid w:val="00905493"/>
    <w:rsid w:val="00905A44"/>
    <w:rsid w:val="00905C32"/>
    <w:rsid w:val="00905C70"/>
    <w:rsid w:val="00905F0F"/>
    <w:rsid w:val="009060F8"/>
    <w:rsid w:val="009061BD"/>
    <w:rsid w:val="009062F4"/>
    <w:rsid w:val="00906468"/>
    <w:rsid w:val="0090651D"/>
    <w:rsid w:val="009065AE"/>
    <w:rsid w:val="00906722"/>
    <w:rsid w:val="009067F7"/>
    <w:rsid w:val="0090695F"/>
    <w:rsid w:val="0090699D"/>
    <w:rsid w:val="00906BD8"/>
    <w:rsid w:val="00906D00"/>
    <w:rsid w:val="00906D23"/>
    <w:rsid w:val="00906DCE"/>
    <w:rsid w:val="00907631"/>
    <w:rsid w:val="00907682"/>
    <w:rsid w:val="00907692"/>
    <w:rsid w:val="00907ABC"/>
    <w:rsid w:val="00907B55"/>
    <w:rsid w:val="00910078"/>
    <w:rsid w:val="00910203"/>
    <w:rsid w:val="0091049B"/>
    <w:rsid w:val="0091052E"/>
    <w:rsid w:val="00910547"/>
    <w:rsid w:val="00910A43"/>
    <w:rsid w:val="00910BD8"/>
    <w:rsid w:val="00910F08"/>
    <w:rsid w:val="00910F9C"/>
    <w:rsid w:val="00911429"/>
    <w:rsid w:val="009114CD"/>
    <w:rsid w:val="009114F6"/>
    <w:rsid w:val="00911618"/>
    <w:rsid w:val="00911A78"/>
    <w:rsid w:val="00911AE9"/>
    <w:rsid w:val="00911C12"/>
    <w:rsid w:val="00911EA1"/>
    <w:rsid w:val="00912035"/>
    <w:rsid w:val="00912972"/>
    <w:rsid w:val="009129AD"/>
    <w:rsid w:val="00912C7F"/>
    <w:rsid w:val="00912E93"/>
    <w:rsid w:val="00912F4B"/>
    <w:rsid w:val="0091324B"/>
    <w:rsid w:val="00913351"/>
    <w:rsid w:val="009134F8"/>
    <w:rsid w:val="00913562"/>
    <w:rsid w:val="00913599"/>
    <w:rsid w:val="0091364D"/>
    <w:rsid w:val="009139D6"/>
    <w:rsid w:val="009139F1"/>
    <w:rsid w:val="00913A1F"/>
    <w:rsid w:val="00913B94"/>
    <w:rsid w:val="00913C93"/>
    <w:rsid w:val="00913D37"/>
    <w:rsid w:val="00913FBB"/>
    <w:rsid w:val="009140A8"/>
    <w:rsid w:val="0091414E"/>
    <w:rsid w:val="00914305"/>
    <w:rsid w:val="0091434E"/>
    <w:rsid w:val="00914882"/>
    <w:rsid w:val="00914D35"/>
    <w:rsid w:val="00914FF4"/>
    <w:rsid w:val="009150DF"/>
    <w:rsid w:val="00915381"/>
    <w:rsid w:val="0091540B"/>
    <w:rsid w:val="00915658"/>
    <w:rsid w:val="009157F0"/>
    <w:rsid w:val="00915985"/>
    <w:rsid w:val="00915E28"/>
    <w:rsid w:val="00916080"/>
    <w:rsid w:val="00916143"/>
    <w:rsid w:val="009164FA"/>
    <w:rsid w:val="00916732"/>
    <w:rsid w:val="009167A5"/>
    <w:rsid w:val="0091688E"/>
    <w:rsid w:val="00916984"/>
    <w:rsid w:val="00916C75"/>
    <w:rsid w:val="00916DC3"/>
    <w:rsid w:val="009172AB"/>
    <w:rsid w:val="009176F3"/>
    <w:rsid w:val="00917C06"/>
    <w:rsid w:val="00917D3B"/>
    <w:rsid w:val="00917E31"/>
    <w:rsid w:val="009201DE"/>
    <w:rsid w:val="009205E1"/>
    <w:rsid w:val="00920803"/>
    <w:rsid w:val="00920A00"/>
    <w:rsid w:val="00920A02"/>
    <w:rsid w:val="00920A49"/>
    <w:rsid w:val="00920AC1"/>
    <w:rsid w:val="00920B1C"/>
    <w:rsid w:val="00920C9B"/>
    <w:rsid w:val="00920F33"/>
    <w:rsid w:val="009210B7"/>
    <w:rsid w:val="00921531"/>
    <w:rsid w:val="00921593"/>
    <w:rsid w:val="0092159F"/>
    <w:rsid w:val="0092160F"/>
    <w:rsid w:val="00921782"/>
    <w:rsid w:val="00921806"/>
    <w:rsid w:val="00921AB3"/>
    <w:rsid w:val="00921ACA"/>
    <w:rsid w:val="00921DBD"/>
    <w:rsid w:val="00921DED"/>
    <w:rsid w:val="0092207E"/>
    <w:rsid w:val="0092208E"/>
    <w:rsid w:val="00922228"/>
    <w:rsid w:val="00922330"/>
    <w:rsid w:val="009223D1"/>
    <w:rsid w:val="0092254F"/>
    <w:rsid w:val="0092257D"/>
    <w:rsid w:val="0092260A"/>
    <w:rsid w:val="00922773"/>
    <w:rsid w:val="00922FFA"/>
    <w:rsid w:val="0092324F"/>
    <w:rsid w:val="00923257"/>
    <w:rsid w:val="0092334F"/>
    <w:rsid w:val="0092368B"/>
    <w:rsid w:val="00923867"/>
    <w:rsid w:val="00923AB0"/>
    <w:rsid w:val="00923BAA"/>
    <w:rsid w:val="00923D6B"/>
    <w:rsid w:val="00923FFD"/>
    <w:rsid w:val="0092432F"/>
    <w:rsid w:val="0092449A"/>
    <w:rsid w:val="009247A6"/>
    <w:rsid w:val="00924CD6"/>
    <w:rsid w:val="00924F8C"/>
    <w:rsid w:val="00924FA9"/>
    <w:rsid w:val="00925006"/>
    <w:rsid w:val="009253AB"/>
    <w:rsid w:val="009256EE"/>
    <w:rsid w:val="00925726"/>
    <w:rsid w:val="009258E7"/>
    <w:rsid w:val="00925E1E"/>
    <w:rsid w:val="00925E5C"/>
    <w:rsid w:val="00925FD1"/>
    <w:rsid w:val="00926002"/>
    <w:rsid w:val="00926426"/>
    <w:rsid w:val="009267D9"/>
    <w:rsid w:val="00926BB7"/>
    <w:rsid w:val="00926D00"/>
    <w:rsid w:val="00926DDA"/>
    <w:rsid w:val="00926E9C"/>
    <w:rsid w:val="0092740B"/>
    <w:rsid w:val="009274B5"/>
    <w:rsid w:val="00927648"/>
    <w:rsid w:val="00927957"/>
    <w:rsid w:val="009279BE"/>
    <w:rsid w:val="009279DD"/>
    <w:rsid w:val="00927A98"/>
    <w:rsid w:val="00930043"/>
    <w:rsid w:val="009302B1"/>
    <w:rsid w:val="00930647"/>
    <w:rsid w:val="00930BB0"/>
    <w:rsid w:val="00930C24"/>
    <w:rsid w:val="00930E44"/>
    <w:rsid w:val="009310EB"/>
    <w:rsid w:val="0093112A"/>
    <w:rsid w:val="0093144A"/>
    <w:rsid w:val="00931594"/>
    <w:rsid w:val="00931D37"/>
    <w:rsid w:val="00931D47"/>
    <w:rsid w:val="0093204E"/>
    <w:rsid w:val="00932248"/>
    <w:rsid w:val="009323A3"/>
    <w:rsid w:val="009323CB"/>
    <w:rsid w:val="009324D3"/>
    <w:rsid w:val="00932832"/>
    <w:rsid w:val="00932D9E"/>
    <w:rsid w:val="00932E8B"/>
    <w:rsid w:val="00933030"/>
    <w:rsid w:val="00933535"/>
    <w:rsid w:val="00933746"/>
    <w:rsid w:val="00933BBF"/>
    <w:rsid w:val="00933C20"/>
    <w:rsid w:val="00933C97"/>
    <w:rsid w:val="00933D3A"/>
    <w:rsid w:val="00933DD3"/>
    <w:rsid w:val="00933F32"/>
    <w:rsid w:val="00934061"/>
    <w:rsid w:val="009341DD"/>
    <w:rsid w:val="0093430B"/>
    <w:rsid w:val="00934474"/>
    <w:rsid w:val="00934593"/>
    <w:rsid w:val="0093473B"/>
    <w:rsid w:val="00934862"/>
    <w:rsid w:val="009349E6"/>
    <w:rsid w:val="00934B7B"/>
    <w:rsid w:val="00934DA9"/>
    <w:rsid w:val="00934DB5"/>
    <w:rsid w:val="0093562D"/>
    <w:rsid w:val="009357AC"/>
    <w:rsid w:val="00935991"/>
    <w:rsid w:val="00936572"/>
    <w:rsid w:val="00936770"/>
    <w:rsid w:val="00936793"/>
    <w:rsid w:val="00936944"/>
    <w:rsid w:val="00936AB0"/>
    <w:rsid w:val="0093710A"/>
    <w:rsid w:val="00937365"/>
    <w:rsid w:val="00937631"/>
    <w:rsid w:val="00937871"/>
    <w:rsid w:val="00937A04"/>
    <w:rsid w:val="009402DF"/>
    <w:rsid w:val="009403E0"/>
    <w:rsid w:val="00940410"/>
    <w:rsid w:val="0094061B"/>
    <w:rsid w:val="009407FF"/>
    <w:rsid w:val="009409F1"/>
    <w:rsid w:val="00940B4F"/>
    <w:rsid w:val="00940BF1"/>
    <w:rsid w:val="00941062"/>
    <w:rsid w:val="00941333"/>
    <w:rsid w:val="009414AD"/>
    <w:rsid w:val="009414E1"/>
    <w:rsid w:val="009416FA"/>
    <w:rsid w:val="00941AF5"/>
    <w:rsid w:val="00941B80"/>
    <w:rsid w:val="00941E7B"/>
    <w:rsid w:val="00941EA2"/>
    <w:rsid w:val="00942483"/>
    <w:rsid w:val="009424FB"/>
    <w:rsid w:val="009425BD"/>
    <w:rsid w:val="00942762"/>
    <w:rsid w:val="009429E8"/>
    <w:rsid w:val="00942AFE"/>
    <w:rsid w:val="00942D24"/>
    <w:rsid w:val="00942D7B"/>
    <w:rsid w:val="00942F60"/>
    <w:rsid w:val="0094300E"/>
    <w:rsid w:val="0094314A"/>
    <w:rsid w:val="009434DE"/>
    <w:rsid w:val="00943577"/>
    <w:rsid w:val="009436AB"/>
    <w:rsid w:val="00943E18"/>
    <w:rsid w:val="00943F14"/>
    <w:rsid w:val="00944691"/>
    <w:rsid w:val="00944733"/>
    <w:rsid w:val="009448B7"/>
    <w:rsid w:val="00944968"/>
    <w:rsid w:val="00944BC4"/>
    <w:rsid w:val="0094500D"/>
    <w:rsid w:val="00945356"/>
    <w:rsid w:val="00945441"/>
    <w:rsid w:val="0094551C"/>
    <w:rsid w:val="009456C6"/>
    <w:rsid w:val="00945819"/>
    <w:rsid w:val="00945C4B"/>
    <w:rsid w:val="00945C63"/>
    <w:rsid w:val="00945D9D"/>
    <w:rsid w:val="00945ED5"/>
    <w:rsid w:val="00946430"/>
    <w:rsid w:val="009464BB"/>
    <w:rsid w:val="009465D0"/>
    <w:rsid w:val="009465E5"/>
    <w:rsid w:val="009465EF"/>
    <w:rsid w:val="00946913"/>
    <w:rsid w:val="00946C26"/>
    <w:rsid w:val="00946E1F"/>
    <w:rsid w:val="00947003"/>
    <w:rsid w:val="0094711B"/>
    <w:rsid w:val="00947146"/>
    <w:rsid w:val="00947200"/>
    <w:rsid w:val="00947204"/>
    <w:rsid w:val="0094741A"/>
    <w:rsid w:val="00947660"/>
    <w:rsid w:val="00947689"/>
    <w:rsid w:val="0094773A"/>
    <w:rsid w:val="00947AE8"/>
    <w:rsid w:val="00947AEC"/>
    <w:rsid w:val="00947C71"/>
    <w:rsid w:val="00947D72"/>
    <w:rsid w:val="00950077"/>
    <w:rsid w:val="00950323"/>
    <w:rsid w:val="009505B4"/>
    <w:rsid w:val="00950654"/>
    <w:rsid w:val="0095067A"/>
    <w:rsid w:val="0095070E"/>
    <w:rsid w:val="0095078F"/>
    <w:rsid w:val="00950A87"/>
    <w:rsid w:val="00950EE5"/>
    <w:rsid w:val="00951497"/>
    <w:rsid w:val="009519DD"/>
    <w:rsid w:val="00951F43"/>
    <w:rsid w:val="0095238D"/>
    <w:rsid w:val="009524A6"/>
    <w:rsid w:val="009524FF"/>
    <w:rsid w:val="009528C7"/>
    <w:rsid w:val="0095290B"/>
    <w:rsid w:val="009529E4"/>
    <w:rsid w:val="00952AFE"/>
    <w:rsid w:val="00952B4E"/>
    <w:rsid w:val="00952CAC"/>
    <w:rsid w:val="0095301C"/>
    <w:rsid w:val="00953035"/>
    <w:rsid w:val="009530E8"/>
    <w:rsid w:val="0095333D"/>
    <w:rsid w:val="00953364"/>
    <w:rsid w:val="00953434"/>
    <w:rsid w:val="0095347D"/>
    <w:rsid w:val="00953651"/>
    <w:rsid w:val="0095394B"/>
    <w:rsid w:val="00953A6D"/>
    <w:rsid w:val="00953C4E"/>
    <w:rsid w:val="00953C88"/>
    <w:rsid w:val="00953CC8"/>
    <w:rsid w:val="00953CFE"/>
    <w:rsid w:val="00953D74"/>
    <w:rsid w:val="00953E07"/>
    <w:rsid w:val="009543CD"/>
    <w:rsid w:val="00954561"/>
    <w:rsid w:val="0095457D"/>
    <w:rsid w:val="0095466D"/>
    <w:rsid w:val="009547F6"/>
    <w:rsid w:val="00954DF4"/>
    <w:rsid w:val="00954F8B"/>
    <w:rsid w:val="009552FC"/>
    <w:rsid w:val="00955362"/>
    <w:rsid w:val="009554BA"/>
    <w:rsid w:val="0095562D"/>
    <w:rsid w:val="00955B01"/>
    <w:rsid w:val="00955E7E"/>
    <w:rsid w:val="00956023"/>
    <w:rsid w:val="00956378"/>
    <w:rsid w:val="009564E8"/>
    <w:rsid w:val="009564EE"/>
    <w:rsid w:val="00956830"/>
    <w:rsid w:val="00956D2D"/>
    <w:rsid w:val="00956DE6"/>
    <w:rsid w:val="00957186"/>
    <w:rsid w:val="0095737B"/>
    <w:rsid w:val="009575F6"/>
    <w:rsid w:val="00957619"/>
    <w:rsid w:val="009576BF"/>
    <w:rsid w:val="00957A19"/>
    <w:rsid w:val="00957A64"/>
    <w:rsid w:val="00957A7A"/>
    <w:rsid w:val="00957B80"/>
    <w:rsid w:val="00957B9E"/>
    <w:rsid w:val="00957D4E"/>
    <w:rsid w:val="00957E5A"/>
    <w:rsid w:val="00957FD4"/>
    <w:rsid w:val="0096029D"/>
    <w:rsid w:val="0096040D"/>
    <w:rsid w:val="0096041C"/>
    <w:rsid w:val="009608E5"/>
    <w:rsid w:val="00960A8A"/>
    <w:rsid w:val="00960CB9"/>
    <w:rsid w:val="00960D7B"/>
    <w:rsid w:val="0096110B"/>
    <w:rsid w:val="009611EF"/>
    <w:rsid w:val="009613D9"/>
    <w:rsid w:val="0096166D"/>
    <w:rsid w:val="00961A48"/>
    <w:rsid w:val="009626AC"/>
    <w:rsid w:val="009626D9"/>
    <w:rsid w:val="00962CCB"/>
    <w:rsid w:val="009631BF"/>
    <w:rsid w:val="009631D7"/>
    <w:rsid w:val="009632E9"/>
    <w:rsid w:val="009634DA"/>
    <w:rsid w:val="009638C8"/>
    <w:rsid w:val="00963ECE"/>
    <w:rsid w:val="00963F9B"/>
    <w:rsid w:val="00964010"/>
    <w:rsid w:val="009640B2"/>
    <w:rsid w:val="0096412B"/>
    <w:rsid w:val="00964529"/>
    <w:rsid w:val="00964AC0"/>
    <w:rsid w:val="00964ADD"/>
    <w:rsid w:val="00964CA9"/>
    <w:rsid w:val="00965070"/>
    <w:rsid w:val="00965118"/>
    <w:rsid w:val="00965153"/>
    <w:rsid w:val="0096523A"/>
    <w:rsid w:val="009654C2"/>
    <w:rsid w:val="009658F9"/>
    <w:rsid w:val="00965A6F"/>
    <w:rsid w:val="00965FB5"/>
    <w:rsid w:val="00965FB6"/>
    <w:rsid w:val="009660E3"/>
    <w:rsid w:val="00966179"/>
    <w:rsid w:val="0096640E"/>
    <w:rsid w:val="00966752"/>
    <w:rsid w:val="0096679A"/>
    <w:rsid w:val="00966F93"/>
    <w:rsid w:val="00966FCB"/>
    <w:rsid w:val="0096773E"/>
    <w:rsid w:val="00967C99"/>
    <w:rsid w:val="00967D78"/>
    <w:rsid w:val="00967E11"/>
    <w:rsid w:val="00970302"/>
    <w:rsid w:val="0097048E"/>
    <w:rsid w:val="009705C4"/>
    <w:rsid w:val="00970692"/>
    <w:rsid w:val="00970795"/>
    <w:rsid w:val="0097079B"/>
    <w:rsid w:val="0097080D"/>
    <w:rsid w:val="00970933"/>
    <w:rsid w:val="00970A54"/>
    <w:rsid w:val="00970A78"/>
    <w:rsid w:val="00970A84"/>
    <w:rsid w:val="00970B5A"/>
    <w:rsid w:val="00970C06"/>
    <w:rsid w:val="00970D0C"/>
    <w:rsid w:val="00970FAB"/>
    <w:rsid w:val="00971385"/>
    <w:rsid w:val="00971624"/>
    <w:rsid w:val="009717A4"/>
    <w:rsid w:val="009717DB"/>
    <w:rsid w:val="00971A2E"/>
    <w:rsid w:val="00971CE9"/>
    <w:rsid w:val="00971E88"/>
    <w:rsid w:val="009720BD"/>
    <w:rsid w:val="009724F5"/>
    <w:rsid w:val="0097255E"/>
    <w:rsid w:val="0097258E"/>
    <w:rsid w:val="009726FA"/>
    <w:rsid w:val="0097287A"/>
    <w:rsid w:val="00972B4C"/>
    <w:rsid w:val="00972D82"/>
    <w:rsid w:val="00973511"/>
    <w:rsid w:val="009736F0"/>
    <w:rsid w:val="00973B5F"/>
    <w:rsid w:val="00973BA2"/>
    <w:rsid w:val="009740A9"/>
    <w:rsid w:val="00974207"/>
    <w:rsid w:val="00974240"/>
    <w:rsid w:val="00974352"/>
    <w:rsid w:val="009743EF"/>
    <w:rsid w:val="00974B43"/>
    <w:rsid w:val="00974D15"/>
    <w:rsid w:val="009751E5"/>
    <w:rsid w:val="00975234"/>
    <w:rsid w:val="00975684"/>
    <w:rsid w:val="00975685"/>
    <w:rsid w:val="009758AF"/>
    <w:rsid w:val="009758FB"/>
    <w:rsid w:val="009759E0"/>
    <w:rsid w:val="00975BC9"/>
    <w:rsid w:val="00975C20"/>
    <w:rsid w:val="00975C3A"/>
    <w:rsid w:val="00975CBD"/>
    <w:rsid w:val="00975D27"/>
    <w:rsid w:val="00975F08"/>
    <w:rsid w:val="009760AF"/>
    <w:rsid w:val="009761B7"/>
    <w:rsid w:val="00976248"/>
    <w:rsid w:val="00976378"/>
    <w:rsid w:val="009763C4"/>
    <w:rsid w:val="0097653D"/>
    <w:rsid w:val="009768D1"/>
    <w:rsid w:val="00976978"/>
    <w:rsid w:val="009769D9"/>
    <w:rsid w:val="00976AD9"/>
    <w:rsid w:val="00976E31"/>
    <w:rsid w:val="00976EB2"/>
    <w:rsid w:val="00977419"/>
    <w:rsid w:val="0097751B"/>
    <w:rsid w:val="0097753E"/>
    <w:rsid w:val="00977816"/>
    <w:rsid w:val="009778AD"/>
    <w:rsid w:val="00977AA8"/>
    <w:rsid w:val="00977C46"/>
    <w:rsid w:val="00977CAF"/>
    <w:rsid w:val="00977CBE"/>
    <w:rsid w:val="00977F03"/>
    <w:rsid w:val="00977FBD"/>
    <w:rsid w:val="009802D3"/>
    <w:rsid w:val="0098058C"/>
    <w:rsid w:val="009808D6"/>
    <w:rsid w:val="00980999"/>
    <w:rsid w:val="00980A7B"/>
    <w:rsid w:val="00980C36"/>
    <w:rsid w:val="009811CD"/>
    <w:rsid w:val="009814D1"/>
    <w:rsid w:val="009816D6"/>
    <w:rsid w:val="009817FD"/>
    <w:rsid w:val="00981858"/>
    <w:rsid w:val="009819A8"/>
    <w:rsid w:val="00981D49"/>
    <w:rsid w:val="00981D4E"/>
    <w:rsid w:val="00981E6F"/>
    <w:rsid w:val="009820FB"/>
    <w:rsid w:val="009821B3"/>
    <w:rsid w:val="00982743"/>
    <w:rsid w:val="00982CAD"/>
    <w:rsid w:val="00982E41"/>
    <w:rsid w:val="00982ED5"/>
    <w:rsid w:val="009832F9"/>
    <w:rsid w:val="009835F2"/>
    <w:rsid w:val="009839FE"/>
    <w:rsid w:val="00983AA5"/>
    <w:rsid w:val="00983B43"/>
    <w:rsid w:val="00983EB3"/>
    <w:rsid w:val="00983EDD"/>
    <w:rsid w:val="00983F17"/>
    <w:rsid w:val="009845C6"/>
    <w:rsid w:val="009848EB"/>
    <w:rsid w:val="00984ADD"/>
    <w:rsid w:val="00984E37"/>
    <w:rsid w:val="00984E38"/>
    <w:rsid w:val="00985240"/>
    <w:rsid w:val="00985748"/>
    <w:rsid w:val="0098579F"/>
    <w:rsid w:val="009858CB"/>
    <w:rsid w:val="00985ACA"/>
    <w:rsid w:val="00985E69"/>
    <w:rsid w:val="00985F6F"/>
    <w:rsid w:val="009861BD"/>
    <w:rsid w:val="00986213"/>
    <w:rsid w:val="009862D1"/>
    <w:rsid w:val="009864FD"/>
    <w:rsid w:val="0098659A"/>
    <w:rsid w:val="0098668E"/>
    <w:rsid w:val="009869BB"/>
    <w:rsid w:val="009869C2"/>
    <w:rsid w:val="009869FA"/>
    <w:rsid w:val="00986D3E"/>
    <w:rsid w:val="00986FFA"/>
    <w:rsid w:val="00987235"/>
    <w:rsid w:val="00987602"/>
    <w:rsid w:val="00987759"/>
    <w:rsid w:val="00987ADC"/>
    <w:rsid w:val="00987B17"/>
    <w:rsid w:val="00987EEA"/>
    <w:rsid w:val="0099063A"/>
    <w:rsid w:val="009908B3"/>
    <w:rsid w:val="009908EC"/>
    <w:rsid w:val="00990B88"/>
    <w:rsid w:val="00990C2F"/>
    <w:rsid w:val="00990EB2"/>
    <w:rsid w:val="00990EBE"/>
    <w:rsid w:val="00990F61"/>
    <w:rsid w:val="00991166"/>
    <w:rsid w:val="009911D2"/>
    <w:rsid w:val="009912CB"/>
    <w:rsid w:val="009912CE"/>
    <w:rsid w:val="00991311"/>
    <w:rsid w:val="0099134F"/>
    <w:rsid w:val="00991522"/>
    <w:rsid w:val="00991882"/>
    <w:rsid w:val="0099196E"/>
    <w:rsid w:val="00991A21"/>
    <w:rsid w:val="00991A72"/>
    <w:rsid w:val="00991C97"/>
    <w:rsid w:val="00991CBB"/>
    <w:rsid w:val="00991FAA"/>
    <w:rsid w:val="00992026"/>
    <w:rsid w:val="00992125"/>
    <w:rsid w:val="00992187"/>
    <w:rsid w:val="009921DB"/>
    <w:rsid w:val="0099266E"/>
    <w:rsid w:val="00992880"/>
    <w:rsid w:val="0099295C"/>
    <w:rsid w:val="009929E3"/>
    <w:rsid w:val="00992A73"/>
    <w:rsid w:val="00992AC1"/>
    <w:rsid w:val="00992AE0"/>
    <w:rsid w:val="00992BD0"/>
    <w:rsid w:val="00992C53"/>
    <w:rsid w:val="00993272"/>
    <w:rsid w:val="00993328"/>
    <w:rsid w:val="0099350A"/>
    <w:rsid w:val="00993574"/>
    <w:rsid w:val="009936A9"/>
    <w:rsid w:val="009937B5"/>
    <w:rsid w:val="00993A8D"/>
    <w:rsid w:val="00994146"/>
    <w:rsid w:val="009941A6"/>
    <w:rsid w:val="009945A6"/>
    <w:rsid w:val="0099484C"/>
    <w:rsid w:val="009949F5"/>
    <w:rsid w:val="00994A08"/>
    <w:rsid w:val="00994C00"/>
    <w:rsid w:val="00994CD0"/>
    <w:rsid w:val="00994FBA"/>
    <w:rsid w:val="00994FE5"/>
    <w:rsid w:val="0099531B"/>
    <w:rsid w:val="009957F3"/>
    <w:rsid w:val="0099597E"/>
    <w:rsid w:val="00995A52"/>
    <w:rsid w:val="00995B2B"/>
    <w:rsid w:val="00995BF2"/>
    <w:rsid w:val="00995D92"/>
    <w:rsid w:val="00995F45"/>
    <w:rsid w:val="00995F52"/>
    <w:rsid w:val="00996212"/>
    <w:rsid w:val="0099626C"/>
    <w:rsid w:val="00996399"/>
    <w:rsid w:val="00996436"/>
    <w:rsid w:val="009964AB"/>
    <w:rsid w:val="00996522"/>
    <w:rsid w:val="0099678D"/>
    <w:rsid w:val="009967A1"/>
    <w:rsid w:val="00996835"/>
    <w:rsid w:val="00996BE9"/>
    <w:rsid w:val="00996C1B"/>
    <w:rsid w:val="00996CC5"/>
    <w:rsid w:val="00996EA3"/>
    <w:rsid w:val="00997022"/>
    <w:rsid w:val="00997057"/>
    <w:rsid w:val="009973CC"/>
    <w:rsid w:val="009973E4"/>
    <w:rsid w:val="009973EB"/>
    <w:rsid w:val="0099744E"/>
    <w:rsid w:val="009975EE"/>
    <w:rsid w:val="00997673"/>
    <w:rsid w:val="00997702"/>
    <w:rsid w:val="00997830"/>
    <w:rsid w:val="009979AA"/>
    <w:rsid w:val="00997B20"/>
    <w:rsid w:val="00997B34"/>
    <w:rsid w:val="00997B59"/>
    <w:rsid w:val="00997ECD"/>
    <w:rsid w:val="00997F6B"/>
    <w:rsid w:val="009A0152"/>
    <w:rsid w:val="009A030A"/>
    <w:rsid w:val="009A0331"/>
    <w:rsid w:val="009A053A"/>
    <w:rsid w:val="009A0736"/>
    <w:rsid w:val="009A09C0"/>
    <w:rsid w:val="009A0AD3"/>
    <w:rsid w:val="009A0C1B"/>
    <w:rsid w:val="009A0E32"/>
    <w:rsid w:val="009A0E93"/>
    <w:rsid w:val="009A0EB0"/>
    <w:rsid w:val="009A0F43"/>
    <w:rsid w:val="009A0F8B"/>
    <w:rsid w:val="009A1061"/>
    <w:rsid w:val="009A126D"/>
    <w:rsid w:val="009A144C"/>
    <w:rsid w:val="009A14B6"/>
    <w:rsid w:val="009A1666"/>
    <w:rsid w:val="009A1959"/>
    <w:rsid w:val="009A1D96"/>
    <w:rsid w:val="009A1F12"/>
    <w:rsid w:val="009A2163"/>
    <w:rsid w:val="009A21F1"/>
    <w:rsid w:val="009A21F9"/>
    <w:rsid w:val="009A23B6"/>
    <w:rsid w:val="009A245B"/>
    <w:rsid w:val="009A25DC"/>
    <w:rsid w:val="009A2615"/>
    <w:rsid w:val="009A26C5"/>
    <w:rsid w:val="009A283C"/>
    <w:rsid w:val="009A29BD"/>
    <w:rsid w:val="009A2C0D"/>
    <w:rsid w:val="009A2C53"/>
    <w:rsid w:val="009A2CC1"/>
    <w:rsid w:val="009A2CD6"/>
    <w:rsid w:val="009A2FEB"/>
    <w:rsid w:val="009A318B"/>
    <w:rsid w:val="009A319C"/>
    <w:rsid w:val="009A358C"/>
    <w:rsid w:val="009A3F6D"/>
    <w:rsid w:val="009A4198"/>
    <w:rsid w:val="009A479C"/>
    <w:rsid w:val="009A4934"/>
    <w:rsid w:val="009A4935"/>
    <w:rsid w:val="009A49F2"/>
    <w:rsid w:val="009A4A31"/>
    <w:rsid w:val="009A4A79"/>
    <w:rsid w:val="009A4D58"/>
    <w:rsid w:val="009A4D5E"/>
    <w:rsid w:val="009A4D95"/>
    <w:rsid w:val="009A4F2F"/>
    <w:rsid w:val="009A4FE2"/>
    <w:rsid w:val="009A5076"/>
    <w:rsid w:val="009A5103"/>
    <w:rsid w:val="009A5268"/>
    <w:rsid w:val="009A528E"/>
    <w:rsid w:val="009A52C6"/>
    <w:rsid w:val="009A5334"/>
    <w:rsid w:val="009A5361"/>
    <w:rsid w:val="009A5526"/>
    <w:rsid w:val="009A55C5"/>
    <w:rsid w:val="009A5744"/>
    <w:rsid w:val="009A58DC"/>
    <w:rsid w:val="009A5B3B"/>
    <w:rsid w:val="009A5C5D"/>
    <w:rsid w:val="009A5D40"/>
    <w:rsid w:val="009A5DC4"/>
    <w:rsid w:val="009A5F1D"/>
    <w:rsid w:val="009A5F97"/>
    <w:rsid w:val="009A621C"/>
    <w:rsid w:val="009A66EA"/>
    <w:rsid w:val="009A6704"/>
    <w:rsid w:val="009A68CC"/>
    <w:rsid w:val="009A6CC7"/>
    <w:rsid w:val="009A6CF2"/>
    <w:rsid w:val="009A6F8A"/>
    <w:rsid w:val="009A6FB9"/>
    <w:rsid w:val="009A7160"/>
    <w:rsid w:val="009A739D"/>
    <w:rsid w:val="009A73B1"/>
    <w:rsid w:val="009A76E1"/>
    <w:rsid w:val="009A788B"/>
    <w:rsid w:val="009A7BE9"/>
    <w:rsid w:val="009A7CB2"/>
    <w:rsid w:val="009A7E20"/>
    <w:rsid w:val="009A7FFE"/>
    <w:rsid w:val="009B04B2"/>
    <w:rsid w:val="009B0547"/>
    <w:rsid w:val="009B0960"/>
    <w:rsid w:val="009B0F9B"/>
    <w:rsid w:val="009B1133"/>
    <w:rsid w:val="009B1161"/>
    <w:rsid w:val="009B14C9"/>
    <w:rsid w:val="009B197B"/>
    <w:rsid w:val="009B19D7"/>
    <w:rsid w:val="009B1A6C"/>
    <w:rsid w:val="009B1B6C"/>
    <w:rsid w:val="009B1C53"/>
    <w:rsid w:val="009B2508"/>
    <w:rsid w:val="009B263A"/>
    <w:rsid w:val="009B2650"/>
    <w:rsid w:val="009B27AD"/>
    <w:rsid w:val="009B27EF"/>
    <w:rsid w:val="009B2A45"/>
    <w:rsid w:val="009B309E"/>
    <w:rsid w:val="009B31A2"/>
    <w:rsid w:val="009B324F"/>
    <w:rsid w:val="009B3373"/>
    <w:rsid w:val="009B3677"/>
    <w:rsid w:val="009B3F72"/>
    <w:rsid w:val="009B3F7E"/>
    <w:rsid w:val="009B40E3"/>
    <w:rsid w:val="009B4132"/>
    <w:rsid w:val="009B47B7"/>
    <w:rsid w:val="009B483B"/>
    <w:rsid w:val="009B4849"/>
    <w:rsid w:val="009B4B23"/>
    <w:rsid w:val="009B52C3"/>
    <w:rsid w:val="009B5332"/>
    <w:rsid w:val="009B5463"/>
    <w:rsid w:val="009B549E"/>
    <w:rsid w:val="009B588B"/>
    <w:rsid w:val="009B5AD1"/>
    <w:rsid w:val="009B5CC5"/>
    <w:rsid w:val="009B5DAF"/>
    <w:rsid w:val="009B5E9B"/>
    <w:rsid w:val="009B61F7"/>
    <w:rsid w:val="009B6352"/>
    <w:rsid w:val="009B6851"/>
    <w:rsid w:val="009B6877"/>
    <w:rsid w:val="009B688C"/>
    <w:rsid w:val="009B688E"/>
    <w:rsid w:val="009B6948"/>
    <w:rsid w:val="009B6962"/>
    <w:rsid w:val="009B69DC"/>
    <w:rsid w:val="009B6C2E"/>
    <w:rsid w:val="009B6E65"/>
    <w:rsid w:val="009B7215"/>
    <w:rsid w:val="009B7320"/>
    <w:rsid w:val="009B7366"/>
    <w:rsid w:val="009B75A3"/>
    <w:rsid w:val="009B7739"/>
    <w:rsid w:val="009B7989"/>
    <w:rsid w:val="009C028D"/>
    <w:rsid w:val="009C0428"/>
    <w:rsid w:val="009C045B"/>
    <w:rsid w:val="009C045E"/>
    <w:rsid w:val="009C064F"/>
    <w:rsid w:val="009C0A84"/>
    <w:rsid w:val="009C0D87"/>
    <w:rsid w:val="009C0F3D"/>
    <w:rsid w:val="009C10DD"/>
    <w:rsid w:val="009C10EB"/>
    <w:rsid w:val="009C1140"/>
    <w:rsid w:val="009C1423"/>
    <w:rsid w:val="009C143A"/>
    <w:rsid w:val="009C17B2"/>
    <w:rsid w:val="009C1941"/>
    <w:rsid w:val="009C19BF"/>
    <w:rsid w:val="009C1C36"/>
    <w:rsid w:val="009C1F7C"/>
    <w:rsid w:val="009C2098"/>
    <w:rsid w:val="009C2162"/>
    <w:rsid w:val="009C22F1"/>
    <w:rsid w:val="009C2351"/>
    <w:rsid w:val="009C2354"/>
    <w:rsid w:val="009C23F1"/>
    <w:rsid w:val="009C2492"/>
    <w:rsid w:val="009C257E"/>
    <w:rsid w:val="009C2649"/>
    <w:rsid w:val="009C279B"/>
    <w:rsid w:val="009C2827"/>
    <w:rsid w:val="009C29B7"/>
    <w:rsid w:val="009C2D14"/>
    <w:rsid w:val="009C2FBF"/>
    <w:rsid w:val="009C31A8"/>
    <w:rsid w:val="009C3238"/>
    <w:rsid w:val="009C3244"/>
    <w:rsid w:val="009C33C3"/>
    <w:rsid w:val="009C371E"/>
    <w:rsid w:val="009C37AF"/>
    <w:rsid w:val="009C381C"/>
    <w:rsid w:val="009C3846"/>
    <w:rsid w:val="009C3B76"/>
    <w:rsid w:val="009C3C94"/>
    <w:rsid w:val="009C48C7"/>
    <w:rsid w:val="009C4978"/>
    <w:rsid w:val="009C49A0"/>
    <w:rsid w:val="009C4AD2"/>
    <w:rsid w:val="009C4D47"/>
    <w:rsid w:val="009C4EE4"/>
    <w:rsid w:val="009C5151"/>
    <w:rsid w:val="009C5288"/>
    <w:rsid w:val="009C5879"/>
    <w:rsid w:val="009C58BD"/>
    <w:rsid w:val="009C58D0"/>
    <w:rsid w:val="009C5B60"/>
    <w:rsid w:val="009C5C29"/>
    <w:rsid w:val="009C5C3B"/>
    <w:rsid w:val="009C5CE9"/>
    <w:rsid w:val="009C5D24"/>
    <w:rsid w:val="009C5D78"/>
    <w:rsid w:val="009C5EF5"/>
    <w:rsid w:val="009C6387"/>
    <w:rsid w:val="009C66F3"/>
    <w:rsid w:val="009C6749"/>
    <w:rsid w:val="009C6804"/>
    <w:rsid w:val="009C6EEE"/>
    <w:rsid w:val="009C6EF2"/>
    <w:rsid w:val="009C714C"/>
    <w:rsid w:val="009C724D"/>
    <w:rsid w:val="009C7393"/>
    <w:rsid w:val="009C78A7"/>
    <w:rsid w:val="009C79FE"/>
    <w:rsid w:val="009C7EA5"/>
    <w:rsid w:val="009D01E1"/>
    <w:rsid w:val="009D0328"/>
    <w:rsid w:val="009D0632"/>
    <w:rsid w:val="009D0A31"/>
    <w:rsid w:val="009D0C02"/>
    <w:rsid w:val="009D0EDE"/>
    <w:rsid w:val="009D1067"/>
    <w:rsid w:val="009D1094"/>
    <w:rsid w:val="009D1453"/>
    <w:rsid w:val="009D14CD"/>
    <w:rsid w:val="009D168D"/>
    <w:rsid w:val="009D17CB"/>
    <w:rsid w:val="009D1810"/>
    <w:rsid w:val="009D196B"/>
    <w:rsid w:val="009D19AE"/>
    <w:rsid w:val="009D19B0"/>
    <w:rsid w:val="009D19E8"/>
    <w:rsid w:val="009D19F3"/>
    <w:rsid w:val="009D1A5E"/>
    <w:rsid w:val="009D1C69"/>
    <w:rsid w:val="009D1CA8"/>
    <w:rsid w:val="009D1D14"/>
    <w:rsid w:val="009D2065"/>
    <w:rsid w:val="009D21DA"/>
    <w:rsid w:val="009D2263"/>
    <w:rsid w:val="009D23B2"/>
    <w:rsid w:val="009D247D"/>
    <w:rsid w:val="009D2535"/>
    <w:rsid w:val="009D267E"/>
    <w:rsid w:val="009D2695"/>
    <w:rsid w:val="009D26E1"/>
    <w:rsid w:val="009D29B3"/>
    <w:rsid w:val="009D29D1"/>
    <w:rsid w:val="009D2D7F"/>
    <w:rsid w:val="009D2D92"/>
    <w:rsid w:val="009D332B"/>
    <w:rsid w:val="009D352F"/>
    <w:rsid w:val="009D366C"/>
    <w:rsid w:val="009D3989"/>
    <w:rsid w:val="009D39C7"/>
    <w:rsid w:val="009D3A56"/>
    <w:rsid w:val="009D3E92"/>
    <w:rsid w:val="009D3EF2"/>
    <w:rsid w:val="009D4071"/>
    <w:rsid w:val="009D41D7"/>
    <w:rsid w:val="009D423C"/>
    <w:rsid w:val="009D4720"/>
    <w:rsid w:val="009D475D"/>
    <w:rsid w:val="009D485C"/>
    <w:rsid w:val="009D490F"/>
    <w:rsid w:val="009D4B70"/>
    <w:rsid w:val="009D4F60"/>
    <w:rsid w:val="009D5139"/>
    <w:rsid w:val="009D531C"/>
    <w:rsid w:val="009D53E7"/>
    <w:rsid w:val="009D56C8"/>
    <w:rsid w:val="009D5718"/>
    <w:rsid w:val="009D5A01"/>
    <w:rsid w:val="009D5A61"/>
    <w:rsid w:val="009D5F44"/>
    <w:rsid w:val="009D6004"/>
    <w:rsid w:val="009D60CB"/>
    <w:rsid w:val="009D610D"/>
    <w:rsid w:val="009D670B"/>
    <w:rsid w:val="009D681C"/>
    <w:rsid w:val="009D6B61"/>
    <w:rsid w:val="009D6B81"/>
    <w:rsid w:val="009D7151"/>
    <w:rsid w:val="009D7656"/>
    <w:rsid w:val="009D7767"/>
    <w:rsid w:val="009D77F4"/>
    <w:rsid w:val="009D7C5C"/>
    <w:rsid w:val="009D7D42"/>
    <w:rsid w:val="009D7E43"/>
    <w:rsid w:val="009E0019"/>
    <w:rsid w:val="009E018B"/>
    <w:rsid w:val="009E0206"/>
    <w:rsid w:val="009E04AA"/>
    <w:rsid w:val="009E04BC"/>
    <w:rsid w:val="009E05E5"/>
    <w:rsid w:val="009E0742"/>
    <w:rsid w:val="009E07B3"/>
    <w:rsid w:val="009E0A2A"/>
    <w:rsid w:val="009E0BD7"/>
    <w:rsid w:val="009E0CA0"/>
    <w:rsid w:val="009E11EA"/>
    <w:rsid w:val="009E1A07"/>
    <w:rsid w:val="009E1BAF"/>
    <w:rsid w:val="009E1D0E"/>
    <w:rsid w:val="009E2197"/>
    <w:rsid w:val="009E219A"/>
    <w:rsid w:val="009E2207"/>
    <w:rsid w:val="009E2213"/>
    <w:rsid w:val="009E25C4"/>
    <w:rsid w:val="009E25E8"/>
    <w:rsid w:val="009E29AE"/>
    <w:rsid w:val="009E2E14"/>
    <w:rsid w:val="009E2F14"/>
    <w:rsid w:val="009E312D"/>
    <w:rsid w:val="009E3311"/>
    <w:rsid w:val="009E3316"/>
    <w:rsid w:val="009E3587"/>
    <w:rsid w:val="009E359F"/>
    <w:rsid w:val="009E36F8"/>
    <w:rsid w:val="009E3B98"/>
    <w:rsid w:val="009E3EB1"/>
    <w:rsid w:val="009E3F2A"/>
    <w:rsid w:val="009E4280"/>
    <w:rsid w:val="009E42C3"/>
    <w:rsid w:val="009E42D0"/>
    <w:rsid w:val="009E471B"/>
    <w:rsid w:val="009E47C2"/>
    <w:rsid w:val="009E4816"/>
    <w:rsid w:val="009E4B1B"/>
    <w:rsid w:val="009E4C66"/>
    <w:rsid w:val="009E4EB5"/>
    <w:rsid w:val="009E4FF1"/>
    <w:rsid w:val="009E5168"/>
    <w:rsid w:val="009E519A"/>
    <w:rsid w:val="009E552A"/>
    <w:rsid w:val="009E58F3"/>
    <w:rsid w:val="009E5C34"/>
    <w:rsid w:val="009E5C7A"/>
    <w:rsid w:val="009E5D36"/>
    <w:rsid w:val="009E5EEB"/>
    <w:rsid w:val="009E6028"/>
    <w:rsid w:val="009E6331"/>
    <w:rsid w:val="009E667B"/>
    <w:rsid w:val="009E671C"/>
    <w:rsid w:val="009E6834"/>
    <w:rsid w:val="009E6A26"/>
    <w:rsid w:val="009E6D6D"/>
    <w:rsid w:val="009E6E55"/>
    <w:rsid w:val="009E6FDE"/>
    <w:rsid w:val="009E70D1"/>
    <w:rsid w:val="009E75B9"/>
    <w:rsid w:val="009E773A"/>
    <w:rsid w:val="009E79E4"/>
    <w:rsid w:val="009E7E04"/>
    <w:rsid w:val="009E7FA4"/>
    <w:rsid w:val="009F0157"/>
    <w:rsid w:val="009F065E"/>
    <w:rsid w:val="009F06C4"/>
    <w:rsid w:val="009F089E"/>
    <w:rsid w:val="009F08D3"/>
    <w:rsid w:val="009F0995"/>
    <w:rsid w:val="009F0D2F"/>
    <w:rsid w:val="009F0FA2"/>
    <w:rsid w:val="009F12F6"/>
    <w:rsid w:val="009F1529"/>
    <w:rsid w:val="009F181C"/>
    <w:rsid w:val="009F18E3"/>
    <w:rsid w:val="009F1B2A"/>
    <w:rsid w:val="009F1D35"/>
    <w:rsid w:val="009F2298"/>
    <w:rsid w:val="009F24AA"/>
    <w:rsid w:val="009F26D2"/>
    <w:rsid w:val="009F2A62"/>
    <w:rsid w:val="009F2B67"/>
    <w:rsid w:val="009F2BD9"/>
    <w:rsid w:val="009F315E"/>
    <w:rsid w:val="009F31E3"/>
    <w:rsid w:val="009F33D9"/>
    <w:rsid w:val="009F3A1F"/>
    <w:rsid w:val="009F3A41"/>
    <w:rsid w:val="009F3C83"/>
    <w:rsid w:val="009F3DA2"/>
    <w:rsid w:val="009F3DCF"/>
    <w:rsid w:val="009F403A"/>
    <w:rsid w:val="009F40AC"/>
    <w:rsid w:val="009F4324"/>
    <w:rsid w:val="009F4415"/>
    <w:rsid w:val="009F4642"/>
    <w:rsid w:val="009F476E"/>
    <w:rsid w:val="009F4EE0"/>
    <w:rsid w:val="009F5266"/>
    <w:rsid w:val="009F55E5"/>
    <w:rsid w:val="009F5B01"/>
    <w:rsid w:val="009F5C94"/>
    <w:rsid w:val="009F631A"/>
    <w:rsid w:val="009F65F2"/>
    <w:rsid w:val="009F67A6"/>
    <w:rsid w:val="009F68DB"/>
    <w:rsid w:val="009F6A61"/>
    <w:rsid w:val="009F6DED"/>
    <w:rsid w:val="009F6E8D"/>
    <w:rsid w:val="009F6F67"/>
    <w:rsid w:val="009F6FCC"/>
    <w:rsid w:val="009F7050"/>
    <w:rsid w:val="009F71A2"/>
    <w:rsid w:val="009F71D3"/>
    <w:rsid w:val="009F753F"/>
    <w:rsid w:val="009F7615"/>
    <w:rsid w:val="009F768A"/>
    <w:rsid w:val="009F7886"/>
    <w:rsid w:val="009F79BA"/>
    <w:rsid w:val="009F7CBA"/>
    <w:rsid w:val="009F7DFA"/>
    <w:rsid w:val="009F7FE6"/>
    <w:rsid w:val="00A00147"/>
    <w:rsid w:val="00A002C6"/>
    <w:rsid w:val="00A004BB"/>
    <w:rsid w:val="00A006C0"/>
    <w:rsid w:val="00A0098B"/>
    <w:rsid w:val="00A00B0A"/>
    <w:rsid w:val="00A00B32"/>
    <w:rsid w:val="00A00BC5"/>
    <w:rsid w:val="00A0147B"/>
    <w:rsid w:val="00A01671"/>
    <w:rsid w:val="00A01684"/>
    <w:rsid w:val="00A01A5A"/>
    <w:rsid w:val="00A01AE7"/>
    <w:rsid w:val="00A01C8B"/>
    <w:rsid w:val="00A02137"/>
    <w:rsid w:val="00A022AA"/>
    <w:rsid w:val="00A02475"/>
    <w:rsid w:val="00A024C6"/>
    <w:rsid w:val="00A024D3"/>
    <w:rsid w:val="00A0270F"/>
    <w:rsid w:val="00A0273A"/>
    <w:rsid w:val="00A029EA"/>
    <w:rsid w:val="00A02EA6"/>
    <w:rsid w:val="00A02EE0"/>
    <w:rsid w:val="00A034CD"/>
    <w:rsid w:val="00A03575"/>
    <w:rsid w:val="00A036D6"/>
    <w:rsid w:val="00A03724"/>
    <w:rsid w:val="00A03A25"/>
    <w:rsid w:val="00A03B46"/>
    <w:rsid w:val="00A03F01"/>
    <w:rsid w:val="00A03FF8"/>
    <w:rsid w:val="00A04003"/>
    <w:rsid w:val="00A0412E"/>
    <w:rsid w:val="00A04208"/>
    <w:rsid w:val="00A04298"/>
    <w:rsid w:val="00A0459F"/>
    <w:rsid w:val="00A04625"/>
    <w:rsid w:val="00A0476E"/>
    <w:rsid w:val="00A047C0"/>
    <w:rsid w:val="00A047FE"/>
    <w:rsid w:val="00A049A3"/>
    <w:rsid w:val="00A04AAF"/>
    <w:rsid w:val="00A04BDC"/>
    <w:rsid w:val="00A04C3F"/>
    <w:rsid w:val="00A04E7E"/>
    <w:rsid w:val="00A05277"/>
    <w:rsid w:val="00A0542E"/>
    <w:rsid w:val="00A05440"/>
    <w:rsid w:val="00A058F5"/>
    <w:rsid w:val="00A059C2"/>
    <w:rsid w:val="00A05C08"/>
    <w:rsid w:val="00A05CB0"/>
    <w:rsid w:val="00A05F17"/>
    <w:rsid w:val="00A060FE"/>
    <w:rsid w:val="00A061CF"/>
    <w:rsid w:val="00A0623E"/>
    <w:rsid w:val="00A062CD"/>
    <w:rsid w:val="00A0669C"/>
    <w:rsid w:val="00A06881"/>
    <w:rsid w:val="00A06CB2"/>
    <w:rsid w:val="00A06CB6"/>
    <w:rsid w:val="00A070ED"/>
    <w:rsid w:val="00A07228"/>
    <w:rsid w:val="00A07605"/>
    <w:rsid w:val="00A0760D"/>
    <w:rsid w:val="00A07C7C"/>
    <w:rsid w:val="00A07CC5"/>
    <w:rsid w:val="00A07EB8"/>
    <w:rsid w:val="00A10297"/>
    <w:rsid w:val="00A1029B"/>
    <w:rsid w:val="00A103BA"/>
    <w:rsid w:val="00A10701"/>
    <w:rsid w:val="00A10893"/>
    <w:rsid w:val="00A10909"/>
    <w:rsid w:val="00A10A48"/>
    <w:rsid w:val="00A10AF1"/>
    <w:rsid w:val="00A1107D"/>
    <w:rsid w:val="00A11091"/>
    <w:rsid w:val="00A1118A"/>
    <w:rsid w:val="00A11324"/>
    <w:rsid w:val="00A1141B"/>
    <w:rsid w:val="00A11531"/>
    <w:rsid w:val="00A117D3"/>
    <w:rsid w:val="00A11937"/>
    <w:rsid w:val="00A1194F"/>
    <w:rsid w:val="00A11A61"/>
    <w:rsid w:val="00A11AA0"/>
    <w:rsid w:val="00A11DF7"/>
    <w:rsid w:val="00A11E5B"/>
    <w:rsid w:val="00A11E8C"/>
    <w:rsid w:val="00A120F8"/>
    <w:rsid w:val="00A12418"/>
    <w:rsid w:val="00A1265F"/>
    <w:rsid w:val="00A1278C"/>
    <w:rsid w:val="00A128ED"/>
    <w:rsid w:val="00A129C5"/>
    <w:rsid w:val="00A12A42"/>
    <w:rsid w:val="00A12DB7"/>
    <w:rsid w:val="00A12FE5"/>
    <w:rsid w:val="00A1326C"/>
    <w:rsid w:val="00A132B8"/>
    <w:rsid w:val="00A134B3"/>
    <w:rsid w:val="00A136F9"/>
    <w:rsid w:val="00A13ADE"/>
    <w:rsid w:val="00A13AEE"/>
    <w:rsid w:val="00A13C45"/>
    <w:rsid w:val="00A13D0B"/>
    <w:rsid w:val="00A13D75"/>
    <w:rsid w:val="00A146CB"/>
    <w:rsid w:val="00A14B21"/>
    <w:rsid w:val="00A14D11"/>
    <w:rsid w:val="00A14F1E"/>
    <w:rsid w:val="00A15040"/>
    <w:rsid w:val="00A153AD"/>
    <w:rsid w:val="00A154FA"/>
    <w:rsid w:val="00A160F0"/>
    <w:rsid w:val="00A1641B"/>
    <w:rsid w:val="00A1645D"/>
    <w:rsid w:val="00A1650D"/>
    <w:rsid w:val="00A16B95"/>
    <w:rsid w:val="00A16E51"/>
    <w:rsid w:val="00A16F58"/>
    <w:rsid w:val="00A17108"/>
    <w:rsid w:val="00A172A2"/>
    <w:rsid w:val="00A17309"/>
    <w:rsid w:val="00A17450"/>
    <w:rsid w:val="00A17929"/>
    <w:rsid w:val="00A17F49"/>
    <w:rsid w:val="00A17F7A"/>
    <w:rsid w:val="00A20133"/>
    <w:rsid w:val="00A203CD"/>
    <w:rsid w:val="00A2042C"/>
    <w:rsid w:val="00A204B6"/>
    <w:rsid w:val="00A204FB"/>
    <w:rsid w:val="00A207BB"/>
    <w:rsid w:val="00A2084D"/>
    <w:rsid w:val="00A20A48"/>
    <w:rsid w:val="00A20BCF"/>
    <w:rsid w:val="00A21123"/>
    <w:rsid w:val="00A2115A"/>
    <w:rsid w:val="00A21189"/>
    <w:rsid w:val="00A21230"/>
    <w:rsid w:val="00A21265"/>
    <w:rsid w:val="00A21297"/>
    <w:rsid w:val="00A21557"/>
    <w:rsid w:val="00A21620"/>
    <w:rsid w:val="00A21719"/>
    <w:rsid w:val="00A21845"/>
    <w:rsid w:val="00A21A36"/>
    <w:rsid w:val="00A22069"/>
    <w:rsid w:val="00A22124"/>
    <w:rsid w:val="00A2217D"/>
    <w:rsid w:val="00A225F8"/>
    <w:rsid w:val="00A22644"/>
    <w:rsid w:val="00A22941"/>
    <w:rsid w:val="00A22AD9"/>
    <w:rsid w:val="00A22CFD"/>
    <w:rsid w:val="00A2351B"/>
    <w:rsid w:val="00A235A1"/>
    <w:rsid w:val="00A236C5"/>
    <w:rsid w:val="00A237ED"/>
    <w:rsid w:val="00A23ABA"/>
    <w:rsid w:val="00A23CAF"/>
    <w:rsid w:val="00A23D4B"/>
    <w:rsid w:val="00A23D83"/>
    <w:rsid w:val="00A244F1"/>
    <w:rsid w:val="00A2475A"/>
    <w:rsid w:val="00A24A87"/>
    <w:rsid w:val="00A24B46"/>
    <w:rsid w:val="00A24BB8"/>
    <w:rsid w:val="00A24BC6"/>
    <w:rsid w:val="00A24D3A"/>
    <w:rsid w:val="00A24ECA"/>
    <w:rsid w:val="00A24F73"/>
    <w:rsid w:val="00A25032"/>
    <w:rsid w:val="00A2507B"/>
    <w:rsid w:val="00A2516D"/>
    <w:rsid w:val="00A255EC"/>
    <w:rsid w:val="00A25929"/>
    <w:rsid w:val="00A259E8"/>
    <w:rsid w:val="00A25A2C"/>
    <w:rsid w:val="00A25C76"/>
    <w:rsid w:val="00A25CAF"/>
    <w:rsid w:val="00A25DB5"/>
    <w:rsid w:val="00A25EF9"/>
    <w:rsid w:val="00A26007"/>
    <w:rsid w:val="00A2620A"/>
    <w:rsid w:val="00A263E6"/>
    <w:rsid w:val="00A265EE"/>
    <w:rsid w:val="00A267FC"/>
    <w:rsid w:val="00A26803"/>
    <w:rsid w:val="00A26A89"/>
    <w:rsid w:val="00A271AE"/>
    <w:rsid w:val="00A271F0"/>
    <w:rsid w:val="00A27279"/>
    <w:rsid w:val="00A27378"/>
    <w:rsid w:val="00A273B4"/>
    <w:rsid w:val="00A27418"/>
    <w:rsid w:val="00A27852"/>
    <w:rsid w:val="00A27923"/>
    <w:rsid w:val="00A27C67"/>
    <w:rsid w:val="00A27C8D"/>
    <w:rsid w:val="00A27F7E"/>
    <w:rsid w:val="00A30455"/>
    <w:rsid w:val="00A3047A"/>
    <w:rsid w:val="00A3059E"/>
    <w:rsid w:val="00A30739"/>
    <w:rsid w:val="00A3073C"/>
    <w:rsid w:val="00A3078E"/>
    <w:rsid w:val="00A30961"/>
    <w:rsid w:val="00A30B95"/>
    <w:rsid w:val="00A30C33"/>
    <w:rsid w:val="00A30F41"/>
    <w:rsid w:val="00A30F4E"/>
    <w:rsid w:val="00A31117"/>
    <w:rsid w:val="00A311A8"/>
    <w:rsid w:val="00A311AC"/>
    <w:rsid w:val="00A313E4"/>
    <w:rsid w:val="00A31425"/>
    <w:rsid w:val="00A3142D"/>
    <w:rsid w:val="00A315BC"/>
    <w:rsid w:val="00A3170C"/>
    <w:rsid w:val="00A31A33"/>
    <w:rsid w:val="00A31B5A"/>
    <w:rsid w:val="00A31D8B"/>
    <w:rsid w:val="00A32049"/>
    <w:rsid w:val="00A3209A"/>
    <w:rsid w:val="00A320AC"/>
    <w:rsid w:val="00A322E7"/>
    <w:rsid w:val="00A32385"/>
    <w:rsid w:val="00A323C1"/>
    <w:rsid w:val="00A323F5"/>
    <w:rsid w:val="00A3274C"/>
    <w:rsid w:val="00A32A76"/>
    <w:rsid w:val="00A32D52"/>
    <w:rsid w:val="00A3320E"/>
    <w:rsid w:val="00A33303"/>
    <w:rsid w:val="00A335CB"/>
    <w:rsid w:val="00A337C1"/>
    <w:rsid w:val="00A33A53"/>
    <w:rsid w:val="00A33B67"/>
    <w:rsid w:val="00A33C21"/>
    <w:rsid w:val="00A33C2B"/>
    <w:rsid w:val="00A33C54"/>
    <w:rsid w:val="00A33C6A"/>
    <w:rsid w:val="00A33ED8"/>
    <w:rsid w:val="00A341EB"/>
    <w:rsid w:val="00A3438B"/>
    <w:rsid w:val="00A34469"/>
    <w:rsid w:val="00A3446E"/>
    <w:rsid w:val="00A34699"/>
    <w:rsid w:val="00A34BC5"/>
    <w:rsid w:val="00A34D1D"/>
    <w:rsid w:val="00A350FE"/>
    <w:rsid w:val="00A355E9"/>
    <w:rsid w:val="00A357D8"/>
    <w:rsid w:val="00A358B1"/>
    <w:rsid w:val="00A35B8C"/>
    <w:rsid w:val="00A35C51"/>
    <w:rsid w:val="00A35CDC"/>
    <w:rsid w:val="00A35DEC"/>
    <w:rsid w:val="00A3602F"/>
    <w:rsid w:val="00A3649C"/>
    <w:rsid w:val="00A365D9"/>
    <w:rsid w:val="00A368A7"/>
    <w:rsid w:val="00A369FE"/>
    <w:rsid w:val="00A36B13"/>
    <w:rsid w:val="00A36B1E"/>
    <w:rsid w:val="00A36B39"/>
    <w:rsid w:val="00A36BB1"/>
    <w:rsid w:val="00A36EAA"/>
    <w:rsid w:val="00A37263"/>
    <w:rsid w:val="00A3753B"/>
    <w:rsid w:val="00A3768B"/>
    <w:rsid w:val="00A376FB"/>
    <w:rsid w:val="00A37724"/>
    <w:rsid w:val="00A37751"/>
    <w:rsid w:val="00A379FA"/>
    <w:rsid w:val="00A37C5B"/>
    <w:rsid w:val="00A37C62"/>
    <w:rsid w:val="00A4016F"/>
    <w:rsid w:val="00A4034A"/>
    <w:rsid w:val="00A4039D"/>
    <w:rsid w:val="00A405C0"/>
    <w:rsid w:val="00A407B2"/>
    <w:rsid w:val="00A407FF"/>
    <w:rsid w:val="00A40A5F"/>
    <w:rsid w:val="00A40C52"/>
    <w:rsid w:val="00A40D2F"/>
    <w:rsid w:val="00A412F1"/>
    <w:rsid w:val="00A41715"/>
    <w:rsid w:val="00A417BA"/>
    <w:rsid w:val="00A4181E"/>
    <w:rsid w:val="00A41ACC"/>
    <w:rsid w:val="00A41C77"/>
    <w:rsid w:val="00A422D4"/>
    <w:rsid w:val="00A42463"/>
    <w:rsid w:val="00A42508"/>
    <w:rsid w:val="00A4258C"/>
    <w:rsid w:val="00A4281F"/>
    <w:rsid w:val="00A42884"/>
    <w:rsid w:val="00A428D0"/>
    <w:rsid w:val="00A4290B"/>
    <w:rsid w:val="00A42CD7"/>
    <w:rsid w:val="00A42E1F"/>
    <w:rsid w:val="00A4318A"/>
    <w:rsid w:val="00A43497"/>
    <w:rsid w:val="00A4366A"/>
    <w:rsid w:val="00A436D5"/>
    <w:rsid w:val="00A4373D"/>
    <w:rsid w:val="00A43758"/>
    <w:rsid w:val="00A43A29"/>
    <w:rsid w:val="00A43A42"/>
    <w:rsid w:val="00A43FF8"/>
    <w:rsid w:val="00A4414E"/>
    <w:rsid w:val="00A441E6"/>
    <w:rsid w:val="00A44824"/>
    <w:rsid w:val="00A449B9"/>
    <w:rsid w:val="00A449C4"/>
    <w:rsid w:val="00A44ADC"/>
    <w:rsid w:val="00A44CBB"/>
    <w:rsid w:val="00A44E2C"/>
    <w:rsid w:val="00A44EC0"/>
    <w:rsid w:val="00A44F7B"/>
    <w:rsid w:val="00A450B1"/>
    <w:rsid w:val="00A45185"/>
    <w:rsid w:val="00A4548B"/>
    <w:rsid w:val="00A454D9"/>
    <w:rsid w:val="00A458CE"/>
    <w:rsid w:val="00A4592D"/>
    <w:rsid w:val="00A45A58"/>
    <w:rsid w:val="00A45B92"/>
    <w:rsid w:val="00A45D97"/>
    <w:rsid w:val="00A45F19"/>
    <w:rsid w:val="00A45F96"/>
    <w:rsid w:val="00A45FC4"/>
    <w:rsid w:val="00A46078"/>
    <w:rsid w:val="00A4618C"/>
    <w:rsid w:val="00A46381"/>
    <w:rsid w:val="00A46540"/>
    <w:rsid w:val="00A46858"/>
    <w:rsid w:val="00A469A7"/>
    <w:rsid w:val="00A46C91"/>
    <w:rsid w:val="00A4728B"/>
    <w:rsid w:val="00A4728C"/>
    <w:rsid w:val="00A472D2"/>
    <w:rsid w:val="00A47352"/>
    <w:rsid w:val="00A474A1"/>
    <w:rsid w:val="00A477A3"/>
    <w:rsid w:val="00A47855"/>
    <w:rsid w:val="00A47A5F"/>
    <w:rsid w:val="00A47AE3"/>
    <w:rsid w:val="00A47D6D"/>
    <w:rsid w:val="00A5000E"/>
    <w:rsid w:val="00A500EE"/>
    <w:rsid w:val="00A50229"/>
    <w:rsid w:val="00A50361"/>
    <w:rsid w:val="00A5042A"/>
    <w:rsid w:val="00A5060B"/>
    <w:rsid w:val="00A5088B"/>
    <w:rsid w:val="00A50911"/>
    <w:rsid w:val="00A50957"/>
    <w:rsid w:val="00A50B70"/>
    <w:rsid w:val="00A50C93"/>
    <w:rsid w:val="00A50CE8"/>
    <w:rsid w:val="00A50E95"/>
    <w:rsid w:val="00A5159E"/>
    <w:rsid w:val="00A51690"/>
    <w:rsid w:val="00A516A1"/>
    <w:rsid w:val="00A516C9"/>
    <w:rsid w:val="00A51832"/>
    <w:rsid w:val="00A51B52"/>
    <w:rsid w:val="00A51BE9"/>
    <w:rsid w:val="00A520B9"/>
    <w:rsid w:val="00A52235"/>
    <w:rsid w:val="00A52323"/>
    <w:rsid w:val="00A52367"/>
    <w:rsid w:val="00A52463"/>
    <w:rsid w:val="00A525C8"/>
    <w:rsid w:val="00A527C1"/>
    <w:rsid w:val="00A5284B"/>
    <w:rsid w:val="00A529CC"/>
    <w:rsid w:val="00A52B35"/>
    <w:rsid w:val="00A52FC5"/>
    <w:rsid w:val="00A530DF"/>
    <w:rsid w:val="00A53836"/>
    <w:rsid w:val="00A53BDE"/>
    <w:rsid w:val="00A53CD5"/>
    <w:rsid w:val="00A53CFD"/>
    <w:rsid w:val="00A53E0D"/>
    <w:rsid w:val="00A53E76"/>
    <w:rsid w:val="00A53F16"/>
    <w:rsid w:val="00A53FC8"/>
    <w:rsid w:val="00A541CE"/>
    <w:rsid w:val="00A5432C"/>
    <w:rsid w:val="00A5465E"/>
    <w:rsid w:val="00A54663"/>
    <w:rsid w:val="00A547C9"/>
    <w:rsid w:val="00A54857"/>
    <w:rsid w:val="00A548E2"/>
    <w:rsid w:val="00A55025"/>
    <w:rsid w:val="00A550AA"/>
    <w:rsid w:val="00A55114"/>
    <w:rsid w:val="00A551DC"/>
    <w:rsid w:val="00A554CA"/>
    <w:rsid w:val="00A55877"/>
    <w:rsid w:val="00A5592B"/>
    <w:rsid w:val="00A55B0F"/>
    <w:rsid w:val="00A55C4E"/>
    <w:rsid w:val="00A55D14"/>
    <w:rsid w:val="00A55DDF"/>
    <w:rsid w:val="00A55EB4"/>
    <w:rsid w:val="00A55F96"/>
    <w:rsid w:val="00A56167"/>
    <w:rsid w:val="00A561FD"/>
    <w:rsid w:val="00A564DB"/>
    <w:rsid w:val="00A567A5"/>
    <w:rsid w:val="00A567BA"/>
    <w:rsid w:val="00A567F0"/>
    <w:rsid w:val="00A56843"/>
    <w:rsid w:val="00A56936"/>
    <w:rsid w:val="00A5701E"/>
    <w:rsid w:val="00A570E7"/>
    <w:rsid w:val="00A5723B"/>
    <w:rsid w:val="00A57266"/>
    <w:rsid w:val="00A57287"/>
    <w:rsid w:val="00A57651"/>
    <w:rsid w:val="00A577D4"/>
    <w:rsid w:val="00A57C2E"/>
    <w:rsid w:val="00A57C71"/>
    <w:rsid w:val="00A6005D"/>
    <w:rsid w:val="00A6023C"/>
    <w:rsid w:val="00A60642"/>
    <w:rsid w:val="00A606E0"/>
    <w:rsid w:val="00A60D88"/>
    <w:rsid w:val="00A60E36"/>
    <w:rsid w:val="00A60F12"/>
    <w:rsid w:val="00A610AA"/>
    <w:rsid w:val="00A611B7"/>
    <w:rsid w:val="00A617E6"/>
    <w:rsid w:val="00A61883"/>
    <w:rsid w:val="00A618FA"/>
    <w:rsid w:val="00A61950"/>
    <w:rsid w:val="00A619D8"/>
    <w:rsid w:val="00A619D9"/>
    <w:rsid w:val="00A619EA"/>
    <w:rsid w:val="00A61B5E"/>
    <w:rsid w:val="00A61B81"/>
    <w:rsid w:val="00A61C2C"/>
    <w:rsid w:val="00A61C56"/>
    <w:rsid w:val="00A61CA0"/>
    <w:rsid w:val="00A622CA"/>
    <w:rsid w:val="00A62314"/>
    <w:rsid w:val="00A6246B"/>
    <w:rsid w:val="00A624A8"/>
    <w:rsid w:val="00A629BD"/>
    <w:rsid w:val="00A62ADC"/>
    <w:rsid w:val="00A62B93"/>
    <w:rsid w:val="00A62C6C"/>
    <w:rsid w:val="00A632CB"/>
    <w:rsid w:val="00A635B9"/>
    <w:rsid w:val="00A63738"/>
    <w:rsid w:val="00A63981"/>
    <w:rsid w:val="00A640AE"/>
    <w:rsid w:val="00A640EC"/>
    <w:rsid w:val="00A64400"/>
    <w:rsid w:val="00A6461F"/>
    <w:rsid w:val="00A64935"/>
    <w:rsid w:val="00A64BC1"/>
    <w:rsid w:val="00A64BF0"/>
    <w:rsid w:val="00A64C92"/>
    <w:rsid w:val="00A64E3A"/>
    <w:rsid w:val="00A65132"/>
    <w:rsid w:val="00A6515F"/>
    <w:rsid w:val="00A65173"/>
    <w:rsid w:val="00A65703"/>
    <w:rsid w:val="00A65C3A"/>
    <w:rsid w:val="00A65CD1"/>
    <w:rsid w:val="00A65EE2"/>
    <w:rsid w:val="00A665BA"/>
    <w:rsid w:val="00A665C9"/>
    <w:rsid w:val="00A66D2A"/>
    <w:rsid w:val="00A66DB9"/>
    <w:rsid w:val="00A66EC2"/>
    <w:rsid w:val="00A67044"/>
    <w:rsid w:val="00A670B3"/>
    <w:rsid w:val="00A6738E"/>
    <w:rsid w:val="00A67568"/>
    <w:rsid w:val="00A67B15"/>
    <w:rsid w:val="00A67F7E"/>
    <w:rsid w:val="00A7055A"/>
    <w:rsid w:val="00A706C1"/>
    <w:rsid w:val="00A70782"/>
    <w:rsid w:val="00A70A58"/>
    <w:rsid w:val="00A70AF5"/>
    <w:rsid w:val="00A70D85"/>
    <w:rsid w:val="00A712C1"/>
    <w:rsid w:val="00A7139B"/>
    <w:rsid w:val="00A714BB"/>
    <w:rsid w:val="00A716CA"/>
    <w:rsid w:val="00A71757"/>
    <w:rsid w:val="00A7187E"/>
    <w:rsid w:val="00A718EF"/>
    <w:rsid w:val="00A71D2D"/>
    <w:rsid w:val="00A71D62"/>
    <w:rsid w:val="00A7201A"/>
    <w:rsid w:val="00A72088"/>
    <w:rsid w:val="00A7210E"/>
    <w:rsid w:val="00A72322"/>
    <w:rsid w:val="00A723A0"/>
    <w:rsid w:val="00A7243E"/>
    <w:rsid w:val="00A724DD"/>
    <w:rsid w:val="00A72783"/>
    <w:rsid w:val="00A72A25"/>
    <w:rsid w:val="00A72C4E"/>
    <w:rsid w:val="00A72CC4"/>
    <w:rsid w:val="00A72E22"/>
    <w:rsid w:val="00A72E9C"/>
    <w:rsid w:val="00A72FF6"/>
    <w:rsid w:val="00A73051"/>
    <w:rsid w:val="00A730A3"/>
    <w:rsid w:val="00A73132"/>
    <w:rsid w:val="00A73245"/>
    <w:rsid w:val="00A73391"/>
    <w:rsid w:val="00A73811"/>
    <w:rsid w:val="00A738AE"/>
    <w:rsid w:val="00A738CB"/>
    <w:rsid w:val="00A73A0D"/>
    <w:rsid w:val="00A73B7B"/>
    <w:rsid w:val="00A73BAF"/>
    <w:rsid w:val="00A73BC9"/>
    <w:rsid w:val="00A73C76"/>
    <w:rsid w:val="00A73D08"/>
    <w:rsid w:val="00A73ED8"/>
    <w:rsid w:val="00A73F01"/>
    <w:rsid w:val="00A74124"/>
    <w:rsid w:val="00A743FC"/>
    <w:rsid w:val="00A7449F"/>
    <w:rsid w:val="00A74534"/>
    <w:rsid w:val="00A7470C"/>
    <w:rsid w:val="00A74715"/>
    <w:rsid w:val="00A74A25"/>
    <w:rsid w:val="00A74AF0"/>
    <w:rsid w:val="00A74B2A"/>
    <w:rsid w:val="00A74BAF"/>
    <w:rsid w:val="00A74C58"/>
    <w:rsid w:val="00A75659"/>
    <w:rsid w:val="00A757D2"/>
    <w:rsid w:val="00A7585A"/>
    <w:rsid w:val="00A75964"/>
    <w:rsid w:val="00A75BBB"/>
    <w:rsid w:val="00A75C09"/>
    <w:rsid w:val="00A75F38"/>
    <w:rsid w:val="00A76156"/>
    <w:rsid w:val="00A76258"/>
    <w:rsid w:val="00A7637F"/>
    <w:rsid w:val="00A7643F"/>
    <w:rsid w:val="00A767E5"/>
    <w:rsid w:val="00A76B00"/>
    <w:rsid w:val="00A76E54"/>
    <w:rsid w:val="00A77040"/>
    <w:rsid w:val="00A772BA"/>
    <w:rsid w:val="00A77406"/>
    <w:rsid w:val="00A77582"/>
    <w:rsid w:val="00A776DC"/>
    <w:rsid w:val="00A77777"/>
    <w:rsid w:val="00A778A5"/>
    <w:rsid w:val="00A77A94"/>
    <w:rsid w:val="00A77AA6"/>
    <w:rsid w:val="00A77B52"/>
    <w:rsid w:val="00A77BE5"/>
    <w:rsid w:val="00A77DC3"/>
    <w:rsid w:val="00A77EEF"/>
    <w:rsid w:val="00A77F8E"/>
    <w:rsid w:val="00A80053"/>
    <w:rsid w:val="00A803EF"/>
    <w:rsid w:val="00A8051B"/>
    <w:rsid w:val="00A8075A"/>
    <w:rsid w:val="00A80822"/>
    <w:rsid w:val="00A8088E"/>
    <w:rsid w:val="00A80CED"/>
    <w:rsid w:val="00A8122D"/>
    <w:rsid w:val="00A81335"/>
    <w:rsid w:val="00A81429"/>
    <w:rsid w:val="00A81456"/>
    <w:rsid w:val="00A81514"/>
    <w:rsid w:val="00A81548"/>
    <w:rsid w:val="00A8164F"/>
    <w:rsid w:val="00A8176F"/>
    <w:rsid w:val="00A81CD8"/>
    <w:rsid w:val="00A81D57"/>
    <w:rsid w:val="00A81E06"/>
    <w:rsid w:val="00A81FBC"/>
    <w:rsid w:val="00A82285"/>
    <w:rsid w:val="00A825D0"/>
    <w:rsid w:val="00A8269E"/>
    <w:rsid w:val="00A82720"/>
    <w:rsid w:val="00A827E6"/>
    <w:rsid w:val="00A828F8"/>
    <w:rsid w:val="00A82C48"/>
    <w:rsid w:val="00A82D2A"/>
    <w:rsid w:val="00A82E0D"/>
    <w:rsid w:val="00A832F4"/>
    <w:rsid w:val="00A834ED"/>
    <w:rsid w:val="00A83707"/>
    <w:rsid w:val="00A83757"/>
    <w:rsid w:val="00A8381F"/>
    <w:rsid w:val="00A839B9"/>
    <w:rsid w:val="00A83CB6"/>
    <w:rsid w:val="00A83D98"/>
    <w:rsid w:val="00A83FBD"/>
    <w:rsid w:val="00A8401E"/>
    <w:rsid w:val="00A8439C"/>
    <w:rsid w:val="00A843F1"/>
    <w:rsid w:val="00A84499"/>
    <w:rsid w:val="00A84897"/>
    <w:rsid w:val="00A84BAF"/>
    <w:rsid w:val="00A84C18"/>
    <w:rsid w:val="00A84FB1"/>
    <w:rsid w:val="00A85073"/>
    <w:rsid w:val="00A85203"/>
    <w:rsid w:val="00A85797"/>
    <w:rsid w:val="00A85C95"/>
    <w:rsid w:val="00A85D40"/>
    <w:rsid w:val="00A85D4C"/>
    <w:rsid w:val="00A862C3"/>
    <w:rsid w:val="00A8635B"/>
    <w:rsid w:val="00A866D5"/>
    <w:rsid w:val="00A86884"/>
    <w:rsid w:val="00A86907"/>
    <w:rsid w:val="00A86915"/>
    <w:rsid w:val="00A86CFE"/>
    <w:rsid w:val="00A87173"/>
    <w:rsid w:val="00A87301"/>
    <w:rsid w:val="00A875CC"/>
    <w:rsid w:val="00A876C0"/>
    <w:rsid w:val="00A877A9"/>
    <w:rsid w:val="00A8784E"/>
    <w:rsid w:val="00A878F7"/>
    <w:rsid w:val="00A879C4"/>
    <w:rsid w:val="00A87AD6"/>
    <w:rsid w:val="00A87B82"/>
    <w:rsid w:val="00A87C82"/>
    <w:rsid w:val="00A87D1C"/>
    <w:rsid w:val="00A90727"/>
    <w:rsid w:val="00A907F0"/>
    <w:rsid w:val="00A9088A"/>
    <w:rsid w:val="00A908FD"/>
    <w:rsid w:val="00A90BAC"/>
    <w:rsid w:val="00A90C2A"/>
    <w:rsid w:val="00A9102C"/>
    <w:rsid w:val="00A910EB"/>
    <w:rsid w:val="00A911E1"/>
    <w:rsid w:val="00A91406"/>
    <w:rsid w:val="00A914CC"/>
    <w:rsid w:val="00A914D9"/>
    <w:rsid w:val="00A91624"/>
    <w:rsid w:val="00A91674"/>
    <w:rsid w:val="00A91953"/>
    <w:rsid w:val="00A91A86"/>
    <w:rsid w:val="00A91ABB"/>
    <w:rsid w:val="00A91D8C"/>
    <w:rsid w:val="00A91EDA"/>
    <w:rsid w:val="00A91F55"/>
    <w:rsid w:val="00A92172"/>
    <w:rsid w:val="00A923BA"/>
    <w:rsid w:val="00A9274B"/>
    <w:rsid w:val="00A9279A"/>
    <w:rsid w:val="00A927AF"/>
    <w:rsid w:val="00A929F5"/>
    <w:rsid w:val="00A92BA4"/>
    <w:rsid w:val="00A92BB5"/>
    <w:rsid w:val="00A92CF7"/>
    <w:rsid w:val="00A92E11"/>
    <w:rsid w:val="00A92E39"/>
    <w:rsid w:val="00A92E93"/>
    <w:rsid w:val="00A92ED6"/>
    <w:rsid w:val="00A93229"/>
    <w:rsid w:val="00A93448"/>
    <w:rsid w:val="00A93486"/>
    <w:rsid w:val="00A93542"/>
    <w:rsid w:val="00A93771"/>
    <w:rsid w:val="00A9388F"/>
    <w:rsid w:val="00A938B5"/>
    <w:rsid w:val="00A93B10"/>
    <w:rsid w:val="00A93B7F"/>
    <w:rsid w:val="00A93C9F"/>
    <w:rsid w:val="00A94173"/>
    <w:rsid w:val="00A942B5"/>
    <w:rsid w:val="00A94400"/>
    <w:rsid w:val="00A9446F"/>
    <w:rsid w:val="00A94941"/>
    <w:rsid w:val="00A94975"/>
    <w:rsid w:val="00A949CB"/>
    <w:rsid w:val="00A94BF8"/>
    <w:rsid w:val="00A94C83"/>
    <w:rsid w:val="00A94CCD"/>
    <w:rsid w:val="00A94CCF"/>
    <w:rsid w:val="00A94DA6"/>
    <w:rsid w:val="00A94E24"/>
    <w:rsid w:val="00A95036"/>
    <w:rsid w:val="00A950C5"/>
    <w:rsid w:val="00A951D9"/>
    <w:rsid w:val="00A9533B"/>
    <w:rsid w:val="00A955DB"/>
    <w:rsid w:val="00A956F1"/>
    <w:rsid w:val="00A9587D"/>
    <w:rsid w:val="00A958D8"/>
    <w:rsid w:val="00A95D89"/>
    <w:rsid w:val="00A95E0E"/>
    <w:rsid w:val="00A95EB3"/>
    <w:rsid w:val="00A96174"/>
    <w:rsid w:val="00A9697A"/>
    <w:rsid w:val="00A96A5A"/>
    <w:rsid w:val="00A96E7B"/>
    <w:rsid w:val="00A96EE8"/>
    <w:rsid w:val="00A9726B"/>
    <w:rsid w:val="00A976B3"/>
    <w:rsid w:val="00A978D6"/>
    <w:rsid w:val="00A978F7"/>
    <w:rsid w:val="00A97A4D"/>
    <w:rsid w:val="00A97A51"/>
    <w:rsid w:val="00A97BB6"/>
    <w:rsid w:val="00A97C07"/>
    <w:rsid w:val="00AA028C"/>
    <w:rsid w:val="00AA02A9"/>
    <w:rsid w:val="00AA0551"/>
    <w:rsid w:val="00AA0629"/>
    <w:rsid w:val="00AA08C7"/>
    <w:rsid w:val="00AA0A57"/>
    <w:rsid w:val="00AA0A5F"/>
    <w:rsid w:val="00AA0AAB"/>
    <w:rsid w:val="00AA0CB4"/>
    <w:rsid w:val="00AA0F58"/>
    <w:rsid w:val="00AA1544"/>
    <w:rsid w:val="00AA1630"/>
    <w:rsid w:val="00AA1DFC"/>
    <w:rsid w:val="00AA1E8E"/>
    <w:rsid w:val="00AA20F5"/>
    <w:rsid w:val="00AA21B1"/>
    <w:rsid w:val="00AA23D0"/>
    <w:rsid w:val="00AA24F7"/>
    <w:rsid w:val="00AA2685"/>
    <w:rsid w:val="00AA26EE"/>
    <w:rsid w:val="00AA275E"/>
    <w:rsid w:val="00AA29B7"/>
    <w:rsid w:val="00AA2B6F"/>
    <w:rsid w:val="00AA2D1A"/>
    <w:rsid w:val="00AA2D2A"/>
    <w:rsid w:val="00AA2D49"/>
    <w:rsid w:val="00AA2DFE"/>
    <w:rsid w:val="00AA2FD5"/>
    <w:rsid w:val="00AA3218"/>
    <w:rsid w:val="00AA327B"/>
    <w:rsid w:val="00AA349F"/>
    <w:rsid w:val="00AA3702"/>
    <w:rsid w:val="00AA3711"/>
    <w:rsid w:val="00AA384B"/>
    <w:rsid w:val="00AA39FB"/>
    <w:rsid w:val="00AA3B5B"/>
    <w:rsid w:val="00AA3B5E"/>
    <w:rsid w:val="00AA3F72"/>
    <w:rsid w:val="00AA420F"/>
    <w:rsid w:val="00AA4326"/>
    <w:rsid w:val="00AA44BA"/>
    <w:rsid w:val="00AA49B8"/>
    <w:rsid w:val="00AA4AD5"/>
    <w:rsid w:val="00AA4B0F"/>
    <w:rsid w:val="00AA4B6F"/>
    <w:rsid w:val="00AA4BA7"/>
    <w:rsid w:val="00AA4DFC"/>
    <w:rsid w:val="00AA5017"/>
    <w:rsid w:val="00AA62B5"/>
    <w:rsid w:val="00AA62E6"/>
    <w:rsid w:val="00AA66E0"/>
    <w:rsid w:val="00AA6742"/>
    <w:rsid w:val="00AA676B"/>
    <w:rsid w:val="00AA6E33"/>
    <w:rsid w:val="00AA6FAA"/>
    <w:rsid w:val="00AA737F"/>
    <w:rsid w:val="00AA7726"/>
    <w:rsid w:val="00AA775B"/>
    <w:rsid w:val="00AA7816"/>
    <w:rsid w:val="00AA7991"/>
    <w:rsid w:val="00AA7AAA"/>
    <w:rsid w:val="00AA7E53"/>
    <w:rsid w:val="00AA7EEF"/>
    <w:rsid w:val="00AB00B2"/>
    <w:rsid w:val="00AB0187"/>
    <w:rsid w:val="00AB0411"/>
    <w:rsid w:val="00AB05A3"/>
    <w:rsid w:val="00AB072F"/>
    <w:rsid w:val="00AB09DB"/>
    <w:rsid w:val="00AB0B46"/>
    <w:rsid w:val="00AB0B80"/>
    <w:rsid w:val="00AB0FF7"/>
    <w:rsid w:val="00AB130A"/>
    <w:rsid w:val="00AB13E1"/>
    <w:rsid w:val="00AB176E"/>
    <w:rsid w:val="00AB1889"/>
    <w:rsid w:val="00AB1DAB"/>
    <w:rsid w:val="00AB1FAC"/>
    <w:rsid w:val="00AB1FF6"/>
    <w:rsid w:val="00AB200C"/>
    <w:rsid w:val="00AB22E2"/>
    <w:rsid w:val="00AB2381"/>
    <w:rsid w:val="00AB243A"/>
    <w:rsid w:val="00AB2612"/>
    <w:rsid w:val="00AB2698"/>
    <w:rsid w:val="00AB275B"/>
    <w:rsid w:val="00AB289B"/>
    <w:rsid w:val="00AB2B5E"/>
    <w:rsid w:val="00AB2F86"/>
    <w:rsid w:val="00AB2FBA"/>
    <w:rsid w:val="00AB36F0"/>
    <w:rsid w:val="00AB37E2"/>
    <w:rsid w:val="00AB38B5"/>
    <w:rsid w:val="00AB3997"/>
    <w:rsid w:val="00AB3CA1"/>
    <w:rsid w:val="00AB3F19"/>
    <w:rsid w:val="00AB44FD"/>
    <w:rsid w:val="00AB507E"/>
    <w:rsid w:val="00AB50D7"/>
    <w:rsid w:val="00AB543B"/>
    <w:rsid w:val="00AB5504"/>
    <w:rsid w:val="00AB5516"/>
    <w:rsid w:val="00AB5705"/>
    <w:rsid w:val="00AB5736"/>
    <w:rsid w:val="00AB59AA"/>
    <w:rsid w:val="00AB5A78"/>
    <w:rsid w:val="00AB5BEC"/>
    <w:rsid w:val="00AB5C80"/>
    <w:rsid w:val="00AB5D2B"/>
    <w:rsid w:val="00AB5F1F"/>
    <w:rsid w:val="00AB600C"/>
    <w:rsid w:val="00AB623E"/>
    <w:rsid w:val="00AB63F2"/>
    <w:rsid w:val="00AB667A"/>
    <w:rsid w:val="00AB6702"/>
    <w:rsid w:val="00AB67C2"/>
    <w:rsid w:val="00AB6BEF"/>
    <w:rsid w:val="00AB6CB0"/>
    <w:rsid w:val="00AB6CF1"/>
    <w:rsid w:val="00AB6D4F"/>
    <w:rsid w:val="00AB6DF6"/>
    <w:rsid w:val="00AB6E24"/>
    <w:rsid w:val="00AB6EBB"/>
    <w:rsid w:val="00AB6F17"/>
    <w:rsid w:val="00AB6F4C"/>
    <w:rsid w:val="00AB6F4D"/>
    <w:rsid w:val="00AB70E7"/>
    <w:rsid w:val="00AB718F"/>
    <w:rsid w:val="00AB7386"/>
    <w:rsid w:val="00AB7395"/>
    <w:rsid w:val="00AB741C"/>
    <w:rsid w:val="00AB78D4"/>
    <w:rsid w:val="00AB797B"/>
    <w:rsid w:val="00AB7BEE"/>
    <w:rsid w:val="00AB7E59"/>
    <w:rsid w:val="00AC01B8"/>
    <w:rsid w:val="00AC02FF"/>
    <w:rsid w:val="00AC0AF9"/>
    <w:rsid w:val="00AC0BF1"/>
    <w:rsid w:val="00AC0F65"/>
    <w:rsid w:val="00AC11EF"/>
    <w:rsid w:val="00AC150F"/>
    <w:rsid w:val="00AC1840"/>
    <w:rsid w:val="00AC184D"/>
    <w:rsid w:val="00AC1864"/>
    <w:rsid w:val="00AC19A3"/>
    <w:rsid w:val="00AC1A17"/>
    <w:rsid w:val="00AC1AC6"/>
    <w:rsid w:val="00AC1B1A"/>
    <w:rsid w:val="00AC225A"/>
    <w:rsid w:val="00AC23E2"/>
    <w:rsid w:val="00AC2411"/>
    <w:rsid w:val="00AC2565"/>
    <w:rsid w:val="00AC2600"/>
    <w:rsid w:val="00AC2751"/>
    <w:rsid w:val="00AC2A66"/>
    <w:rsid w:val="00AC2D8A"/>
    <w:rsid w:val="00AC33AE"/>
    <w:rsid w:val="00AC3434"/>
    <w:rsid w:val="00AC3A08"/>
    <w:rsid w:val="00AC3A42"/>
    <w:rsid w:val="00AC3DC8"/>
    <w:rsid w:val="00AC4283"/>
    <w:rsid w:val="00AC4319"/>
    <w:rsid w:val="00AC451A"/>
    <w:rsid w:val="00AC45E8"/>
    <w:rsid w:val="00AC4790"/>
    <w:rsid w:val="00AC48B0"/>
    <w:rsid w:val="00AC50ED"/>
    <w:rsid w:val="00AC5202"/>
    <w:rsid w:val="00AC5916"/>
    <w:rsid w:val="00AC5918"/>
    <w:rsid w:val="00AC595C"/>
    <w:rsid w:val="00AC5C33"/>
    <w:rsid w:val="00AC5DE3"/>
    <w:rsid w:val="00AC60AA"/>
    <w:rsid w:val="00AC61AB"/>
    <w:rsid w:val="00AC62B0"/>
    <w:rsid w:val="00AC675D"/>
    <w:rsid w:val="00AC688A"/>
    <w:rsid w:val="00AC693E"/>
    <w:rsid w:val="00AC6D83"/>
    <w:rsid w:val="00AC6EE5"/>
    <w:rsid w:val="00AC6F5B"/>
    <w:rsid w:val="00AC6FBA"/>
    <w:rsid w:val="00AC70B5"/>
    <w:rsid w:val="00AC7B67"/>
    <w:rsid w:val="00AD0339"/>
    <w:rsid w:val="00AD03FE"/>
    <w:rsid w:val="00AD0472"/>
    <w:rsid w:val="00AD0544"/>
    <w:rsid w:val="00AD0714"/>
    <w:rsid w:val="00AD0A6F"/>
    <w:rsid w:val="00AD0C15"/>
    <w:rsid w:val="00AD0E6C"/>
    <w:rsid w:val="00AD104A"/>
    <w:rsid w:val="00AD1178"/>
    <w:rsid w:val="00AD138F"/>
    <w:rsid w:val="00AD13A0"/>
    <w:rsid w:val="00AD13AA"/>
    <w:rsid w:val="00AD147E"/>
    <w:rsid w:val="00AD153D"/>
    <w:rsid w:val="00AD1602"/>
    <w:rsid w:val="00AD1725"/>
    <w:rsid w:val="00AD184A"/>
    <w:rsid w:val="00AD1987"/>
    <w:rsid w:val="00AD1AAF"/>
    <w:rsid w:val="00AD1BC2"/>
    <w:rsid w:val="00AD1BE4"/>
    <w:rsid w:val="00AD1F0C"/>
    <w:rsid w:val="00AD1FB0"/>
    <w:rsid w:val="00AD208B"/>
    <w:rsid w:val="00AD216F"/>
    <w:rsid w:val="00AD24FA"/>
    <w:rsid w:val="00AD250C"/>
    <w:rsid w:val="00AD25F4"/>
    <w:rsid w:val="00AD2630"/>
    <w:rsid w:val="00AD2C1A"/>
    <w:rsid w:val="00AD2FD9"/>
    <w:rsid w:val="00AD30C7"/>
    <w:rsid w:val="00AD34AD"/>
    <w:rsid w:val="00AD35D4"/>
    <w:rsid w:val="00AD3B2A"/>
    <w:rsid w:val="00AD3F99"/>
    <w:rsid w:val="00AD40F1"/>
    <w:rsid w:val="00AD410A"/>
    <w:rsid w:val="00AD41FF"/>
    <w:rsid w:val="00AD4395"/>
    <w:rsid w:val="00AD465A"/>
    <w:rsid w:val="00AD499E"/>
    <w:rsid w:val="00AD4B81"/>
    <w:rsid w:val="00AD53C8"/>
    <w:rsid w:val="00AD54EE"/>
    <w:rsid w:val="00AD5853"/>
    <w:rsid w:val="00AD598B"/>
    <w:rsid w:val="00AD5B93"/>
    <w:rsid w:val="00AD5DAC"/>
    <w:rsid w:val="00AD5FFB"/>
    <w:rsid w:val="00AD6001"/>
    <w:rsid w:val="00AD63BD"/>
    <w:rsid w:val="00AD641D"/>
    <w:rsid w:val="00AD65C0"/>
    <w:rsid w:val="00AD65D0"/>
    <w:rsid w:val="00AD6758"/>
    <w:rsid w:val="00AD67B8"/>
    <w:rsid w:val="00AD6BA8"/>
    <w:rsid w:val="00AD6C32"/>
    <w:rsid w:val="00AD7272"/>
    <w:rsid w:val="00AD7643"/>
    <w:rsid w:val="00AD771E"/>
    <w:rsid w:val="00AD773E"/>
    <w:rsid w:val="00AD7A2D"/>
    <w:rsid w:val="00AD7A94"/>
    <w:rsid w:val="00AD7D9C"/>
    <w:rsid w:val="00AE0135"/>
    <w:rsid w:val="00AE0353"/>
    <w:rsid w:val="00AE0468"/>
    <w:rsid w:val="00AE049A"/>
    <w:rsid w:val="00AE062C"/>
    <w:rsid w:val="00AE0755"/>
    <w:rsid w:val="00AE0B35"/>
    <w:rsid w:val="00AE1237"/>
    <w:rsid w:val="00AE165D"/>
    <w:rsid w:val="00AE196D"/>
    <w:rsid w:val="00AE2641"/>
    <w:rsid w:val="00AE2667"/>
    <w:rsid w:val="00AE2695"/>
    <w:rsid w:val="00AE2B5E"/>
    <w:rsid w:val="00AE2B9F"/>
    <w:rsid w:val="00AE2CDA"/>
    <w:rsid w:val="00AE2EE9"/>
    <w:rsid w:val="00AE2FD6"/>
    <w:rsid w:val="00AE2FF6"/>
    <w:rsid w:val="00AE3055"/>
    <w:rsid w:val="00AE3088"/>
    <w:rsid w:val="00AE30F4"/>
    <w:rsid w:val="00AE3130"/>
    <w:rsid w:val="00AE3346"/>
    <w:rsid w:val="00AE389B"/>
    <w:rsid w:val="00AE3CAB"/>
    <w:rsid w:val="00AE3D30"/>
    <w:rsid w:val="00AE3FA1"/>
    <w:rsid w:val="00AE42F0"/>
    <w:rsid w:val="00AE4541"/>
    <w:rsid w:val="00AE46A0"/>
    <w:rsid w:val="00AE479F"/>
    <w:rsid w:val="00AE47F3"/>
    <w:rsid w:val="00AE4927"/>
    <w:rsid w:val="00AE4953"/>
    <w:rsid w:val="00AE4DE0"/>
    <w:rsid w:val="00AE522E"/>
    <w:rsid w:val="00AE539D"/>
    <w:rsid w:val="00AE5613"/>
    <w:rsid w:val="00AE597C"/>
    <w:rsid w:val="00AE5A35"/>
    <w:rsid w:val="00AE5ADE"/>
    <w:rsid w:val="00AE5CCA"/>
    <w:rsid w:val="00AE5EF4"/>
    <w:rsid w:val="00AE5F57"/>
    <w:rsid w:val="00AE6201"/>
    <w:rsid w:val="00AE62CA"/>
    <w:rsid w:val="00AE63AC"/>
    <w:rsid w:val="00AE65E6"/>
    <w:rsid w:val="00AE6640"/>
    <w:rsid w:val="00AE66F9"/>
    <w:rsid w:val="00AE68FF"/>
    <w:rsid w:val="00AE697F"/>
    <w:rsid w:val="00AE69E6"/>
    <w:rsid w:val="00AE6ACB"/>
    <w:rsid w:val="00AE6EA7"/>
    <w:rsid w:val="00AE7050"/>
    <w:rsid w:val="00AE7417"/>
    <w:rsid w:val="00AE7432"/>
    <w:rsid w:val="00AE76A9"/>
    <w:rsid w:val="00AE7811"/>
    <w:rsid w:val="00AE7C6F"/>
    <w:rsid w:val="00AE7D0E"/>
    <w:rsid w:val="00AE7F01"/>
    <w:rsid w:val="00AF00EE"/>
    <w:rsid w:val="00AF05A1"/>
    <w:rsid w:val="00AF086A"/>
    <w:rsid w:val="00AF09A6"/>
    <w:rsid w:val="00AF09AC"/>
    <w:rsid w:val="00AF0A88"/>
    <w:rsid w:val="00AF0AC3"/>
    <w:rsid w:val="00AF0D59"/>
    <w:rsid w:val="00AF1025"/>
    <w:rsid w:val="00AF1036"/>
    <w:rsid w:val="00AF109D"/>
    <w:rsid w:val="00AF12BA"/>
    <w:rsid w:val="00AF1319"/>
    <w:rsid w:val="00AF1510"/>
    <w:rsid w:val="00AF15B5"/>
    <w:rsid w:val="00AF179E"/>
    <w:rsid w:val="00AF17C9"/>
    <w:rsid w:val="00AF17F8"/>
    <w:rsid w:val="00AF192A"/>
    <w:rsid w:val="00AF19A1"/>
    <w:rsid w:val="00AF19A5"/>
    <w:rsid w:val="00AF1C21"/>
    <w:rsid w:val="00AF1CBE"/>
    <w:rsid w:val="00AF1D9F"/>
    <w:rsid w:val="00AF1DDE"/>
    <w:rsid w:val="00AF1EB0"/>
    <w:rsid w:val="00AF1F31"/>
    <w:rsid w:val="00AF2108"/>
    <w:rsid w:val="00AF23D4"/>
    <w:rsid w:val="00AF2474"/>
    <w:rsid w:val="00AF2AD9"/>
    <w:rsid w:val="00AF2D1F"/>
    <w:rsid w:val="00AF2DB2"/>
    <w:rsid w:val="00AF2F51"/>
    <w:rsid w:val="00AF30AD"/>
    <w:rsid w:val="00AF3114"/>
    <w:rsid w:val="00AF3302"/>
    <w:rsid w:val="00AF347F"/>
    <w:rsid w:val="00AF39A1"/>
    <w:rsid w:val="00AF3AC7"/>
    <w:rsid w:val="00AF3E28"/>
    <w:rsid w:val="00AF3E52"/>
    <w:rsid w:val="00AF3F65"/>
    <w:rsid w:val="00AF3F9E"/>
    <w:rsid w:val="00AF40EB"/>
    <w:rsid w:val="00AF4122"/>
    <w:rsid w:val="00AF42B6"/>
    <w:rsid w:val="00AF4731"/>
    <w:rsid w:val="00AF4949"/>
    <w:rsid w:val="00AF499D"/>
    <w:rsid w:val="00AF4BB1"/>
    <w:rsid w:val="00AF4D9D"/>
    <w:rsid w:val="00AF4F38"/>
    <w:rsid w:val="00AF50A1"/>
    <w:rsid w:val="00AF519F"/>
    <w:rsid w:val="00AF5955"/>
    <w:rsid w:val="00AF5C7A"/>
    <w:rsid w:val="00AF5F05"/>
    <w:rsid w:val="00AF6037"/>
    <w:rsid w:val="00AF604D"/>
    <w:rsid w:val="00AF6243"/>
    <w:rsid w:val="00AF62D9"/>
    <w:rsid w:val="00AF6335"/>
    <w:rsid w:val="00AF67B2"/>
    <w:rsid w:val="00AF69C4"/>
    <w:rsid w:val="00AF6CED"/>
    <w:rsid w:val="00AF6D00"/>
    <w:rsid w:val="00AF6D41"/>
    <w:rsid w:val="00AF7228"/>
    <w:rsid w:val="00AF73DB"/>
    <w:rsid w:val="00AF7785"/>
    <w:rsid w:val="00AF77A0"/>
    <w:rsid w:val="00AF7A0E"/>
    <w:rsid w:val="00AF7B88"/>
    <w:rsid w:val="00AF7BAA"/>
    <w:rsid w:val="00AF7D02"/>
    <w:rsid w:val="00AF7D16"/>
    <w:rsid w:val="00AF7E49"/>
    <w:rsid w:val="00AF7F14"/>
    <w:rsid w:val="00B0000C"/>
    <w:rsid w:val="00B000EA"/>
    <w:rsid w:val="00B00405"/>
    <w:rsid w:val="00B00410"/>
    <w:rsid w:val="00B0085F"/>
    <w:rsid w:val="00B009C4"/>
    <w:rsid w:val="00B009ED"/>
    <w:rsid w:val="00B00A49"/>
    <w:rsid w:val="00B00B40"/>
    <w:rsid w:val="00B00B6D"/>
    <w:rsid w:val="00B00DE5"/>
    <w:rsid w:val="00B00EB7"/>
    <w:rsid w:val="00B013CE"/>
    <w:rsid w:val="00B0164E"/>
    <w:rsid w:val="00B01A94"/>
    <w:rsid w:val="00B01AE6"/>
    <w:rsid w:val="00B01B0D"/>
    <w:rsid w:val="00B020A3"/>
    <w:rsid w:val="00B0216E"/>
    <w:rsid w:val="00B0226F"/>
    <w:rsid w:val="00B022B5"/>
    <w:rsid w:val="00B022DC"/>
    <w:rsid w:val="00B026C0"/>
    <w:rsid w:val="00B0299D"/>
    <w:rsid w:val="00B02A17"/>
    <w:rsid w:val="00B02C4D"/>
    <w:rsid w:val="00B02F69"/>
    <w:rsid w:val="00B033A4"/>
    <w:rsid w:val="00B0345F"/>
    <w:rsid w:val="00B03707"/>
    <w:rsid w:val="00B03A03"/>
    <w:rsid w:val="00B03CE8"/>
    <w:rsid w:val="00B042E8"/>
    <w:rsid w:val="00B045DE"/>
    <w:rsid w:val="00B0465E"/>
    <w:rsid w:val="00B046F1"/>
    <w:rsid w:val="00B04798"/>
    <w:rsid w:val="00B04829"/>
    <w:rsid w:val="00B04908"/>
    <w:rsid w:val="00B04AA8"/>
    <w:rsid w:val="00B04B31"/>
    <w:rsid w:val="00B04BDC"/>
    <w:rsid w:val="00B04D96"/>
    <w:rsid w:val="00B04EA5"/>
    <w:rsid w:val="00B04EF0"/>
    <w:rsid w:val="00B04F59"/>
    <w:rsid w:val="00B051FD"/>
    <w:rsid w:val="00B05BCD"/>
    <w:rsid w:val="00B05C58"/>
    <w:rsid w:val="00B0600A"/>
    <w:rsid w:val="00B06026"/>
    <w:rsid w:val="00B06885"/>
    <w:rsid w:val="00B0693C"/>
    <w:rsid w:val="00B06A81"/>
    <w:rsid w:val="00B06AAC"/>
    <w:rsid w:val="00B06AC4"/>
    <w:rsid w:val="00B06BE5"/>
    <w:rsid w:val="00B06C9F"/>
    <w:rsid w:val="00B06DBF"/>
    <w:rsid w:val="00B0727D"/>
    <w:rsid w:val="00B073F6"/>
    <w:rsid w:val="00B0748F"/>
    <w:rsid w:val="00B078F0"/>
    <w:rsid w:val="00B07943"/>
    <w:rsid w:val="00B07E66"/>
    <w:rsid w:val="00B102F9"/>
    <w:rsid w:val="00B105E3"/>
    <w:rsid w:val="00B10729"/>
    <w:rsid w:val="00B1090B"/>
    <w:rsid w:val="00B10B2E"/>
    <w:rsid w:val="00B11366"/>
    <w:rsid w:val="00B114A6"/>
    <w:rsid w:val="00B11757"/>
    <w:rsid w:val="00B11902"/>
    <w:rsid w:val="00B1198C"/>
    <w:rsid w:val="00B11A05"/>
    <w:rsid w:val="00B11AC9"/>
    <w:rsid w:val="00B11DC6"/>
    <w:rsid w:val="00B11E60"/>
    <w:rsid w:val="00B12245"/>
    <w:rsid w:val="00B1240F"/>
    <w:rsid w:val="00B1252A"/>
    <w:rsid w:val="00B12726"/>
    <w:rsid w:val="00B128D4"/>
    <w:rsid w:val="00B12A3F"/>
    <w:rsid w:val="00B12C68"/>
    <w:rsid w:val="00B12EFB"/>
    <w:rsid w:val="00B131E7"/>
    <w:rsid w:val="00B13315"/>
    <w:rsid w:val="00B138C8"/>
    <w:rsid w:val="00B13A30"/>
    <w:rsid w:val="00B13B18"/>
    <w:rsid w:val="00B13B68"/>
    <w:rsid w:val="00B13BA3"/>
    <w:rsid w:val="00B13C4B"/>
    <w:rsid w:val="00B13C90"/>
    <w:rsid w:val="00B13CEE"/>
    <w:rsid w:val="00B13EEA"/>
    <w:rsid w:val="00B14071"/>
    <w:rsid w:val="00B140FB"/>
    <w:rsid w:val="00B148F7"/>
    <w:rsid w:val="00B148FB"/>
    <w:rsid w:val="00B14EA4"/>
    <w:rsid w:val="00B150A8"/>
    <w:rsid w:val="00B1514F"/>
    <w:rsid w:val="00B152B5"/>
    <w:rsid w:val="00B152F7"/>
    <w:rsid w:val="00B155F6"/>
    <w:rsid w:val="00B15735"/>
    <w:rsid w:val="00B1574F"/>
    <w:rsid w:val="00B158C5"/>
    <w:rsid w:val="00B1591C"/>
    <w:rsid w:val="00B16022"/>
    <w:rsid w:val="00B162BD"/>
    <w:rsid w:val="00B16942"/>
    <w:rsid w:val="00B16B4D"/>
    <w:rsid w:val="00B16E6E"/>
    <w:rsid w:val="00B1710F"/>
    <w:rsid w:val="00B17253"/>
    <w:rsid w:val="00B176A5"/>
    <w:rsid w:val="00B17733"/>
    <w:rsid w:val="00B17773"/>
    <w:rsid w:val="00B20175"/>
    <w:rsid w:val="00B202AF"/>
    <w:rsid w:val="00B2034C"/>
    <w:rsid w:val="00B203E8"/>
    <w:rsid w:val="00B208C4"/>
    <w:rsid w:val="00B208D7"/>
    <w:rsid w:val="00B20A20"/>
    <w:rsid w:val="00B20B48"/>
    <w:rsid w:val="00B20B6F"/>
    <w:rsid w:val="00B20CAD"/>
    <w:rsid w:val="00B20DDB"/>
    <w:rsid w:val="00B20F09"/>
    <w:rsid w:val="00B21315"/>
    <w:rsid w:val="00B21326"/>
    <w:rsid w:val="00B216E4"/>
    <w:rsid w:val="00B2179F"/>
    <w:rsid w:val="00B2184A"/>
    <w:rsid w:val="00B21B25"/>
    <w:rsid w:val="00B21D3C"/>
    <w:rsid w:val="00B21E52"/>
    <w:rsid w:val="00B22024"/>
    <w:rsid w:val="00B22226"/>
    <w:rsid w:val="00B222ED"/>
    <w:rsid w:val="00B22424"/>
    <w:rsid w:val="00B2245F"/>
    <w:rsid w:val="00B225C9"/>
    <w:rsid w:val="00B226A1"/>
    <w:rsid w:val="00B229D4"/>
    <w:rsid w:val="00B22BC7"/>
    <w:rsid w:val="00B22C98"/>
    <w:rsid w:val="00B22CC1"/>
    <w:rsid w:val="00B22EEA"/>
    <w:rsid w:val="00B22EEF"/>
    <w:rsid w:val="00B233FB"/>
    <w:rsid w:val="00B23411"/>
    <w:rsid w:val="00B234C1"/>
    <w:rsid w:val="00B23A91"/>
    <w:rsid w:val="00B24066"/>
    <w:rsid w:val="00B241A5"/>
    <w:rsid w:val="00B2426C"/>
    <w:rsid w:val="00B246BA"/>
    <w:rsid w:val="00B246F1"/>
    <w:rsid w:val="00B24806"/>
    <w:rsid w:val="00B24938"/>
    <w:rsid w:val="00B24B75"/>
    <w:rsid w:val="00B24BA9"/>
    <w:rsid w:val="00B25084"/>
    <w:rsid w:val="00B250EB"/>
    <w:rsid w:val="00B252A6"/>
    <w:rsid w:val="00B25301"/>
    <w:rsid w:val="00B2559A"/>
    <w:rsid w:val="00B25997"/>
    <w:rsid w:val="00B25A93"/>
    <w:rsid w:val="00B25B5C"/>
    <w:rsid w:val="00B25E88"/>
    <w:rsid w:val="00B2616C"/>
    <w:rsid w:val="00B261AE"/>
    <w:rsid w:val="00B266FB"/>
    <w:rsid w:val="00B26864"/>
    <w:rsid w:val="00B26A82"/>
    <w:rsid w:val="00B26CD8"/>
    <w:rsid w:val="00B26D02"/>
    <w:rsid w:val="00B26D03"/>
    <w:rsid w:val="00B26D2F"/>
    <w:rsid w:val="00B26D37"/>
    <w:rsid w:val="00B26EA4"/>
    <w:rsid w:val="00B26EFF"/>
    <w:rsid w:val="00B27541"/>
    <w:rsid w:val="00B27768"/>
    <w:rsid w:val="00B277AD"/>
    <w:rsid w:val="00B278D8"/>
    <w:rsid w:val="00B27B3C"/>
    <w:rsid w:val="00B27B41"/>
    <w:rsid w:val="00B27B78"/>
    <w:rsid w:val="00B27C7D"/>
    <w:rsid w:val="00B27DDC"/>
    <w:rsid w:val="00B30063"/>
    <w:rsid w:val="00B30725"/>
    <w:rsid w:val="00B307A0"/>
    <w:rsid w:val="00B30C89"/>
    <w:rsid w:val="00B30D00"/>
    <w:rsid w:val="00B30D71"/>
    <w:rsid w:val="00B30E89"/>
    <w:rsid w:val="00B31716"/>
    <w:rsid w:val="00B317E0"/>
    <w:rsid w:val="00B31B22"/>
    <w:rsid w:val="00B31C12"/>
    <w:rsid w:val="00B31E88"/>
    <w:rsid w:val="00B31F7A"/>
    <w:rsid w:val="00B322B5"/>
    <w:rsid w:val="00B326E7"/>
    <w:rsid w:val="00B3296E"/>
    <w:rsid w:val="00B329C7"/>
    <w:rsid w:val="00B329C8"/>
    <w:rsid w:val="00B32BC4"/>
    <w:rsid w:val="00B32C1A"/>
    <w:rsid w:val="00B33091"/>
    <w:rsid w:val="00B3314D"/>
    <w:rsid w:val="00B333ED"/>
    <w:rsid w:val="00B333F0"/>
    <w:rsid w:val="00B33484"/>
    <w:rsid w:val="00B33602"/>
    <w:rsid w:val="00B3371C"/>
    <w:rsid w:val="00B3388F"/>
    <w:rsid w:val="00B339D3"/>
    <w:rsid w:val="00B33A22"/>
    <w:rsid w:val="00B33A5F"/>
    <w:rsid w:val="00B33A62"/>
    <w:rsid w:val="00B33BF5"/>
    <w:rsid w:val="00B33DB7"/>
    <w:rsid w:val="00B33DEF"/>
    <w:rsid w:val="00B33E22"/>
    <w:rsid w:val="00B3449F"/>
    <w:rsid w:val="00B346DE"/>
    <w:rsid w:val="00B34967"/>
    <w:rsid w:val="00B349A5"/>
    <w:rsid w:val="00B34B17"/>
    <w:rsid w:val="00B34B62"/>
    <w:rsid w:val="00B352C1"/>
    <w:rsid w:val="00B352E8"/>
    <w:rsid w:val="00B3536F"/>
    <w:rsid w:val="00B35379"/>
    <w:rsid w:val="00B354FF"/>
    <w:rsid w:val="00B355EB"/>
    <w:rsid w:val="00B355F6"/>
    <w:rsid w:val="00B358F5"/>
    <w:rsid w:val="00B3599F"/>
    <w:rsid w:val="00B35A1F"/>
    <w:rsid w:val="00B35B09"/>
    <w:rsid w:val="00B35BEA"/>
    <w:rsid w:val="00B35D3F"/>
    <w:rsid w:val="00B35E37"/>
    <w:rsid w:val="00B36353"/>
    <w:rsid w:val="00B36612"/>
    <w:rsid w:val="00B3697D"/>
    <w:rsid w:val="00B369A5"/>
    <w:rsid w:val="00B36B6B"/>
    <w:rsid w:val="00B36BE8"/>
    <w:rsid w:val="00B36C16"/>
    <w:rsid w:val="00B36D43"/>
    <w:rsid w:val="00B36DA0"/>
    <w:rsid w:val="00B36F02"/>
    <w:rsid w:val="00B370D1"/>
    <w:rsid w:val="00B371F4"/>
    <w:rsid w:val="00B37BB7"/>
    <w:rsid w:val="00B40095"/>
    <w:rsid w:val="00B40650"/>
    <w:rsid w:val="00B407DD"/>
    <w:rsid w:val="00B40C83"/>
    <w:rsid w:val="00B40EFE"/>
    <w:rsid w:val="00B4118D"/>
    <w:rsid w:val="00B411AF"/>
    <w:rsid w:val="00B41508"/>
    <w:rsid w:val="00B41AA2"/>
    <w:rsid w:val="00B41AA5"/>
    <w:rsid w:val="00B41AEB"/>
    <w:rsid w:val="00B41C8D"/>
    <w:rsid w:val="00B41D2A"/>
    <w:rsid w:val="00B41D80"/>
    <w:rsid w:val="00B41F2A"/>
    <w:rsid w:val="00B421E2"/>
    <w:rsid w:val="00B423AE"/>
    <w:rsid w:val="00B42671"/>
    <w:rsid w:val="00B4275D"/>
    <w:rsid w:val="00B42F55"/>
    <w:rsid w:val="00B430C1"/>
    <w:rsid w:val="00B43200"/>
    <w:rsid w:val="00B434BE"/>
    <w:rsid w:val="00B436A9"/>
    <w:rsid w:val="00B43856"/>
    <w:rsid w:val="00B43880"/>
    <w:rsid w:val="00B43AAA"/>
    <w:rsid w:val="00B43BB9"/>
    <w:rsid w:val="00B43C28"/>
    <w:rsid w:val="00B43E0F"/>
    <w:rsid w:val="00B43EEB"/>
    <w:rsid w:val="00B43F69"/>
    <w:rsid w:val="00B43F7A"/>
    <w:rsid w:val="00B44085"/>
    <w:rsid w:val="00B44096"/>
    <w:rsid w:val="00B44249"/>
    <w:rsid w:val="00B44282"/>
    <w:rsid w:val="00B442F6"/>
    <w:rsid w:val="00B44327"/>
    <w:rsid w:val="00B4434B"/>
    <w:rsid w:val="00B445D7"/>
    <w:rsid w:val="00B44720"/>
    <w:rsid w:val="00B447BF"/>
    <w:rsid w:val="00B44950"/>
    <w:rsid w:val="00B44A38"/>
    <w:rsid w:val="00B44A53"/>
    <w:rsid w:val="00B44B68"/>
    <w:rsid w:val="00B44C12"/>
    <w:rsid w:val="00B44CDC"/>
    <w:rsid w:val="00B44D43"/>
    <w:rsid w:val="00B4511E"/>
    <w:rsid w:val="00B452AB"/>
    <w:rsid w:val="00B458AB"/>
    <w:rsid w:val="00B459E6"/>
    <w:rsid w:val="00B45C27"/>
    <w:rsid w:val="00B45EBE"/>
    <w:rsid w:val="00B45F12"/>
    <w:rsid w:val="00B46050"/>
    <w:rsid w:val="00B46206"/>
    <w:rsid w:val="00B4629F"/>
    <w:rsid w:val="00B464F5"/>
    <w:rsid w:val="00B46AD0"/>
    <w:rsid w:val="00B46AE5"/>
    <w:rsid w:val="00B46D3A"/>
    <w:rsid w:val="00B46F3B"/>
    <w:rsid w:val="00B46F82"/>
    <w:rsid w:val="00B475EC"/>
    <w:rsid w:val="00B47A16"/>
    <w:rsid w:val="00B47AF0"/>
    <w:rsid w:val="00B47BE7"/>
    <w:rsid w:val="00B47CA8"/>
    <w:rsid w:val="00B50568"/>
    <w:rsid w:val="00B50606"/>
    <w:rsid w:val="00B507B8"/>
    <w:rsid w:val="00B508EA"/>
    <w:rsid w:val="00B509E7"/>
    <w:rsid w:val="00B50AF0"/>
    <w:rsid w:val="00B50CC3"/>
    <w:rsid w:val="00B50E4A"/>
    <w:rsid w:val="00B50F8D"/>
    <w:rsid w:val="00B5100B"/>
    <w:rsid w:val="00B5103E"/>
    <w:rsid w:val="00B51324"/>
    <w:rsid w:val="00B5167D"/>
    <w:rsid w:val="00B5191B"/>
    <w:rsid w:val="00B51978"/>
    <w:rsid w:val="00B5198A"/>
    <w:rsid w:val="00B519E3"/>
    <w:rsid w:val="00B5202D"/>
    <w:rsid w:val="00B521AC"/>
    <w:rsid w:val="00B52375"/>
    <w:rsid w:val="00B525AF"/>
    <w:rsid w:val="00B52821"/>
    <w:rsid w:val="00B528BA"/>
    <w:rsid w:val="00B52984"/>
    <w:rsid w:val="00B52A10"/>
    <w:rsid w:val="00B52C73"/>
    <w:rsid w:val="00B52EF2"/>
    <w:rsid w:val="00B52FFA"/>
    <w:rsid w:val="00B530FD"/>
    <w:rsid w:val="00B531D0"/>
    <w:rsid w:val="00B534B6"/>
    <w:rsid w:val="00B53521"/>
    <w:rsid w:val="00B536B1"/>
    <w:rsid w:val="00B538E9"/>
    <w:rsid w:val="00B53EA1"/>
    <w:rsid w:val="00B54026"/>
    <w:rsid w:val="00B540AC"/>
    <w:rsid w:val="00B540C0"/>
    <w:rsid w:val="00B542DB"/>
    <w:rsid w:val="00B543D3"/>
    <w:rsid w:val="00B54654"/>
    <w:rsid w:val="00B54FBB"/>
    <w:rsid w:val="00B55117"/>
    <w:rsid w:val="00B5520E"/>
    <w:rsid w:val="00B55355"/>
    <w:rsid w:val="00B5563B"/>
    <w:rsid w:val="00B556EF"/>
    <w:rsid w:val="00B5576C"/>
    <w:rsid w:val="00B55878"/>
    <w:rsid w:val="00B5596E"/>
    <w:rsid w:val="00B55A4F"/>
    <w:rsid w:val="00B55A6A"/>
    <w:rsid w:val="00B55B12"/>
    <w:rsid w:val="00B55CBD"/>
    <w:rsid w:val="00B55CFF"/>
    <w:rsid w:val="00B55E15"/>
    <w:rsid w:val="00B5601B"/>
    <w:rsid w:val="00B560D0"/>
    <w:rsid w:val="00B56107"/>
    <w:rsid w:val="00B56147"/>
    <w:rsid w:val="00B56417"/>
    <w:rsid w:val="00B564A6"/>
    <w:rsid w:val="00B564DE"/>
    <w:rsid w:val="00B567A3"/>
    <w:rsid w:val="00B56892"/>
    <w:rsid w:val="00B56CA4"/>
    <w:rsid w:val="00B56CE6"/>
    <w:rsid w:val="00B56D10"/>
    <w:rsid w:val="00B5735E"/>
    <w:rsid w:val="00B57531"/>
    <w:rsid w:val="00B577E2"/>
    <w:rsid w:val="00B5786A"/>
    <w:rsid w:val="00B578CF"/>
    <w:rsid w:val="00B579A6"/>
    <w:rsid w:val="00B57B29"/>
    <w:rsid w:val="00B57C18"/>
    <w:rsid w:val="00B57C23"/>
    <w:rsid w:val="00B57DF6"/>
    <w:rsid w:val="00B57FF7"/>
    <w:rsid w:val="00B60043"/>
    <w:rsid w:val="00B603D0"/>
    <w:rsid w:val="00B608C2"/>
    <w:rsid w:val="00B609FE"/>
    <w:rsid w:val="00B60A5A"/>
    <w:rsid w:val="00B61108"/>
    <w:rsid w:val="00B61533"/>
    <w:rsid w:val="00B61A70"/>
    <w:rsid w:val="00B61F6E"/>
    <w:rsid w:val="00B624B2"/>
    <w:rsid w:val="00B628EB"/>
    <w:rsid w:val="00B629DF"/>
    <w:rsid w:val="00B62B16"/>
    <w:rsid w:val="00B62C9D"/>
    <w:rsid w:val="00B62E6C"/>
    <w:rsid w:val="00B631B8"/>
    <w:rsid w:val="00B63536"/>
    <w:rsid w:val="00B63539"/>
    <w:rsid w:val="00B63739"/>
    <w:rsid w:val="00B6394D"/>
    <w:rsid w:val="00B63C03"/>
    <w:rsid w:val="00B63E93"/>
    <w:rsid w:val="00B63F0A"/>
    <w:rsid w:val="00B63FAF"/>
    <w:rsid w:val="00B64205"/>
    <w:rsid w:val="00B64247"/>
    <w:rsid w:val="00B64438"/>
    <w:rsid w:val="00B64555"/>
    <w:rsid w:val="00B64744"/>
    <w:rsid w:val="00B647C5"/>
    <w:rsid w:val="00B64973"/>
    <w:rsid w:val="00B64A16"/>
    <w:rsid w:val="00B64AD3"/>
    <w:rsid w:val="00B64C30"/>
    <w:rsid w:val="00B64C77"/>
    <w:rsid w:val="00B64FB3"/>
    <w:rsid w:val="00B651BF"/>
    <w:rsid w:val="00B652AA"/>
    <w:rsid w:val="00B656CD"/>
    <w:rsid w:val="00B6595C"/>
    <w:rsid w:val="00B65BBB"/>
    <w:rsid w:val="00B664E9"/>
    <w:rsid w:val="00B667AA"/>
    <w:rsid w:val="00B66B58"/>
    <w:rsid w:val="00B67221"/>
    <w:rsid w:val="00B676A4"/>
    <w:rsid w:val="00B67A4C"/>
    <w:rsid w:val="00B67CCF"/>
    <w:rsid w:val="00B701A6"/>
    <w:rsid w:val="00B702A6"/>
    <w:rsid w:val="00B70757"/>
    <w:rsid w:val="00B70AA9"/>
    <w:rsid w:val="00B70BC0"/>
    <w:rsid w:val="00B70D0F"/>
    <w:rsid w:val="00B71037"/>
    <w:rsid w:val="00B71083"/>
    <w:rsid w:val="00B7135D"/>
    <w:rsid w:val="00B719B9"/>
    <w:rsid w:val="00B71A25"/>
    <w:rsid w:val="00B71A55"/>
    <w:rsid w:val="00B71A95"/>
    <w:rsid w:val="00B71E52"/>
    <w:rsid w:val="00B71EF9"/>
    <w:rsid w:val="00B71F0C"/>
    <w:rsid w:val="00B71F7A"/>
    <w:rsid w:val="00B7247B"/>
    <w:rsid w:val="00B72695"/>
    <w:rsid w:val="00B726CB"/>
    <w:rsid w:val="00B726CF"/>
    <w:rsid w:val="00B7285C"/>
    <w:rsid w:val="00B7287F"/>
    <w:rsid w:val="00B72B05"/>
    <w:rsid w:val="00B72B72"/>
    <w:rsid w:val="00B72B81"/>
    <w:rsid w:val="00B73381"/>
    <w:rsid w:val="00B7340E"/>
    <w:rsid w:val="00B736E2"/>
    <w:rsid w:val="00B738F3"/>
    <w:rsid w:val="00B739B2"/>
    <w:rsid w:val="00B73E67"/>
    <w:rsid w:val="00B741B3"/>
    <w:rsid w:val="00B74406"/>
    <w:rsid w:val="00B744B9"/>
    <w:rsid w:val="00B744DB"/>
    <w:rsid w:val="00B744F4"/>
    <w:rsid w:val="00B7464E"/>
    <w:rsid w:val="00B74782"/>
    <w:rsid w:val="00B74783"/>
    <w:rsid w:val="00B747C9"/>
    <w:rsid w:val="00B74A0A"/>
    <w:rsid w:val="00B74BEA"/>
    <w:rsid w:val="00B74C12"/>
    <w:rsid w:val="00B74D3F"/>
    <w:rsid w:val="00B75280"/>
    <w:rsid w:val="00B7549F"/>
    <w:rsid w:val="00B757C3"/>
    <w:rsid w:val="00B757E3"/>
    <w:rsid w:val="00B758D6"/>
    <w:rsid w:val="00B7599B"/>
    <w:rsid w:val="00B75D93"/>
    <w:rsid w:val="00B75E7D"/>
    <w:rsid w:val="00B761DE"/>
    <w:rsid w:val="00B762A3"/>
    <w:rsid w:val="00B7634A"/>
    <w:rsid w:val="00B764A1"/>
    <w:rsid w:val="00B76B24"/>
    <w:rsid w:val="00B76C11"/>
    <w:rsid w:val="00B76C57"/>
    <w:rsid w:val="00B76D85"/>
    <w:rsid w:val="00B76E3A"/>
    <w:rsid w:val="00B77086"/>
    <w:rsid w:val="00B770FC"/>
    <w:rsid w:val="00B77164"/>
    <w:rsid w:val="00B77171"/>
    <w:rsid w:val="00B771FB"/>
    <w:rsid w:val="00B77290"/>
    <w:rsid w:val="00B773A3"/>
    <w:rsid w:val="00B77459"/>
    <w:rsid w:val="00B776C5"/>
    <w:rsid w:val="00B777E9"/>
    <w:rsid w:val="00B77B77"/>
    <w:rsid w:val="00B77C18"/>
    <w:rsid w:val="00B8023B"/>
    <w:rsid w:val="00B804CA"/>
    <w:rsid w:val="00B806DF"/>
    <w:rsid w:val="00B8091B"/>
    <w:rsid w:val="00B80B2C"/>
    <w:rsid w:val="00B80D96"/>
    <w:rsid w:val="00B80E02"/>
    <w:rsid w:val="00B8138E"/>
    <w:rsid w:val="00B814DD"/>
    <w:rsid w:val="00B8168B"/>
    <w:rsid w:val="00B817E5"/>
    <w:rsid w:val="00B818FD"/>
    <w:rsid w:val="00B81D97"/>
    <w:rsid w:val="00B81DD9"/>
    <w:rsid w:val="00B81DF5"/>
    <w:rsid w:val="00B81F51"/>
    <w:rsid w:val="00B81F65"/>
    <w:rsid w:val="00B8207D"/>
    <w:rsid w:val="00B82225"/>
    <w:rsid w:val="00B822E1"/>
    <w:rsid w:val="00B8234E"/>
    <w:rsid w:val="00B8249C"/>
    <w:rsid w:val="00B825AE"/>
    <w:rsid w:val="00B8263F"/>
    <w:rsid w:val="00B82834"/>
    <w:rsid w:val="00B82D33"/>
    <w:rsid w:val="00B82D40"/>
    <w:rsid w:val="00B82FCE"/>
    <w:rsid w:val="00B83114"/>
    <w:rsid w:val="00B832F5"/>
    <w:rsid w:val="00B83417"/>
    <w:rsid w:val="00B83955"/>
    <w:rsid w:val="00B839D2"/>
    <w:rsid w:val="00B83A63"/>
    <w:rsid w:val="00B83A9D"/>
    <w:rsid w:val="00B84023"/>
    <w:rsid w:val="00B84069"/>
    <w:rsid w:val="00B840BD"/>
    <w:rsid w:val="00B84312"/>
    <w:rsid w:val="00B849E8"/>
    <w:rsid w:val="00B84AA5"/>
    <w:rsid w:val="00B84AF3"/>
    <w:rsid w:val="00B84BC6"/>
    <w:rsid w:val="00B84D77"/>
    <w:rsid w:val="00B84E43"/>
    <w:rsid w:val="00B84FBF"/>
    <w:rsid w:val="00B85219"/>
    <w:rsid w:val="00B852C9"/>
    <w:rsid w:val="00B852CC"/>
    <w:rsid w:val="00B85546"/>
    <w:rsid w:val="00B856FC"/>
    <w:rsid w:val="00B8573A"/>
    <w:rsid w:val="00B857D0"/>
    <w:rsid w:val="00B85808"/>
    <w:rsid w:val="00B85B75"/>
    <w:rsid w:val="00B85D15"/>
    <w:rsid w:val="00B863B5"/>
    <w:rsid w:val="00B8655B"/>
    <w:rsid w:val="00B86608"/>
    <w:rsid w:val="00B86624"/>
    <w:rsid w:val="00B8663E"/>
    <w:rsid w:val="00B866B6"/>
    <w:rsid w:val="00B8678A"/>
    <w:rsid w:val="00B867B6"/>
    <w:rsid w:val="00B86964"/>
    <w:rsid w:val="00B869D2"/>
    <w:rsid w:val="00B86AF4"/>
    <w:rsid w:val="00B87334"/>
    <w:rsid w:val="00B873BE"/>
    <w:rsid w:val="00B8744E"/>
    <w:rsid w:val="00B87655"/>
    <w:rsid w:val="00B87A8B"/>
    <w:rsid w:val="00B87DB7"/>
    <w:rsid w:val="00B87E45"/>
    <w:rsid w:val="00B87E54"/>
    <w:rsid w:val="00B87F07"/>
    <w:rsid w:val="00B90242"/>
    <w:rsid w:val="00B902BD"/>
    <w:rsid w:val="00B904BB"/>
    <w:rsid w:val="00B907AD"/>
    <w:rsid w:val="00B907F2"/>
    <w:rsid w:val="00B90914"/>
    <w:rsid w:val="00B9091C"/>
    <w:rsid w:val="00B9097B"/>
    <w:rsid w:val="00B90E9A"/>
    <w:rsid w:val="00B90ED0"/>
    <w:rsid w:val="00B91094"/>
    <w:rsid w:val="00B91269"/>
    <w:rsid w:val="00B912CC"/>
    <w:rsid w:val="00B912E8"/>
    <w:rsid w:val="00B9143F"/>
    <w:rsid w:val="00B917A7"/>
    <w:rsid w:val="00B917FD"/>
    <w:rsid w:val="00B919B5"/>
    <w:rsid w:val="00B919B9"/>
    <w:rsid w:val="00B91B35"/>
    <w:rsid w:val="00B91FBB"/>
    <w:rsid w:val="00B92135"/>
    <w:rsid w:val="00B92191"/>
    <w:rsid w:val="00B92458"/>
    <w:rsid w:val="00B92543"/>
    <w:rsid w:val="00B925F3"/>
    <w:rsid w:val="00B92C4A"/>
    <w:rsid w:val="00B92E44"/>
    <w:rsid w:val="00B931C3"/>
    <w:rsid w:val="00B932C6"/>
    <w:rsid w:val="00B93390"/>
    <w:rsid w:val="00B9339B"/>
    <w:rsid w:val="00B936EF"/>
    <w:rsid w:val="00B937B5"/>
    <w:rsid w:val="00B93822"/>
    <w:rsid w:val="00B93B31"/>
    <w:rsid w:val="00B93CFA"/>
    <w:rsid w:val="00B93F7A"/>
    <w:rsid w:val="00B9426B"/>
    <w:rsid w:val="00B95728"/>
    <w:rsid w:val="00B959E4"/>
    <w:rsid w:val="00B95AD8"/>
    <w:rsid w:val="00B95B91"/>
    <w:rsid w:val="00B95B9E"/>
    <w:rsid w:val="00B95C2B"/>
    <w:rsid w:val="00B95C3B"/>
    <w:rsid w:val="00B95E39"/>
    <w:rsid w:val="00B95E45"/>
    <w:rsid w:val="00B95E48"/>
    <w:rsid w:val="00B95E53"/>
    <w:rsid w:val="00B962BB"/>
    <w:rsid w:val="00B96444"/>
    <w:rsid w:val="00B9662F"/>
    <w:rsid w:val="00B9673B"/>
    <w:rsid w:val="00B96794"/>
    <w:rsid w:val="00B967AB"/>
    <w:rsid w:val="00B96BF7"/>
    <w:rsid w:val="00B96D5F"/>
    <w:rsid w:val="00B96ED5"/>
    <w:rsid w:val="00B96F2F"/>
    <w:rsid w:val="00B97472"/>
    <w:rsid w:val="00B9758F"/>
    <w:rsid w:val="00B9781C"/>
    <w:rsid w:val="00B9784B"/>
    <w:rsid w:val="00B97A13"/>
    <w:rsid w:val="00B97D80"/>
    <w:rsid w:val="00B97F50"/>
    <w:rsid w:val="00B97FC0"/>
    <w:rsid w:val="00B97FD5"/>
    <w:rsid w:val="00BA0D3B"/>
    <w:rsid w:val="00BA0EC1"/>
    <w:rsid w:val="00BA0F64"/>
    <w:rsid w:val="00BA0F77"/>
    <w:rsid w:val="00BA134A"/>
    <w:rsid w:val="00BA1398"/>
    <w:rsid w:val="00BA1B7F"/>
    <w:rsid w:val="00BA1D8A"/>
    <w:rsid w:val="00BA1E12"/>
    <w:rsid w:val="00BA1F3E"/>
    <w:rsid w:val="00BA21C1"/>
    <w:rsid w:val="00BA2423"/>
    <w:rsid w:val="00BA2510"/>
    <w:rsid w:val="00BA2685"/>
    <w:rsid w:val="00BA27D0"/>
    <w:rsid w:val="00BA288A"/>
    <w:rsid w:val="00BA29D2"/>
    <w:rsid w:val="00BA2AF9"/>
    <w:rsid w:val="00BA2D29"/>
    <w:rsid w:val="00BA2DF4"/>
    <w:rsid w:val="00BA2FB8"/>
    <w:rsid w:val="00BA300F"/>
    <w:rsid w:val="00BA31FD"/>
    <w:rsid w:val="00BA3273"/>
    <w:rsid w:val="00BA32BA"/>
    <w:rsid w:val="00BA39FF"/>
    <w:rsid w:val="00BA3A49"/>
    <w:rsid w:val="00BA3B0C"/>
    <w:rsid w:val="00BA3B5B"/>
    <w:rsid w:val="00BA3C1D"/>
    <w:rsid w:val="00BA3EF3"/>
    <w:rsid w:val="00BA4083"/>
    <w:rsid w:val="00BA4389"/>
    <w:rsid w:val="00BA4466"/>
    <w:rsid w:val="00BA459A"/>
    <w:rsid w:val="00BA47FE"/>
    <w:rsid w:val="00BA4882"/>
    <w:rsid w:val="00BA4BD0"/>
    <w:rsid w:val="00BA4F38"/>
    <w:rsid w:val="00BA50A7"/>
    <w:rsid w:val="00BA5169"/>
    <w:rsid w:val="00BA5470"/>
    <w:rsid w:val="00BA571F"/>
    <w:rsid w:val="00BA5883"/>
    <w:rsid w:val="00BA5BF5"/>
    <w:rsid w:val="00BA5CA1"/>
    <w:rsid w:val="00BA5CC7"/>
    <w:rsid w:val="00BA5DAB"/>
    <w:rsid w:val="00BA6204"/>
    <w:rsid w:val="00BA64E2"/>
    <w:rsid w:val="00BA65AC"/>
    <w:rsid w:val="00BA6658"/>
    <w:rsid w:val="00BA67CD"/>
    <w:rsid w:val="00BA6813"/>
    <w:rsid w:val="00BA6AB1"/>
    <w:rsid w:val="00BA6F53"/>
    <w:rsid w:val="00BA7297"/>
    <w:rsid w:val="00BA72B6"/>
    <w:rsid w:val="00BA7533"/>
    <w:rsid w:val="00BA7594"/>
    <w:rsid w:val="00BA761A"/>
    <w:rsid w:val="00BA789B"/>
    <w:rsid w:val="00BA7EA4"/>
    <w:rsid w:val="00BB042B"/>
    <w:rsid w:val="00BB073F"/>
    <w:rsid w:val="00BB093E"/>
    <w:rsid w:val="00BB0BCB"/>
    <w:rsid w:val="00BB0C7E"/>
    <w:rsid w:val="00BB0E0B"/>
    <w:rsid w:val="00BB0E27"/>
    <w:rsid w:val="00BB0E95"/>
    <w:rsid w:val="00BB117A"/>
    <w:rsid w:val="00BB11B3"/>
    <w:rsid w:val="00BB11BF"/>
    <w:rsid w:val="00BB122D"/>
    <w:rsid w:val="00BB12D8"/>
    <w:rsid w:val="00BB1434"/>
    <w:rsid w:val="00BB1735"/>
    <w:rsid w:val="00BB1C02"/>
    <w:rsid w:val="00BB1CEE"/>
    <w:rsid w:val="00BB1CF9"/>
    <w:rsid w:val="00BB1D2D"/>
    <w:rsid w:val="00BB1DE2"/>
    <w:rsid w:val="00BB20C5"/>
    <w:rsid w:val="00BB2430"/>
    <w:rsid w:val="00BB24D8"/>
    <w:rsid w:val="00BB2566"/>
    <w:rsid w:val="00BB25B0"/>
    <w:rsid w:val="00BB29B2"/>
    <w:rsid w:val="00BB34F9"/>
    <w:rsid w:val="00BB3552"/>
    <w:rsid w:val="00BB360B"/>
    <w:rsid w:val="00BB366F"/>
    <w:rsid w:val="00BB3999"/>
    <w:rsid w:val="00BB3C2A"/>
    <w:rsid w:val="00BB3D54"/>
    <w:rsid w:val="00BB3E78"/>
    <w:rsid w:val="00BB3F6C"/>
    <w:rsid w:val="00BB3FC1"/>
    <w:rsid w:val="00BB4116"/>
    <w:rsid w:val="00BB432A"/>
    <w:rsid w:val="00BB447B"/>
    <w:rsid w:val="00BB45C4"/>
    <w:rsid w:val="00BB4846"/>
    <w:rsid w:val="00BB4907"/>
    <w:rsid w:val="00BB4BD4"/>
    <w:rsid w:val="00BB4D94"/>
    <w:rsid w:val="00BB4DEE"/>
    <w:rsid w:val="00BB4F48"/>
    <w:rsid w:val="00BB504F"/>
    <w:rsid w:val="00BB5123"/>
    <w:rsid w:val="00BB52E0"/>
    <w:rsid w:val="00BB5395"/>
    <w:rsid w:val="00BB5463"/>
    <w:rsid w:val="00BB569C"/>
    <w:rsid w:val="00BB56F1"/>
    <w:rsid w:val="00BB5BDA"/>
    <w:rsid w:val="00BB5C15"/>
    <w:rsid w:val="00BB5E41"/>
    <w:rsid w:val="00BB6024"/>
    <w:rsid w:val="00BB6082"/>
    <w:rsid w:val="00BB6159"/>
    <w:rsid w:val="00BB623D"/>
    <w:rsid w:val="00BB6803"/>
    <w:rsid w:val="00BB695E"/>
    <w:rsid w:val="00BB6A9B"/>
    <w:rsid w:val="00BB6D2D"/>
    <w:rsid w:val="00BB6D8F"/>
    <w:rsid w:val="00BB6F2F"/>
    <w:rsid w:val="00BB7144"/>
    <w:rsid w:val="00BB739E"/>
    <w:rsid w:val="00BB7475"/>
    <w:rsid w:val="00BB74A4"/>
    <w:rsid w:val="00BB786E"/>
    <w:rsid w:val="00BB7948"/>
    <w:rsid w:val="00BB7AE6"/>
    <w:rsid w:val="00BB7B4B"/>
    <w:rsid w:val="00BB7F8A"/>
    <w:rsid w:val="00BB7FC0"/>
    <w:rsid w:val="00BC0119"/>
    <w:rsid w:val="00BC069B"/>
    <w:rsid w:val="00BC0D59"/>
    <w:rsid w:val="00BC0E31"/>
    <w:rsid w:val="00BC1459"/>
    <w:rsid w:val="00BC1D78"/>
    <w:rsid w:val="00BC2027"/>
    <w:rsid w:val="00BC20E3"/>
    <w:rsid w:val="00BC20F0"/>
    <w:rsid w:val="00BC2223"/>
    <w:rsid w:val="00BC22D5"/>
    <w:rsid w:val="00BC24CC"/>
    <w:rsid w:val="00BC2855"/>
    <w:rsid w:val="00BC2D2F"/>
    <w:rsid w:val="00BC2E88"/>
    <w:rsid w:val="00BC2F16"/>
    <w:rsid w:val="00BC34B7"/>
    <w:rsid w:val="00BC3511"/>
    <w:rsid w:val="00BC36C3"/>
    <w:rsid w:val="00BC36CF"/>
    <w:rsid w:val="00BC3873"/>
    <w:rsid w:val="00BC3CFE"/>
    <w:rsid w:val="00BC3E4D"/>
    <w:rsid w:val="00BC3FD1"/>
    <w:rsid w:val="00BC443D"/>
    <w:rsid w:val="00BC4A22"/>
    <w:rsid w:val="00BC4B1D"/>
    <w:rsid w:val="00BC4BBF"/>
    <w:rsid w:val="00BC4C2E"/>
    <w:rsid w:val="00BC4FA0"/>
    <w:rsid w:val="00BC4FDA"/>
    <w:rsid w:val="00BC51D3"/>
    <w:rsid w:val="00BC51E4"/>
    <w:rsid w:val="00BC5447"/>
    <w:rsid w:val="00BC5465"/>
    <w:rsid w:val="00BC54A7"/>
    <w:rsid w:val="00BC54C9"/>
    <w:rsid w:val="00BC55CB"/>
    <w:rsid w:val="00BC5662"/>
    <w:rsid w:val="00BC580E"/>
    <w:rsid w:val="00BC5917"/>
    <w:rsid w:val="00BC5AB4"/>
    <w:rsid w:val="00BC6153"/>
    <w:rsid w:val="00BC6199"/>
    <w:rsid w:val="00BC62A5"/>
    <w:rsid w:val="00BC6320"/>
    <w:rsid w:val="00BC6322"/>
    <w:rsid w:val="00BC6473"/>
    <w:rsid w:val="00BC69CF"/>
    <w:rsid w:val="00BC6A38"/>
    <w:rsid w:val="00BC6C75"/>
    <w:rsid w:val="00BC70F0"/>
    <w:rsid w:val="00BC7363"/>
    <w:rsid w:val="00BC74BD"/>
    <w:rsid w:val="00BC74C1"/>
    <w:rsid w:val="00BC7640"/>
    <w:rsid w:val="00BC7920"/>
    <w:rsid w:val="00BC79C1"/>
    <w:rsid w:val="00BC7A09"/>
    <w:rsid w:val="00BC7A28"/>
    <w:rsid w:val="00BC7C26"/>
    <w:rsid w:val="00BC7E95"/>
    <w:rsid w:val="00BC7F51"/>
    <w:rsid w:val="00BC7FC9"/>
    <w:rsid w:val="00BD01EF"/>
    <w:rsid w:val="00BD03EC"/>
    <w:rsid w:val="00BD096B"/>
    <w:rsid w:val="00BD0970"/>
    <w:rsid w:val="00BD0A1B"/>
    <w:rsid w:val="00BD0DCA"/>
    <w:rsid w:val="00BD0DDC"/>
    <w:rsid w:val="00BD10E0"/>
    <w:rsid w:val="00BD1221"/>
    <w:rsid w:val="00BD1237"/>
    <w:rsid w:val="00BD150C"/>
    <w:rsid w:val="00BD18B4"/>
    <w:rsid w:val="00BD1A67"/>
    <w:rsid w:val="00BD21B2"/>
    <w:rsid w:val="00BD2273"/>
    <w:rsid w:val="00BD2396"/>
    <w:rsid w:val="00BD252C"/>
    <w:rsid w:val="00BD252F"/>
    <w:rsid w:val="00BD257F"/>
    <w:rsid w:val="00BD291A"/>
    <w:rsid w:val="00BD2929"/>
    <w:rsid w:val="00BD2AD8"/>
    <w:rsid w:val="00BD2C3F"/>
    <w:rsid w:val="00BD2E26"/>
    <w:rsid w:val="00BD30B0"/>
    <w:rsid w:val="00BD326E"/>
    <w:rsid w:val="00BD327B"/>
    <w:rsid w:val="00BD350F"/>
    <w:rsid w:val="00BD352B"/>
    <w:rsid w:val="00BD3678"/>
    <w:rsid w:val="00BD3DC3"/>
    <w:rsid w:val="00BD3DD8"/>
    <w:rsid w:val="00BD3F5B"/>
    <w:rsid w:val="00BD4080"/>
    <w:rsid w:val="00BD413C"/>
    <w:rsid w:val="00BD42AB"/>
    <w:rsid w:val="00BD4650"/>
    <w:rsid w:val="00BD4995"/>
    <w:rsid w:val="00BD49F6"/>
    <w:rsid w:val="00BD4AAA"/>
    <w:rsid w:val="00BD4E8F"/>
    <w:rsid w:val="00BD51A3"/>
    <w:rsid w:val="00BD5294"/>
    <w:rsid w:val="00BD52B1"/>
    <w:rsid w:val="00BD5355"/>
    <w:rsid w:val="00BD53A9"/>
    <w:rsid w:val="00BD57C0"/>
    <w:rsid w:val="00BD59C1"/>
    <w:rsid w:val="00BD5B0B"/>
    <w:rsid w:val="00BD5D24"/>
    <w:rsid w:val="00BD5E43"/>
    <w:rsid w:val="00BD6034"/>
    <w:rsid w:val="00BD642D"/>
    <w:rsid w:val="00BD649F"/>
    <w:rsid w:val="00BD6609"/>
    <w:rsid w:val="00BD6750"/>
    <w:rsid w:val="00BD6758"/>
    <w:rsid w:val="00BD6C5D"/>
    <w:rsid w:val="00BD7010"/>
    <w:rsid w:val="00BD702C"/>
    <w:rsid w:val="00BD7043"/>
    <w:rsid w:val="00BD709D"/>
    <w:rsid w:val="00BD70E1"/>
    <w:rsid w:val="00BD721F"/>
    <w:rsid w:val="00BD741B"/>
    <w:rsid w:val="00BD7618"/>
    <w:rsid w:val="00BD783F"/>
    <w:rsid w:val="00BD7856"/>
    <w:rsid w:val="00BD78A6"/>
    <w:rsid w:val="00BD7931"/>
    <w:rsid w:val="00BD7D7F"/>
    <w:rsid w:val="00BD7E0D"/>
    <w:rsid w:val="00BE0148"/>
    <w:rsid w:val="00BE01CC"/>
    <w:rsid w:val="00BE025B"/>
    <w:rsid w:val="00BE05CC"/>
    <w:rsid w:val="00BE076B"/>
    <w:rsid w:val="00BE0850"/>
    <w:rsid w:val="00BE0868"/>
    <w:rsid w:val="00BE09B9"/>
    <w:rsid w:val="00BE0B79"/>
    <w:rsid w:val="00BE0BBA"/>
    <w:rsid w:val="00BE0DFB"/>
    <w:rsid w:val="00BE0FE1"/>
    <w:rsid w:val="00BE1089"/>
    <w:rsid w:val="00BE10E8"/>
    <w:rsid w:val="00BE15DC"/>
    <w:rsid w:val="00BE1771"/>
    <w:rsid w:val="00BE178E"/>
    <w:rsid w:val="00BE1A2A"/>
    <w:rsid w:val="00BE1B67"/>
    <w:rsid w:val="00BE1CF3"/>
    <w:rsid w:val="00BE1DA2"/>
    <w:rsid w:val="00BE1F4D"/>
    <w:rsid w:val="00BE22A3"/>
    <w:rsid w:val="00BE248E"/>
    <w:rsid w:val="00BE2516"/>
    <w:rsid w:val="00BE253F"/>
    <w:rsid w:val="00BE25B3"/>
    <w:rsid w:val="00BE25FE"/>
    <w:rsid w:val="00BE27F4"/>
    <w:rsid w:val="00BE27FE"/>
    <w:rsid w:val="00BE29BD"/>
    <w:rsid w:val="00BE2A5E"/>
    <w:rsid w:val="00BE2A82"/>
    <w:rsid w:val="00BE2C83"/>
    <w:rsid w:val="00BE328A"/>
    <w:rsid w:val="00BE3363"/>
    <w:rsid w:val="00BE3366"/>
    <w:rsid w:val="00BE34BA"/>
    <w:rsid w:val="00BE3574"/>
    <w:rsid w:val="00BE35D1"/>
    <w:rsid w:val="00BE386C"/>
    <w:rsid w:val="00BE389E"/>
    <w:rsid w:val="00BE38BF"/>
    <w:rsid w:val="00BE39C6"/>
    <w:rsid w:val="00BE39D8"/>
    <w:rsid w:val="00BE3B72"/>
    <w:rsid w:val="00BE3C01"/>
    <w:rsid w:val="00BE3F2F"/>
    <w:rsid w:val="00BE410E"/>
    <w:rsid w:val="00BE411C"/>
    <w:rsid w:val="00BE4189"/>
    <w:rsid w:val="00BE4FAC"/>
    <w:rsid w:val="00BE5180"/>
    <w:rsid w:val="00BE5336"/>
    <w:rsid w:val="00BE590A"/>
    <w:rsid w:val="00BE59E6"/>
    <w:rsid w:val="00BE5AEE"/>
    <w:rsid w:val="00BE5B2C"/>
    <w:rsid w:val="00BE600B"/>
    <w:rsid w:val="00BE6247"/>
    <w:rsid w:val="00BE675D"/>
    <w:rsid w:val="00BE6895"/>
    <w:rsid w:val="00BE697A"/>
    <w:rsid w:val="00BE6B1F"/>
    <w:rsid w:val="00BE6C02"/>
    <w:rsid w:val="00BE6D5C"/>
    <w:rsid w:val="00BE6D8B"/>
    <w:rsid w:val="00BE7079"/>
    <w:rsid w:val="00BE7139"/>
    <w:rsid w:val="00BE7291"/>
    <w:rsid w:val="00BE7773"/>
    <w:rsid w:val="00BE78DE"/>
    <w:rsid w:val="00BE7982"/>
    <w:rsid w:val="00BE79F6"/>
    <w:rsid w:val="00BE7B42"/>
    <w:rsid w:val="00BE7B7F"/>
    <w:rsid w:val="00BE7BA1"/>
    <w:rsid w:val="00BF04FB"/>
    <w:rsid w:val="00BF05D6"/>
    <w:rsid w:val="00BF0FA6"/>
    <w:rsid w:val="00BF13B3"/>
    <w:rsid w:val="00BF158B"/>
    <w:rsid w:val="00BF1648"/>
    <w:rsid w:val="00BF16CA"/>
    <w:rsid w:val="00BF1D00"/>
    <w:rsid w:val="00BF20F0"/>
    <w:rsid w:val="00BF2281"/>
    <w:rsid w:val="00BF235F"/>
    <w:rsid w:val="00BF23C6"/>
    <w:rsid w:val="00BF2633"/>
    <w:rsid w:val="00BF2B76"/>
    <w:rsid w:val="00BF2C5D"/>
    <w:rsid w:val="00BF2E18"/>
    <w:rsid w:val="00BF3015"/>
    <w:rsid w:val="00BF368D"/>
    <w:rsid w:val="00BF368E"/>
    <w:rsid w:val="00BF38EC"/>
    <w:rsid w:val="00BF3B59"/>
    <w:rsid w:val="00BF3B6C"/>
    <w:rsid w:val="00BF3D88"/>
    <w:rsid w:val="00BF3D8A"/>
    <w:rsid w:val="00BF3DEA"/>
    <w:rsid w:val="00BF3E1C"/>
    <w:rsid w:val="00BF3EB1"/>
    <w:rsid w:val="00BF403A"/>
    <w:rsid w:val="00BF4132"/>
    <w:rsid w:val="00BF41E6"/>
    <w:rsid w:val="00BF4549"/>
    <w:rsid w:val="00BF46C4"/>
    <w:rsid w:val="00BF4800"/>
    <w:rsid w:val="00BF4945"/>
    <w:rsid w:val="00BF4B3F"/>
    <w:rsid w:val="00BF4BC6"/>
    <w:rsid w:val="00BF4BED"/>
    <w:rsid w:val="00BF5046"/>
    <w:rsid w:val="00BF5123"/>
    <w:rsid w:val="00BF55AD"/>
    <w:rsid w:val="00BF55DF"/>
    <w:rsid w:val="00BF5A89"/>
    <w:rsid w:val="00BF5AAC"/>
    <w:rsid w:val="00BF5AB0"/>
    <w:rsid w:val="00BF5CFE"/>
    <w:rsid w:val="00BF5DC1"/>
    <w:rsid w:val="00BF5FC2"/>
    <w:rsid w:val="00BF64D0"/>
    <w:rsid w:val="00BF6563"/>
    <w:rsid w:val="00BF65B1"/>
    <w:rsid w:val="00BF679B"/>
    <w:rsid w:val="00BF6C26"/>
    <w:rsid w:val="00BF6D79"/>
    <w:rsid w:val="00BF6DDA"/>
    <w:rsid w:val="00BF6E62"/>
    <w:rsid w:val="00BF6F21"/>
    <w:rsid w:val="00BF704F"/>
    <w:rsid w:val="00BF70B8"/>
    <w:rsid w:val="00BF7519"/>
    <w:rsid w:val="00BF7557"/>
    <w:rsid w:val="00C001FB"/>
    <w:rsid w:val="00C00322"/>
    <w:rsid w:val="00C004BD"/>
    <w:rsid w:val="00C0053C"/>
    <w:rsid w:val="00C00EA6"/>
    <w:rsid w:val="00C00F5E"/>
    <w:rsid w:val="00C01222"/>
    <w:rsid w:val="00C01B96"/>
    <w:rsid w:val="00C01D6B"/>
    <w:rsid w:val="00C0239A"/>
    <w:rsid w:val="00C023B8"/>
    <w:rsid w:val="00C02429"/>
    <w:rsid w:val="00C029AB"/>
    <w:rsid w:val="00C02B43"/>
    <w:rsid w:val="00C02B82"/>
    <w:rsid w:val="00C02C43"/>
    <w:rsid w:val="00C02D5B"/>
    <w:rsid w:val="00C02D5F"/>
    <w:rsid w:val="00C02D8E"/>
    <w:rsid w:val="00C02ED0"/>
    <w:rsid w:val="00C03087"/>
    <w:rsid w:val="00C034CD"/>
    <w:rsid w:val="00C036BB"/>
    <w:rsid w:val="00C037BD"/>
    <w:rsid w:val="00C03ADC"/>
    <w:rsid w:val="00C03B3F"/>
    <w:rsid w:val="00C03B4E"/>
    <w:rsid w:val="00C03BF8"/>
    <w:rsid w:val="00C03EBA"/>
    <w:rsid w:val="00C03ECE"/>
    <w:rsid w:val="00C03F12"/>
    <w:rsid w:val="00C03FB1"/>
    <w:rsid w:val="00C0446E"/>
    <w:rsid w:val="00C04470"/>
    <w:rsid w:val="00C04B6C"/>
    <w:rsid w:val="00C04B70"/>
    <w:rsid w:val="00C04BCB"/>
    <w:rsid w:val="00C04BEE"/>
    <w:rsid w:val="00C051D6"/>
    <w:rsid w:val="00C05647"/>
    <w:rsid w:val="00C056A8"/>
    <w:rsid w:val="00C056AB"/>
    <w:rsid w:val="00C056DE"/>
    <w:rsid w:val="00C059F7"/>
    <w:rsid w:val="00C05B54"/>
    <w:rsid w:val="00C05C4F"/>
    <w:rsid w:val="00C05E4C"/>
    <w:rsid w:val="00C05ED7"/>
    <w:rsid w:val="00C063E7"/>
    <w:rsid w:val="00C063F8"/>
    <w:rsid w:val="00C0651F"/>
    <w:rsid w:val="00C06843"/>
    <w:rsid w:val="00C069CD"/>
    <w:rsid w:val="00C06F44"/>
    <w:rsid w:val="00C07006"/>
    <w:rsid w:val="00C07073"/>
    <w:rsid w:val="00C07089"/>
    <w:rsid w:val="00C07226"/>
    <w:rsid w:val="00C073A7"/>
    <w:rsid w:val="00C07457"/>
    <w:rsid w:val="00C0769A"/>
    <w:rsid w:val="00C07B15"/>
    <w:rsid w:val="00C07F08"/>
    <w:rsid w:val="00C100BA"/>
    <w:rsid w:val="00C10242"/>
    <w:rsid w:val="00C10647"/>
    <w:rsid w:val="00C106ED"/>
    <w:rsid w:val="00C10722"/>
    <w:rsid w:val="00C1074C"/>
    <w:rsid w:val="00C10770"/>
    <w:rsid w:val="00C10AB2"/>
    <w:rsid w:val="00C10B38"/>
    <w:rsid w:val="00C10B51"/>
    <w:rsid w:val="00C10CA3"/>
    <w:rsid w:val="00C10D85"/>
    <w:rsid w:val="00C10E55"/>
    <w:rsid w:val="00C11015"/>
    <w:rsid w:val="00C116E8"/>
    <w:rsid w:val="00C116EA"/>
    <w:rsid w:val="00C116F0"/>
    <w:rsid w:val="00C1172B"/>
    <w:rsid w:val="00C11B52"/>
    <w:rsid w:val="00C11BF6"/>
    <w:rsid w:val="00C1260A"/>
    <w:rsid w:val="00C126CF"/>
    <w:rsid w:val="00C129E4"/>
    <w:rsid w:val="00C12B27"/>
    <w:rsid w:val="00C12D6A"/>
    <w:rsid w:val="00C12DAD"/>
    <w:rsid w:val="00C12FD5"/>
    <w:rsid w:val="00C1304A"/>
    <w:rsid w:val="00C13055"/>
    <w:rsid w:val="00C131FE"/>
    <w:rsid w:val="00C13418"/>
    <w:rsid w:val="00C134CB"/>
    <w:rsid w:val="00C1351A"/>
    <w:rsid w:val="00C13AD1"/>
    <w:rsid w:val="00C13CE9"/>
    <w:rsid w:val="00C13D7A"/>
    <w:rsid w:val="00C13F28"/>
    <w:rsid w:val="00C14254"/>
    <w:rsid w:val="00C14726"/>
    <w:rsid w:val="00C14739"/>
    <w:rsid w:val="00C14832"/>
    <w:rsid w:val="00C14899"/>
    <w:rsid w:val="00C148F8"/>
    <w:rsid w:val="00C14A11"/>
    <w:rsid w:val="00C14AA7"/>
    <w:rsid w:val="00C14CAB"/>
    <w:rsid w:val="00C14E9D"/>
    <w:rsid w:val="00C15212"/>
    <w:rsid w:val="00C15838"/>
    <w:rsid w:val="00C15909"/>
    <w:rsid w:val="00C1595C"/>
    <w:rsid w:val="00C15A70"/>
    <w:rsid w:val="00C15AE4"/>
    <w:rsid w:val="00C15C37"/>
    <w:rsid w:val="00C15C64"/>
    <w:rsid w:val="00C15D26"/>
    <w:rsid w:val="00C15E35"/>
    <w:rsid w:val="00C16028"/>
    <w:rsid w:val="00C16274"/>
    <w:rsid w:val="00C16998"/>
    <w:rsid w:val="00C16A69"/>
    <w:rsid w:val="00C16E35"/>
    <w:rsid w:val="00C16F6D"/>
    <w:rsid w:val="00C16FC9"/>
    <w:rsid w:val="00C17077"/>
    <w:rsid w:val="00C1721E"/>
    <w:rsid w:val="00C17226"/>
    <w:rsid w:val="00C1754B"/>
    <w:rsid w:val="00C17604"/>
    <w:rsid w:val="00C1764C"/>
    <w:rsid w:val="00C17694"/>
    <w:rsid w:val="00C1782A"/>
    <w:rsid w:val="00C17B45"/>
    <w:rsid w:val="00C17C27"/>
    <w:rsid w:val="00C17D56"/>
    <w:rsid w:val="00C2011F"/>
    <w:rsid w:val="00C20181"/>
    <w:rsid w:val="00C201A3"/>
    <w:rsid w:val="00C201DB"/>
    <w:rsid w:val="00C20225"/>
    <w:rsid w:val="00C2022A"/>
    <w:rsid w:val="00C2023C"/>
    <w:rsid w:val="00C2045E"/>
    <w:rsid w:val="00C20480"/>
    <w:rsid w:val="00C205D6"/>
    <w:rsid w:val="00C20608"/>
    <w:rsid w:val="00C207FC"/>
    <w:rsid w:val="00C20A0D"/>
    <w:rsid w:val="00C20DDA"/>
    <w:rsid w:val="00C20E68"/>
    <w:rsid w:val="00C20F24"/>
    <w:rsid w:val="00C210BC"/>
    <w:rsid w:val="00C2120E"/>
    <w:rsid w:val="00C2124F"/>
    <w:rsid w:val="00C212E9"/>
    <w:rsid w:val="00C21481"/>
    <w:rsid w:val="00C21B2B"/>
    <w:rsid w:val="00C21FE8"/>
    <w:rsid w:val="00C223F5"/>
    <w:rsid w:val="00C225D4"/>
    <w:rsid w:val="00C2266E"/>
    <w:rsid w:val="00C2292A"/>
    <w:rsid w:val="00C22B29"/>
    <w:rsid w:val="00C22B49"/>
    <w:rsid w:val="00C22CD7"/>
    <w:rsid w:val="00C22D44"/>
    <w:rsid w:val="00C22E04"/>
    <w:rsid w:val="00C22E60"/>
    <w:rsid w:val="00C22E85"/>
    <w:rsid w:val="00C2313D"/>
    <w:rsid w:val="00C23195"/>
    <w:rsid w:val="00C231F2"/>
    <w:rsid w:val="00C2324D"/>
    <w:rsid w:val="00C232DB"/>
    <w:rsid w:val="00C232F9"/>
    <w:rsid w:val="00C23431"/>
    <w:rsid w:val="00C2385E"/>
    <w:rsid w:val="00C23E48"/>
    <w:rsid w:val="00C23EF2"/>
    <w:rsid w:val="00C23F60"/>
    <w:rsid w:val="00C24894"/>
    <w:rsid w:val="00C2493C"/>
    <w:rsid w:val="00C24ABB"/>
    <w:rsid w:val="00C24BA1"/>
    <w:rsid w:val="00C24BE3"/>
    <w:rsid w:val="00C24D98"/>
    <w:rsid w:val="00C25017"/>
    <w:rsid w:val="00C25154"/>
    <w:rsid w:val="00C2517F"/>
    <w:rsid w:val="00C251E0"/>
    <w:rsid w:val="00C2551D"/>
    <w:rsid w:val="00C258CB"/>
    <w:rsid w:val="00C25A16"/>
    <w:rsid w:val="00C25B38"/>
    <w:rsid w:val="00C25CCB"/>
    <w:rsid w:val="00C25DAF"/>
    <w:rsid w:val="00C25EBE"/>
    <w:rsid w:val="00C25F8F"/>
    <w:rsid w:val="00C26380"/>
    <w:rsid w:val="00C264FA"/>
    <w:rsid w:val="00C26758"/>
    <w:rsid w:val="00C269DE"/>
    <w:rsid w:val="00C26AF7"/>
    <w:rsid w:val="00C26F08"/>
    <w:rsid w:val="00C26F2A"/>
    <w:rsid w:val="00C271A1"/>
    <w:rsid w:val="00C274FD"/>
    <w:rsid w:val="00C276E4"/>
    <w:rsid w:val="00C2779A"/>
    <w:rsid w:val="00C277CF"/>
    <w:rsid w:val="00C27BAB"/>
    <w:rsid w:val="00C27F4C"/>
    <w:rsid w:val="00C3034D"/>
    <w:rsid w:val="00C303AC"/>
    <w:rsid w:val="00C30471"/>
    <w:rsid w:val="00C30511"/>
    <w:rsid w:val="00C30531"/>
    <w:rsid w:val="00C30606"/>
    <w:rsid w:val="00C308DA"/>
    <w:rsid w:val="00C30EB0"/>
    <w:rsid w:val="00C31439"/>
    <w:rsid w:val="00C31449"/>
    <w:rsid w:val="00C316AF"/>
    <w:rsid w:val="00C31858"/>
    <w:rsid w:val="00C318A5"/>
    <w:rsid w:val="00C31AB0"/>
    <w:rsid w:val="00C31AFC"/>
    <w:rsid w:val="00C31BD4"/>
    <w:rsid w:val="00C31DD8"/>
    <w:rsid w:val="00C31ED4"/>
    <w:rsid w:val="00C32095"/>
    <w:rsid w:val="00C320C8"/>
    <w:rsid w:val="00C320D9"/>
    <w:rsid w:val="00C32272"/>
    <w:rsid w:val="00C32488"/>
    <w:rsid w:val="00C32555"/>
    <w:rsid w:val="00C32706"/>
    <w:rsid w:val="00C32798"/>
    <w:rsid w:val="00C32B70"/>
    <w:rsid w:val="00C32DD7"/>
    <w:rsid w:val="00C32EF7"/>
    <w:rsid w:val="00C33226"/>
    <w:rsid w:val="00C3335B"/>
    <w:rsid w:val="00C333B8"/>
    <w:rsid w:val="00C33593"/>
    <w:rsid w:val="00C33656"/>
    <w:rsid w:val="00C3398B"/>
    <w:rsid w:val="00C33A45"/>
    <w:rsid w:val="00C33FE6"/>
    <w:rsid w:val="00C34005"/>
    <w:rsid w:val="00C34449"/>
    <w:rsid w:val="00C34505"/>
    <w:rsid w:val="00C34620"/>
    <w:rsid w:val="00C34AD1"/>
    <w:rsid w:val="00C34B48"/>
    <w:rsid w:val="00C34EA9"/>
    <w:rsid w:val="00C34EC6"/>
    <w:rsid w:val="00C351BD"/>
    <w:rsid w:val="00C35419"/>
    <w:rsid w:val="00C35458"/>
    <w:rsid w:val="00C354A4"/>
    <w:rsid w:val="00C3570B"/>
    <w:rsid w:val="00C35A29"/>
    <w:rsid w:val="00C3650C"/>
    <w:rsid w:val="00C36675"/>
    <w:rsid w:val="00C366E6"/>
    <w:rsid w:val="00C3694B"/>
    <w:rsid w:val="00C36EB7"/>
    <w:rsid w:val="00C370CE"/>
    <w:rsid w:val="00C3739E"/>
    <w:rsid w:val="00C37580"/>
    <w:rsid w:val="00C37B92"/>
    <w:rsid w:val="00C37FD9"/>
    <w:rsid w:val="00C400D4"/>
    <w:rsid w:val="00C4058B"/>
    <w:rsid w:val="00C406A3"/>
    <w:rsid w:val="00C40724"/>
    <w:rsid w:val="00C40BA9"/>
    <w:rsid w:val="00C40D1B"/>
    <w:rsid w:val="00C40DEA"/>
    <w:rsid w:val="00C40E85"/>
    <w:rsid w:val="00C41189"/>
    <w:rsid w:val="00C41516"/>
    <w:rsid w:val="00C415F0"/>
    <w:rsid w:val="00C4176D"/>
    <w:rsid w:val="00C4188D"/>
    <w:rsid w:val="00C41C35"/>
    <w:rsid w:val="00C41CD9"/>
    <w:rsid w:val="00C41F86"/>
    <w:rsid w:val="00C41FBD"/>
    <w:rsid w:val="00C42206"/>
    <w:rsid w:val="00C422B5"/>
    <w:rsid w:val="00C4264C"/>
    <w:rsid w:val="00C427BC"/>
    <w:rsid w:val="00C4287B"/>
    <w:rsid w:val="00C4288D"/>
    <w:rsid w:val="00C42C7F"/>
    <w:rsid w:val="00C42D6E"/>
    <w:rsid w:val="00C42E56"/>
    <w:rsid w:val="00C42EE0"/>
    <w:rsid w:val="00C430AF"/>
    <w:rsid w:val="00C432D4"/>
    <w:rsid w:val="00C43332"/>
    <w:rsid w:val="00C4352F"/>
    <w:rsid w:val="00C4358F"/>
    <w:rsid w:val="00C43701"/>
    <w:rsid w:val="00C4371D"/>
    <w:rsid w:val="00C43F03"/>
    <w:rsid w:val="00C43F98"/>
    <w:rsid w:val="00C441D5"/>
    <w:rsid w:val="00C443C5"/>
    <w:rsid w:val="00C4458D"/>
    <w:rsid w:val="00C446E3"/>
    <w:rsid w:val="00C44778"/>
    <w:rsid w:val="00C44861"/>
    <w:rsid w:val="00C44AF3"/>
    <w:rsid w:val="00C44C96"/>
    <w:rsid w:val="00C44F26"/>
    <w:rsid w:val="00C45216"/>
    <w:rsid w:val="00C45246"/>
    <w:rsid w:val="00C45712"/>
    <w:rsid w:val="00C45832"/>
    <w:rsid w:val="00C45848"/>
    <w:rsid w:val="00C4597E"/>
    <w:rsid w:val="00C45A87"/>
    <w:rsid w:val="00C45B50"/>
    <w:rsid w:val="00C45C6A"/>
    <w:rsid w:val="00C45F19"/>
    <w:rsid w:val="00C46317"/>
    <w:rsid w:val="00C46485"/>
    <w:rsid w:val="00C46610"/>
    <w:rsid w:val="00C467E0"/>
    <w:rsid w:val="00C46B4D"/>
    <w:rsid w:val="00C46E16"/>
    <w:rsid w:val="00C46F89"/>
    <w:rsid w:val="00C4724F"/>
    <w:rsid w:val="00C4725F"/>
    <w:rsid w:val="00C4735E"/>
    <w:rsid w:val="00C4738E"/>
    <w:rsid w:val="00C475FE"/>
    <w:rsid w:val="00C4786A"/>
    <w:rsid w:val="00C47CA0"/>
    <w:rsid w:val="00C47D49"/>
    <w:rsid w:val="00C500CC"/>
    <w:rsid w:val="00C502E3"/>
    <w:rsid w:val="00C503FC"/>
    <w:rsid w:val="00C50478"/>
    <w:rsid w:val="00C509BC"/>
    <w:rsid w:val="00C51036"/>
    <w:rsid w:val="00C5122A"/>
    <w:rsid w:val="00C51267"/>
    <w:rsid w:val="00C512B7"/>
    <w:rsid w:val="00C515EE"/>
    <w:rsid w:val="00C5162E"/>
    <w:rsid w:val="00C517AD"/>
    <w:rsid w:val="00C51AAC"/>
    <w:rsid w:val="00C51C6A"/>
    <w:rsid w:val="00C51D07"/>
    <w:rsid w:val="00C51FE2"/>
    <w:rsid w:val="00C520AB"/>
    <w:rsid w:val="00C521E9"/>
    <w:rsid w:val="00C52334"/>
    <w:rsid w:val="00C5250A"/>
    <w:rsid w:val="00C5257F"/>
    <w:rsid w:val="00C526E4"/>
    <w:rsid w:val="00C527B0"/>
    <w:rsid w:val="00C5288F"/>
    <w:rsid w:val="00C52C84"/>
    <w:rsid w:val="00C52E0A"/>
    <w:rsid w:val="00C531AA"/>
    <w:rsid w:val="00C531B4"/>
    <w:rsid w:val="00C5323C"/>
    <w:rsid w:val="00C53373"/>
    <w:rsid w:val="00C5346A"/>
    <w:rsid w:val="00C534D1"/>
    <w:rsid w:val="00C53617"/>
    <w:rsid w:val="00C5373E"/>
    <w:rsid w:val="00C53AB0"/>
    <w:rsid w:val="00C53B37"/>
    <w:rsid w:val="00C53D3D"/>
    <w:rsid w:val="00C541E5"/>
    <w:rsid w:val="00C54203"/>
    <w:rsid w:val="00C54276"/>
    <w:rsid w:val="00C5434E"/>
    <w:rsid w:val="00C5437B"/>
    <w:rsid w:val="00C543AD"/>
    <w:rsid w:val="00C543D0"/>
    <w:rsid w:val="00C545CC"/>
    <w:rsid w:val="00C5468A"/>
    <w:rsid w:val="00C547BE"/>
    <w:rsid w:val="00C54A9E"/>
    <w:rsid w:val="00C54B29"/>
    <w:rsid w:val="00C54CE6"/>
    <w:rsid w:val="00C54EC1"/>
    <w:rsid w:val="00C54FEE"/>
    <w:rsid w:val="00C54FF9"/>
    <w:rsid w:val="00C553EB"/>
    <w:rsid w:val="00C55628"/>
    <w:rsid w:val="00C55785"/>
    <w:rsid w:val="00C55916"/>
    <w:rsid w:val="00C55928"/>
    <w:rsid w:val="00C55AAA"/>
    <w:rsid w:val="00C55B2B"/>
    <w:rsid w:val="00C56249"/>
    <w:rsid w:val="00C5634F"/>
    <w:rsid w:val="00C5679F"/>
    <w:rsid w:val="00C56E14"/>
    <w:rsid w:val="00C5734B"/>
    <w:rsid w:val="00C574F8"/>
    <w:rsid w:val="00C5779F"/>
    <w:rsid w:val="00C57903"/>
    <w:rsid w:val="00C5795A"/>
    <w:rsid w:val="00C57A92"/>
    <w:rsid w:val="00C57E02"/>
    <w:rsid w:val="00C57F4D"/>
    <w:rsid w:val="00C6049F"/>
    <w:rsid w:val="00C60536"/>
    <w:rsid w:val="00C605CC"/>
    <w:rsid w:val="00C60882"/>
    <w:rsid w:val="00C609F5"/>
    <w:rsid w:val="00C60B5D"/>
    <w:rsid w:val="00C6128F"/>
    <w:rsid w:val="00C61883"/>
    <w:rsid w:val="00C618ED"/>
    <w:rsid w:val="00C61E7C"/>
    <w:rsid w:val="00C62081"/>
    <w:rsid w:val="00C621AD"/>
    <w:rsid w:val="00C621B6"/>
    <w:rsid w:val="00C621F1"/>
    <w:rsid w:val="00C62289"/>
    <w:rsid w:val="00C623B0"/>
    <w:rsid w:val="00C623D9"/>
    <w:rsid w:val="00C6240E"/>
    <w:rsid w:val="00C6243A"/>
    <w:rsid w:val="00C62706"/>
    <w:rsid w:val="00C62750"/>
    <w:rsid w:val="00C6285A"/>
    <w:rsid w:val="00C62DE5"/>
    <w:rsid w:val="00C62FD0"/>
    <w:rsid w:val="00C62FF0"/>
    <w:rsid w:val="00C6305F"/>
    <w:rsid w:val="00C63270"/>
    <w:rsid w:val="00C63590"/>
    <w:rsid w:val="00C6366D"/>
    <w:rsid w:val="00C63874"/>
    <w:rsid w:val="00C63B61"/>
    <w:rsid w:val="00C63BF3"/>
    <w:rsid w:val="00C63D12"/>
    <w:rsid w:val="00C63E2B"/>
    <w:rsid w:val="00C63E91"/>
    <w:rsid w:val="00C63F23"/>
    <w:rsid w:val="00C64205"/>
    <w:rsid w:val="00C644F6"/>
    <w:rsid w:val="00C6461B"/>
    <w:rsid w:val="00C64758"/>
    <w:rsid w:val="00C64BFE"/>
    <w:rsid w:val="00C64EA1"/>
    <w:rsid w:val="00C64F50"/>
    <w:rsid w:val="00C6510E"/>
    <w:rsid w:val="00C65201"/>
    <w:rsid w:val="00C65437"/>
    <w:rsid w:val="00C6579B"/>
    <w:rsid w:val="00C65A87"/>
    <w:rsid w:val="00C65B46"/>
    <w:rsid w:val="00C65D22"/>
    <w:rsid w:val="00C65ECA"/>
    <w:rsid w:val="00C66195"/>
    <w:rsid w:val="00C66867"/>
    <w:rsid w:val="00C668E8"/>
    <w:rsid w:val="00C66BA3"/>
    <w:rsid w:val="00C66E2F"/>
    <w:rsid w:val="00C66E67"/>
    <w:rsid w:val="00C67226"/>
    <w:rsid w:val="00C674F6"/>
    <w:rsid w:val="00C676FA"/>
    <w:rsid w:val="00C67925"/>
    <w:rsid w:val="00C67CC3"/>
    <w:rsid w:val="00C67DBD"/>
    <w:rsid w:val="00C67F56"/>
    <w:rsid w:val="00C70034"/>
    <w:rsid w:val="00C703CC"/>
    <w:rsid w:val="00C70607"/>
    <w:rsid w:val="00C70AC1"/>
    <w:rsid w:val="00C70C40"/>
    <w:rsid w:val="00C7123A"/>
    <w:rsid w:val="00C71B6A"/>
    <w:rsid w:val="00C71E2F"/>
    <w:rsid w:val="00C71E73"/>
    <w:rsid w:val="00C71FA7"/>
    <w:rsid w:val="00C7208E"/>
    <w:rsid w:val="00C72114"/>
    <w:rsid w:val="00C72327"/>
    <w:rsid w:val="00C7238D"/>
    <w:rsid w:val="00C72ED2"/>
    <w:rsid w:val="00C7302D"/>
    <w:rsid w:val="00C730E4"/>
    <w:rsid w:val="00C73322"/>
    <w:rsid w:val="00C73449"/>
    <w:rsid w:val="00C7362D"/>
    <w:rsid w:val="00C73686"/>
    <w:rsid w:val="00C73F08"/>
    <w:rsid w:val="00C7447C"/>
    <w:rsid w:val="00C746B3"/>
    <w:rsid w:val="00C74847"/>
    <w:rsid w:val="00C749D3"/>
    <w:rsid w:val="00C74A04"/>
    <w:rsid w:val="00C74B24"/>
    <w:rsid w:val="00C74CDB"/>
    <w:rsid w:val="00C74D3A"/>
    <w:rsid w:val="00C74F0A"/>
    <w:rsid w:val="00C74FFD"/>
    <w:rsid w:val="00C7515D"/>
    <w:rsid w:val="00C751F4"/>
    <w:rsid w:val="00C75205"/>
    <w:rsid w:val="00C75225"/>
    <w:rsid w:val="00C7531F"/>
    <w:rsid w:val="00C7534F"/>
    <w:rsid w:val="00C7547E"/>
    <w:rsid w:val="00C7561D"/>
    <w:rsid w:val="00C75AC2"/>
    <w:rsid w:val="00C75BB5"/>
    <w:rsid w:val="00C75C7E"/>
    <w:rsid w:val="00C75D76"/>
    <w:rsid w:val="00C75F91"/>
    <w:rsid w:val="00C7636E"/>
    <w:rsid w:val="00C764AD"/>
    <w:rsid w:val="00C7655E"/>
    <w:rsid w:val="00C76664"/>
    <w:rsid w:val="00C76752"/>
    <w:rsid w:val="00C7680F"/>
    <w:rsid w:val="00C76A4E"/>
    <w:rsid w:val="00C76B1E"/>
    <w:rsid w:val="00C76CDA"/>
    <w:rsid w:val="00C76F0B"/>
    <w:rsid w:val="00C77189"/>
    <w:rsid w:val="00C77363"/>
    <w:rsid w:val="00C77449"/>
    <w:rsid w:val="00C776F3"/>
    <w:rsid w:val="00C77718"/>
    <w:rsid w:val="00C77C41"/>
    <w:rsid w:val="00C77C78"/>
    <w:rsid w:val="00C77E40"/>
    <w:rsid w:val="00C8008E"/>
    <w:rsid w:val="00C800E4"/>
    <w:rsid w:val="00C80102"/>
    <w:rsid w:val="00C80118"/>
    <w:rsid w:val="00C80352"/>
    <w:rsid w:val="00C80479"/>
    <w:rsid w:val="00C80714"/>
    <w:rsid w:val="00C8075E"/>
    <w:rsid w:val="00C807E1"/>
    <w:rsid w:val="00C80843"/>
    <w:rsid w:val="00C80B01"/>
    <w:rsid w:val="00C80B78"/>
    <w:rsid w:val="00C80D99"/>
    <w:rsid w:val="00C80DE2"/>
    <w:rsid w:val="00C81190"/>
    <w:rsid w:val="00C81301"/>
    <w:rsid w:val="00C81416"/>
    <w:rsid w:val="00C81527"/>
    <w:rsid w:val="00C81685"/>
    <w:rsid w:val="00C81A3C"/>
    <w:rsid w:val="00C81BB5"/>
    <w:rsid w:val="00C81DAE"/>
    <w:rsid w:val="00C82060"/>
    <w:rsid w:val="00C8249A"/>
    <w:rsid w:val="00C824F1"/>
    <w:rsid w:val="00C824FF"/>
    <w:rsid w:val="00C825B1"/>
    <w:rsid w:val="00C82830"/>
    <w:rsid w:val="00C82AC2"/>
    <w:rsid w:val="00C82C59"/>
    <w:rsid w:val="00C82D47"/>
    <w:rsid w:val="00C82DA5"/>
    <w:rsid w:val="00C82E81"/>
    <w:rsid w:val="00C8309B"/>
    <w:rsid w:val="00C833B9"/>
    <w:rsid w:val="00C83455"/>
    <w:rsid w:val="00C83593"/>
    <w:rsid w:val="00C83796"/>
    <w:rsid w:val="00C83D77"/>
    <w:rsid w:val="00C83D84"/>
    <w:rsid w:val="00C83FC6"/>
    <w:rsid w:val="00C840AE"/>
    <w:rsid w:val="00C841E1"/>
    <w:rsid w:val="00C842D3"/>
    <w:rsid w:val="00C844AC"/>
    <w:rsid w:val="00C8452C"/>
    <w:rsid w:val="00C84803"/>
    <w:rsid w:val="00C84992"/>
    <w:rsid w:val="00C84A35"/>
    <w:rsid w:val="00C84C67"/>
    <w:rsid w:val="00C84CBB"/>
    <w:rsid w:val="00C84EF5"/>
    <w:rsid w:val="00C84FDD"/>
    <w:rsid w:val="00C85099"/>
    <w:rsid w:val="00C8520B"/>
    <w:rsid w:val="00C855A7"/>
    <w:rsid w:val="00C85A6E"/>
    <w:rsid w:val="00C85EEF"/>
    <w:rsid w:val="00C85F02"/>
    <w:rsid w:val="00C8605E"/>
    <w:rsid w:val="00C86359"/>
    <w:rsid w:val="00C863EB"/>
    <w:rsid w:val="00C865F9"/>
    <w:rsid w:val="00C865FC"/>
    <w:rsid w:val="00C8663A"/>
    <w:rsid w:val="00C8680E"/>
    <w:rsid w:val="00C86B7B"/>
    <w:rsid w:val="00C86E8C"/>
    <w:rsid w:val="00C86E9C"/>
    <w:rsid w:val="00C871F0"/>
    <w:rsid w:val="00C8740B"/>
    <w:rsid w:val="00C87430"/>
    <w:rsid w:val="00C87659"/>
    <w:rsid w:val="00C877A2"/>
    <w:rsid w:val="00C877D4"/>
    <w:rsid w:val="00C87D92"/>
    <w:rsid w:val="00C9047D"/>
    <w:rsid w:val="00C90657"/>
    <w:rsid w:val="00C908CC"/>
    <w:rsid w:val="00C909C2"/>
    <w:rsid w:val="00C90A3A"/>
    <w:rsid w:val="00C90A5D"/>
    <w:rsid w:val="00C91042"/>
    <w:rsid w:val="00C91102"/>
    <w:rsid w:val="00C9150D"/>
    <w:rsid w:val="00C915A9"/>
    <w:rsid w:val="00C9187A"/>
    <w:rsid w:val="00C918C6"/>
    <w:rsid w:val="00C91A34"/>
    <w:rsid w:val="00C91AEF"/>
    <w:rsid w:val="00C91B76"/>
    <w:rsid w:val="00C91B87"/>
    <w:rsid w:val="00C91C51"/>
    <w:rsid w:val="00C92226"/>
    <w:rsid w:val="00C92366"/>
    <w:rsid w:val="00C92432"/>
    <w:rsid w:val="00C92ADC"/>
    <w:rsid w:val="00C92C61"/>
    <w:rsid w:val="00C934D1"/>
    <w:rsid w:val="00C93660"/>
    <w:rsid w:val="00C93700"/>
    <w:rsid w:val="00C938FE"/>
    <w:rsid w:val="00C93C93"/>
    <w:rsid w:val="00C93EF2"/>
    <w:rsid w:val="00C941A5"/>
    <w:rsid w:val="00C94AFC"/>
    <w:rsid w:val="00C94F6B"/>
    <w:rsid w:val="00C94F98"/>
    <w:rsid w:val="00C95016"/>
    <w:rsid w:val="00C95024"/>
    <w:rsid w:val="00C95164"/>
    <w:rsid w:val="00C95211"/>
    <w:rsid w:val="00C95214"/>
    <w:rsid w:val="00C953FC"/>
    <w:rsid w:val="00C95653"/>
    <w:rsid w:val="00C9572A"/>
    <w:rsid w:val="00C95740"/>
    <w:rsid w:val="00C958E3"/>
    <w:rsid w:val="00C95BFB"/>
    <w:rsid w:val="00C95CB0"/>
    <w:rsid w:val="00C95E93"/>
    <w:rsid w:val="00C95F53"/>
    <w:rsid w:val="00C96410"/>
    <w:rsid w:val="00C964F6"/>
    <w:rsid w:val="00C96713"/>
    <w:rsid w:val="00C96876"/>
    <w:rsid w:val="00C96F15"/>
    <w:rsid w:val="00C96F2E"/>
    <w:rsid w:val="00C973DD"/>
    <w:rsid w:val="00C97455"/>
    <w:rsid w:val="00C975D5"/>
    <w:rsid w:val="00C975DD"/>
    <w:rsid w:val="00C97885"/>
    <w:rsid w:val="00C97ACE"/>
    <w:rsid w:val="00C97E17"/>
    <w:rsid w:val="00CA0060"/>
    <w:rsid w:val="00CA0461"/>
    <w:rsid w:val="00CA04A9"/>
    <w:rsid w:val="00CA04E3"/>
    <w:rsid w:val="00CA0578"/>
    <w:rsid w:val="00CA06BD"/>
    <w:rsid w:val="00CA08AA"/>
    <w:rsid w:val="00CA0A28"/>
    <w:rsid w:val="00CA0FE4"/>
    <w:rsid w:val="00CA1323"/>
    <w:rsid w:val="00CA13E8"/>
    <w:rsid w:val="00CA17D0"/>
    <w:rsid w:val="00CA1D3A"/>
    <w:rsid w:val="00CA1DDF"/>
    <w:rsid w:val="00CA2036"/>
    <w:rsid w:val="00CA2111"/>
    <w:rsid w:val="00CA2112"/>
    <w:rsid w:val="00CA2307"/>
    <w:rsid w:val="00CA2420"/>
    <w:rsid w:val="00CA2482"/>
    <w:rsid w:val="00CA2625"/>
    <w:rsid w:val="00CA2716"/>
    <w:rsid w:val="00CA27F1"/>
    <w:rsid w:val="00CA2914"/>
    <w:rsid w:val="00CA2A8C"/>
    <w:rsid w:val="00CA2AE3"/>
    <w:rsid w:val="00CA2B4D"/>
    <w:rsid w:val="00CA2CD4"/>
    <w:rsid w:val="00CA2F2F"/>
    <w:rsid w:val="00CA3332"/>
    <w:rsid w:val="00CA3450"/>
    <w:rsid w:val="00CA3707"/>
    <w:rsid w:val="00CA37BE"/>
    <w:rsid w:val="00CA390E"/>
    <w:rsid w:val="00CA4576"/>
    <w:rsid w:val="00CA47A0"/>
    <w:rsid w:val="00CA48EE"/>
    <w:rsid w:val="00CA49F7"/>
    <w:rsid w:val="00CA4A74"/>
    <w:rsid w:val="00CA4B81"/>
    <w:rsid w:val="00CA4F41"/>
    <w:rsid w:val="00CA4FF7"/>
    <w:rsid w:val="00CA5063"/>
    <w:rsid w:val="00CA5233"/>
    <w:rsid w:val="00CA5B40"/>
    <w:rsid w:val="00CA5D64"/>
    <w:rsid w:val="00CA656D"/>
    <w:rsid w:val="00CA6771"/>
    <w:rsid w:val="00CA69AB"/>
    <w:rsid w:val="00CA6D68"/>
    <w:rsid w:val="00CA70A1"/>
    <w:rsid w:val="00CA712A"/>
    <w:rsid w:val="00CA7282"/>
    <w:rsid w:val="00CA72BF"/>
    <w:rsid w:val="00CA751A"/>
    <w:rsid w:val="00CA78BF"/>
    <w:rsid w:val="00CA7AA6"/>
    <w:rsid w:val="00CB0154"/>
    <w:rsid w:val="00CB02CF"/>
    <w:rsid w:val="00CB0716"/>
    <w:rsid w:val="00CB09C1"/>
    <w:rsid w:val="00CB09C8"/>
    <w:rsid w:val="00CB0B96"/>
    <w:rsid w:val="00CB0BD3"/>
    <w:rsid w:val="00CB161B"/>
    <w:rsid w:val="00CB17AF"/>
    <w:rsid w:val="00CB1C63"/>
    <w:rsid w:val="00CB1D4E"/>
    <w:rsid w:val="00CB1EE7"/>
    <w:rsid w:val="00CB1F61"/>
    <w:rsid w:val="00CB1F67"/>
    <w:rsid w:val="00CB2053"/>
    <w:rsid w:val="00CB20F7"/>
    <w:rsid w:val="00CB21D3"/>
    <w:rsid w:val="00CB244B"/>
    <w:rsid w:val="00CB246E"/>
    <w:rsid w:val="00CB255E"/>
    <w:rsid w:val="00CB2622"/>
    <w:rsid w:val="00CB27AD"/>
    <w:rsid w:val="00CB28B9"/>
    <w:rsid w:val="00CB329E"/>
    <w:rsid w:val="00CB32A0"/>
    <w:rsid w:val="00CB3637"/>
    <w:rsid w:val="00CB386E"/>
    <w:rsid w:val="00CB3BFC"/>
    <w:rsid w:val="00CB414B"/>
    <w:rsid w:val="00CB4397"/>
    <w:rsid w:val="00CB43B9"/>
    <w:rsid w:val="00CB448B"/>
    <w:rsid w:val="00CB467F"/>
    <w:rsid w:val="00CB46BC"/>
    <w:rsid w:val="00CB48D5"/>
    <w:rsid w:val="00CB49CC"/>
    <w:rsid w:val="00CB4CF0"/>
    <w:rsid w:val="00CB4D95"/>
    <w:rsid w:val="00CB505B"/>
    <w:rsid w:val="00CB513C"/>
    <w:rsid w:val="00CB51BD"/>
    <w:rsid w:val="00CB52AE"/>
    <w:rsid w:val="00CB52DB"/>
    <w:rsid w:val="00CB533C"/>
    <w:rsid w:val="00CB54A2"/>
    <w:rsid w:val="00CB5DA2"/>
    <w:rsid w:val="00CB5E31"/>
    <w:rsid w:val="00CB5E3E"/>
    <w:rsid w:val="00CB6243"/>
    <w:rsid w:val="00CB7320"/>
    <w:rsid w:val="00CB73AE"/>
    <w:rsid w:val="00CB73F3"/>
    <w:rsid w:val="00CB7472"/>
    <w:rsid w:val="00CB751D"/>
    <w:rsid w:val="00CB76C0"/>
    <w:rsid w:val="00CB7742"/>
    <w:rsid w:val="00CB77B8"/>
    <w:rsid w:val="00CB7856"/>
    <w:rsid w:val="00CB78E9"/>
    <w:rsid w:val="00CB7C83"/>
    <w:rsid w:val="00CC005B"/>
    <w:rsid w:val="00CC00EE"/>
    <w:rsid w:val="00CC018C"/>
    <w:rsid w:val="00CC01A5"/>
    <w:rsid w:val="00CC0348"/>
    <w:rsid w:val="00CC0631"/>
    <w:rsid w:val="00CC0908"/>
    <w:rsid w:val="00CC0CA5"/>
    <w:rsid w:val="00CC0DD2"/>
    <w:rsid w:val="00CC0EF0"/>
    <w:rsid w:val="00CC1118"/>
    <w:rsid w:val="00CC13BB"/>
    <w:rsid w:val="00CC149D"/>
    <w:rsid w:val="00CC161F"/>
    <w:rsid w:val="00CC1A35"/>
    <w:rsid w:val="00CC1DC9"/>
    <w:rsid w:val="00CC1E32"/>
    <w:rsid w:val="00CC1EAD"/>
    <w:rsid w:val="00CC1FE0"/>
    <w:rsid w:val="00CC1FF1"/>
    <w:rsid w:val="00CC2208"/>
    <w:rsid w:val="00CC2C57"/>
    <w:rsid w:val="00CC2D64"/>
    <w:rsid w:val="00CC3050"/>
    <w:rsid w:val="00CC30DF"/>
    <w:rsid w:val="00CC33B0"/>
    <w:rsid w:val="00CC3529"/>
    <w:rsid w:val="00CC3745"/>
    <w:rsid w:val="00CC38AD"/>
    <w:rsid w:val="00CC3B2E"/>
    <w:rsid w:val="00CC3FF7"/>
    <w:rsid w:val="00CC40E0"/>
    <w:rsid w:val="00CC45CA"/>
    <w:rsid w:val="00CC4672"/>
    <w:rsid w:val="00CC47DC"/>
    <w:rsid w:val="00CC47E4"/>
    <w:rsid w:val="00CC47EE"/>
    <w:rsid w:val="00CC48F9"/>
    <w:rsid w:val="00CC49CA"/>
    <w:rsid w:val="00CC49D2"/>
    <w:rsid w:val="00CC4B11"/>
    <w:rsid w:val="00CC4DCA"/>
    <w:rsid w:val="00CC515D"/>
    <w:rsid w:val="00CC526C"/>
    <w:rsid w:val="00CC5AEA"/>
    <w:rsid w:val="00CC618F"/>
    <w:rsid w:val="00CC636A"/>
    <w:rsid w:val="00CC641F"/>
    <w:rsid w:val="00CC6624"/>
    <w:rsid w:val="00CC66F5"/>
    <w:rsid w:val="00CC67D6"/>
    <w:rsid w:val="00CC6D04"/>
    <w:rsid w:val="00CC6E9F"/>
    <w:rsid w:val="00CC75BA"/>
    <w:rsid w:val="00CC7613"/>
    <w:rsid w:val="00CC78B1"/>
    <w:rsid w:val="00CC798C"/>
    <w:rsid w:val="00CC7C04"/>
    <w:rsid w:val="00CC7C0F"/>
    <w:rsid w:val="00CC7D57"/>
    <w:rsid w:val="00CC7DD6"/>
    <w:rsid w:val="00CC7EFD"/>
    <w:rsid w:val="00CD0066"/>
    <w:rsid w:val="00CD01A1"/>
    <w:rsid w:val="00CD020A"/>
    <w:rsid w:val="00CD02A7"/>
    <w:rsid w:val="00CD02BB"/>
    <w:rsid w:val="00CD0625"/>
    <w:rsid w:val="00CD06CB"/>
    <w:rsid w:val="00CD07A2"/>
    <w:rsid w:val="00CD0F8E"/>
    <w:rsid w:val="00CD130C"/>
    <w:rsid w:val="00CD13CD"/>
    <w:rsid w:val="00CD1596"/>
    <w:rsid w:val="00CD1691"/>
    <w:rsid w:val="00CD1787"/>
    <w:rsid w:val="00CD1C07"/>
    <w:rsid w:val="00CD1E5B"/>
    <w:rsid w:val="00CD21A1"/>
    <w:rsid w:val="00CD23E6"/>
    <w:rsid w:val="00CD2433"/>
    <w:rsid w:val="00CD2870"/>
    <w:rsid w:val="00CD2B5C"/>
    <w:rsid w:val="00CD2B9C"/>
    <w:rsid w:val="00CD2DEA"/>
    <w:rsid w:val="00CD2EAC"/>
    <w:rsid w:val="00CD2F1C"/>
    <w:rsid w:val="00CD3046"/>
    <w:rsid w:val="00CD31C8"/>
    <w:rsid w:val="00CD31DD"/>
    <w:rsid w:val="00CD3242"/>
    <w:rsid w:val="00CD3560"/>
    <w:rsid w:val="00CD37FA"/>
    <w:rsid w:val="00CD3866"/>
    <w:rsid w:val="00CD389C"/>
    <w:rsid w:val="00CD3947"/>
    <w:rsid w:val="00CD3A76"/>
    <w:rsid w:val="00CD3A84"/>
    <w:rsid w:val="00CD3B91"/>
    <w:rsid w:val="00CD3D32"/>
    <w:rsid w:val="00CD3D9F"/>
    <w:rsid w:val="00CD4673"/>
    <w:rsid w:val="00CD4806"/>
    <w:rsid w:val="00CD4A19"/>
    <w:rsid w:val="00CD4B92"/>
    <w:rsid w:val="00CD4C67"/>
    <w:rsid w:val="00CD4C7E"/>
    <w:rsid w:val="00CD4D71"/>
    <w:rsid w:val="00CD51B8"/>
    <w:rsid w:val="00CD537C"/>
    <w:rsid w:val="00CD54E8"/>
    <w:rsid w:val="00CD58C4"/>
    <w:rsid w:val="00CD5915"/>
    <w:rsid w:val="00CD5920"/>
    <w:rsid w:val="00CD5C11"/>
    <w:rsid w:val="00CD5CC8"/>
    <w:rsid w:val="00CD5DA5"/>
    <w:rsid w:val="00CD5E55"/>
    <w:rsid w:val="00CD5FE1"/>
    <w:rsid w:val="00CD60DD"/>
    <w:rsid w:val="00CD64DB"/>
    <w:rsid w:val="00CD6636"/>
    <w:rsid w:val="00CD66BF"/>
    <w:rsid w:val="00CD670C"/>
    <w:rsid w:val="00CD6931"/>
    <w:rsid w:val="00CD6A93"/>
    <w:rsid w:val="00CD6BCF"/>
    <w:rsid w:val="00CD6D2C"/>
    <w:rsid w:val="00CD6D72"/>
    <w:rsid w:val="00CD6FF4"/>
    <w:rsid w:val="00CD7259"/>
    <w:rsid w:val="00CD7A58"/>
    <w:rsid w:val="00CD7BAB"/>
    <w:rsid w:val="00CD7D0F"/>
    <w:rsid w:val="00CD7DE1"/>
    <w:rsid w:val="00CD7F30"/>
    <w:rsid w:val="00CE0166"/>
    <w:rsid w:val="00CE0305"/>
    <w:rsid w:val="00CE044C"/>
    <w:rsid w:val="00CE04D6"/>
    <w:rsid w:val="00CE0896"/>
    <w:rsid w:val="00CE099B"/>
    <w:rsid w:val="00CE0B62"/>
    <w:rsid w:val="00CE0BAF"/>
    <w:rsid w:val="00CE0D0A"/>
    <w:rsid w:val="00CE0D61"/>
    <w:rsid w:val="00CE0E63"/>
    <w:rsid w:val="00CE0FD1"/>
    <w:rsid w:val="00CE1571"/>
    <w:rsid w:val="00CE18AB"/>
    <w:rsid w:val="00CE190E"/>
    <w:rsid w:val="00CE1B6B"/>
    <w:rsid w:val="00CE1E7A"/>
    <w:rsid w:val="00CE2159"/>
    <w:rsid w:val="00CE2171"/>
    <w:rsid w:val="00CE21E3"/>
    <w:rsid w:val="00CE2372"/>
    <w:rsid w:val="00CE240A"/>
    <w:rsid w:val="00CE275F"/>
    <w:rsid w:val="00CE27D7"/>
    <w:rsid w:val="00CE289E"/>
    <w:rsid w:val="00CE2A86"/>
    <w:rsid w:val="00CE2B6A"/>
    <w:rsid w:val="00CE2FE4"/>
    <w:rsid w:val="00CE31CC"/>
    <w:rsid w:val="00CE3214"/>
    <w:rsid w:val="00CE3221"/>
    <w:rsid w:val="00CE3379"/>
    <w:rsid w:val="00CE362C"/>
    <w:rsid w:val="00CE37CB"/>
    <w:rsid w:val="00CE385B"/>
    <w:rsid w:val="00CE3918"/>
    <w:rsid w:val="00CE39A8"/>
    <w:rsid w:val="00CE3A62"/>
    <w:rsid w:val="00CE3A85"/>
    <w:rsid w:val="00CE3CDA"/>
    <w:rsid w:val="00CE3CF3"/>
    <w:rsid w:val="00CE3DAA"/>
    <w:rsid w:val="00CE3EEB"/>
    <w:rsid w:val="00CE4540"/>
    <w:rsid w:val="00CE46A3"/>
    <w:rsid w:val="00CE46E3"/>
    <w:rsid w:val="00CE4733"/>
    <w:rsid w:val="00CE49E1"/>
    <w:rsid w:val="00CE4DFB"/>
    <w:rsid w:val="00CE5181"/>
    <w:rsid w:val="00CE537C"/>
    <w:rsid w:val="00CE5385"/>
    <w:rsid w:val="00CE5715"/>
    <w:rsid w:val="00CE5765"/>
    <w:rsid w:val="00CE5B28"/>
    <w:rsid w:val="00CE5CFC"/>
    <w:rsid w:val="00CE5D82"/>
    <w:rsid w:val="00CE5E56"/>
    <w:rsid w:val="00CE5ECF"/>
    <w:rsid w:val="00CE6232"/>
    <w:rsid w:val="00CE6265"/>
    <w:rsid w:val="00CE6289"/>
    <w:rsid w:val="00CE62F2"/>
    <w:rsid w:val="00CE67FA"/>
    <w:rsid w:val="00CE6BE0"/>
    <w:rsid w:val="00CE6C43"/>
    <w:rsid w:val="00CE701D"/>
    <w:rsid w:val="00CE75FB"/>
    <w:rsid w:val="00CE7992"/>
    <w:rsid w:val="00CE7994"/>
    <w:rsid w:val="00CE799E"/>
    <w:rsid w:val="00CE7D4E"/>
    <w:rsid w:val="00CE7E24"/>
    <w:rsid w:val="00CF00F4"/>
    <w:rsid w:val="00CF02E3"/>
    <w:rsid w:val="00CF0389"/>
    <w:rsid w:val="00CF0448"/>
    <w:rsid w:val="00CF05EF"/>
    <w:rsid w:val="00CF0FE6"/>
    <w:rsid w:val="00CF1248"/>
    <w:rsid w:val="00CF12AC"/>
    <w:rsid w:val="00CF12C1"/>
    <w:rsid w:val="00CF1441"/>
    <w:rsid w:val="00CF15AB"/>
    <w:rsid w:val="00CF1609"/>
    <w:rsid w:val="00CF166E"/>
    <w:rsid w:val="00CF17E7"/>
    <w:rsid w:val="00CF1B25"/>
    <w:rsid w:val="00CF1CD6"/>
    <w:rsid w:val="00CF1E01"/>
    <w:rsid w:val="00CF1E61"/>
    <w:rsid w:val="00CF2060"/>
    <w:rsid w:val="00CF2188"/>
    <w:rsid w:val="00CF2294"/>
    <w:rsid w:val="00CF2306"/>
    <w:rsid w:val="00CF242D"/>
    <w:rsid w:val="00CF262F"/>
    <w:rsid w:val="00CF292C"/>
    <w:rsid w:val="00CF2DD4"/>
    <w:rsid w:val="00CF33EB"/>
    <w:rsid w:val="00CF39C5"/>
    <w:rsid w:val="00CF3A0F"/>
    <w:rsid w:val="00CF3C15"/>
    <w:rsid w:val="00CF3C82"/>
    <w:rsid w:val="00CF3C9E"/>
    <w:rsid w:val="00CF3CD0"/>
    <w:rsid w:val="00CF3E4B"/>
    <w:rsid w:val="00CF42C7"/>
    <w:rsid w:val="00CF44AD"/>
    <w:rsid w:val="00CF44DE"/>
    <w:rsid w:val="00CF459F"/>
    <w:rsid w:val="00CF4730"/>
    <w:rsid w:val="00CF4841"/>
    <w:rsid w:val="00CF490C"/>
    <w:rsid w:val="00CF4D45"/>
    <w:rsid w:val="00CF4DD2"/>
    <w:rsid w:val="00CF4E04"/>
    <w:rsid w:val="00CF50A8"/>
    <w:rsid w:val="00CF51AD"/>
    <w:rsid w:val="00CF545D"/>
    <w:rsid w:val="00CF5471"/>
    <w:rsid w:val="00CF579E"/>
    <w:rsid w:val="00CF588C"/>
    <w:rsid w:val="00CF59D9"/>
    <w:rsid w:val="00CF5AAC"/>
    <w:rsid w:val="00CF5CA4"/>
    <w:rsid w:val="00CF5D15"/>
    <w:rsid w:val="00CF5E50"/>
    <w:rsid w:val="00CF61F6"/>
    <w:rsid w:val="00CF6232"/>
    <w:rsid w:val="00CF6335"/>
    <w:rsid w:val="00CF6614"/>
    <w:rsid w:val="00CF672C"/>
    <w:rsid w:val="00CF6F1F"/>
    <w:rsid w:val="00CF6FE4"/>
    <w:rsid w:val="00CF700A"/>
    <w:rsid w:val="00CF7276"/>
    <w:rsid w:val="00CF77ED"/>
    <w:rsid w:val="00CF7966"/>
    <w:rsid w:val="00CF7A1F"/>
    <w:rsid w:val="00CF7A4B"/>
    <w:rsid w:val="00CF7BC6"/>
    <w:rsid w:val="00D00022"/>
    <w:rsid w:val="00D00745"/>
    <w:rsid w:val="00D00918"/>
    <w:rsid w:val="00D00B69"/>
    <w:rsid w:val="00D00BF9"/>
    <w:rsid w:val="00D00C6B"/>
    <w:rsid w:val="00D00D3F"/>
    <w:rsid w:val="00D011E1"/>
    <w:rsid w:val="00D0124A"/>
    <w:rsid w:val="00D01A33"/>
    <w:rsid w:val="00D01A81"/>
    <w:rsid w:val="00D01C8E"/>
    <w:rsid w:val="00D01CDF"/>
    <w:rsid w:val="00D01DE5"/>
    <w:rsid w:val="00D020AD"/>
    <w:rsid w:val="00D0234E"/>
    <w:rsid w:val="00D0263C"/>
    <w:rsid w:val="00D026EB"/>
    <w:rsid w:val="00D028A2"/>
    <w:rsid w:val="00D0298D"/>
    <w:rsid w:val="00D02A04"/>
    <w:rsid w:val="00D02B5F"/>
    <w:rsid w:val="00D02DC8"/>
    <w:rsid w:val="00D02E1B"/>
    <w:rsid w:val="00D02E64"/>
    <w:rsid w:val="00D02EEB"/>
    <w:rsid w:val="00D0351B"/>
    <w:rsid w:val="00D0352D"/>
    <w:rsid w:val="00D0374E"/>
    <w:rsid w:val="00D039A4"/>
    <w:rsid w:val="00D0405E"/>
    <w:rsid w:val="00D04073"/>
    <w:rsid w:val="00D04439"/>
    <w:rsid w:val="00D044A3"/>
    <w:rsid w:val="00D046F2"/>
    <w:rsid w:val="00D0478F"/>
    <w:rsid w:val="00D04AA0"/>
    <w:rsid w:val="00D04B5D"/>
    <w:rsid w:val="00D04C99"/>
    <w:rsid w:val="00D04DBA"/>
    <w:rsid w:val="00D050D6"/>
    <w:rsid w:val="00D0548C"/>
    <w:rsid w:val="00D054DE"/>
    <w:rsid w:val="00D05875"/>
    <w:rsid w:val="00D059D3"/>
    <w:rsid w:val="00D05AFB"/>
    <w:rsid w:val="00D05B81"/>
    <w:rsid w:val="00D05C44"/>
    <w:rsid w:val="00D060CA"/>
    <w:rsid w:val="00D06205"/>
    <w:rsid w:val="00D06213"/>
    <w:rsid w:val="00D0626B"/>
    <w:rsid w:val="00D063E0"/>
    <w:rsid w:val="00D06504"/>
    <w:rsid w:val="00D06621"/>
    <w:rsid w:val="00D0670C"/>
    <w:rsid w:val="00D0685D"/>
    <w:rsid w:val="00D069F9"/>
    <w:rsid w:val="00D06A48"/>
    <w:rsid w:val="00D06FE0"/>
    <w:rsid w:val="00D06FE8"/>
    <w:rsid w:val="00D07089"/>
    <w:rsid w:val="00D0708A"/>
    <w:rsid w:val="00D070D8"/>
    <w:rsid w:val="00D0740E"/>
    <w:rsid w:val="00D07440"/>
    <w:rsid w:val="00D074F5"/>
    <w:rsid w:val="00D0768D"/>
    <w:rsid w:val="00D0768F"/>
    <w:rsid w:val="00D07859"/>
    <w:rsid w:val="00D07950"/>
    <w:rsid w:val="00D079BD"/>
    <w:rsid w:val="00D07C00"/>
    <w:rsid w:val="00D07CE9"/>
    <w:rsid w:val="00D07F57"/>
    <w:rsid w:val="00D07F6A"/>
    <w:rsid w:val="00D10125"/>
    <w:rsid w:val="00D10274"/>
    <w:rsid w:val="00D10282"/>
    <w:rsid w:val="00D10449"/>
    <w:rsid w:val="00D104A3"/>
    <w:rsid w:val="00D10508"/>
    <w:rsid w:val="00D1051D"/>
    <w:rsid w:val="00D1065D"/>
    <w:rsid w:val="00D107CF"/>
    <w:rsid w:val="00D10BA7"/>
    <w:rsid w:val="00D10C30"/>
    <w:rsid w:val="00D10D04"/>
    <w:rsid w:val="00D112C5"/>
    <w:rsid w:val="00D115ED"/>
    <w:rsid w:val="00D11628"/>
    <w:rsid w:val="00D118F0"/>
    <w:rsid w:val="00D118F9"/>
    <w:rsid w:val="00D1190F"/>
    <w:rsid w:val="00D11D5E"/>
    <w:rsid w:val="00D11F34"/>
    <w:rsid w:val="00D1225A"/>
    <w:rsid w:val="00D12371"/>
    <w:rsid w:val="00D12753"/>
    <w:rsid w:val="00D1284E"/>
    <w:rsid w:val="00D12A13"/>
    <w:rsid w:val="00D12A2B"/>
    <w:rsid w:val="00D12B04"/>
    <w:rsid w:val="00D12BC9"/>
    <w:rsid w:val="00D12BE9"/>
    <w:rsid w:val="00D12BF6"/>
    <w:rsid w:val="00D12CAF"/>
    <w:rsid w:val="00D132B6"/>
    <w:rsid w:val="00D132E7"/>
    <w:rsid w:val="00D135ED"/>
    <w:rsid w:val="00D138C3"/>
    <w:rsid w:val="00D1399C"/>
    <w:rsid w:val="00D13ABA"/>
    <w:rsid w:val="00D13B31"/>
    <w:rsid w:val="00D13CED"/>
    <w:rsid w:val="00D13D20"/>
    <w:rsid w:val="00D13FCB"/>
    <w:rsid w:val="00D14263"/>
    <w:rsid w:val="00D142B0"/>
    <w:rsid w:val="00D1431C"/>
    <w:rsid w:val="00D14383"/>
    <w:rsid w:val="00D143DB"/>
    <w:rsid w:val="00D144C3"/>
    <w:rsid w:val="00D14506"/>
    <w:rsid w:val="00D14A12"/>
    <w:rsid w:val="00D14C67"/>
    <w:rsid w:val="00D14C8F"/>
    <w:rsid w:val="00D1512E"/>
    <w:rsid w:val="00D15376"/>
    <w:rsid w:val="00D15458"/>
    <w:rsid w:val="00D154CD"/>
    <w:rsid w:val="00D158D0"/>
    <w:rsid w:val="00D159FD"/>
    <w:rsid w:val="00D15AA6"/>
    <w:rsid w:val="00D15DC2"/>
    <w:rsid w:val="00D15F6F"/>
    <w:rsid w:val="00D1663B"/>
    <w:rsid w:val="00D167A3"/>
    <w:rsid w:val="00D16A7B"/>
    <w:rsid w:val="00D16B03"/>
    <w:rsid w:val="00D16C08"/>
    <w:rsid w:val="00D16C3A"/>
    <w:rsid w:val="00D16D05"/>
    <w:rsid w:val="00D16FE0"/>
    <w:rsid w:val="00D17140"/>
    <w:rsid w:val="00D1740D"/>
    <w:rsid w:val="00D17527"/>
    <w:rsid w:val="00D178D2"/>
    <w:rsid w:val="00D17986"/>
    <w:rsid w:val="00D17A79"/>
    <w:rsid w:val="00D17E7B"/>
    <w:rsid w:val="00D17FD2"/>
    <w:rsid w:val="00D20149"/>
    <w:rsid w:val="00D202C9"/>
    <w:rsid w:val="00D20345"/>
    <w:rsid w:val="00D20502"/>
    <w:rsid w:val="00D207F7"/>
    <w:rsid w:val="00D20835"/>
    <w:rsid w:val="00D20B7C"/>
    <w:rsid w:val="00D20CA0"/>
    <w:rsid w:val="00D20D30"/>
    <w:rsid w:val="00D20D85"/>
    <w:rsid w:val="00D20ED5"/>
    <w:rsid w:val="00D21493"/>
    <w:rsid w:val="00D215D4"/>
    <w:rsid w:val="00D21611"/>
    <w:rsid w:val="00D21F12"/>
    <w:rsid w:val="00D2237C"/>
    <w:rsid w:val="00D22507"/>
    <w:rsid w:val="00D2256A"/>
    <w:rsid w:val="00D2260C"/>
    <w:rsid w:val="00D226E0"/>
    <w:rsid w:val="00D227D0"/>
    <w:rsid w:val="00D22BC5"/>
    <w:rsid w:val="00D22D16"/>
    <w:rsid w:val="00D22F19"/>
    <w:rsid w:val="00D231BA"/>
    <w:rsid w:val="00D23617"/>
    <w:rsid w:val="00D2370F"/>
    <w:rsid w:val="00D2378A"/>
    <w:rsid w:val="00D23923"/>
    <w:rsid w:val="00D23933"/>
    <w:rsid w:val="00D2396A"/>
    <w:rsid w:val="00D23AB8"/>
    <w:rsid w:val="00D23BA6"/>
    <w:rsid w:val="00D23CDF"/>
    <w:rsid w:val="00D23D03"/>
    <w:rsid w:val="00D23F10"/>
    <w:rsid w:val="00D24074"/>
    <w:rsid w:val="00D243F2"/>
    <w:rsid w:val="00D2451F"/>
    <w:rsid w:val="00D2490A"/>
    <w:rsid w:val="00D24B88"/>
    <w:rsid w:val="00D24D27"/>
    <w:rsid w:val="00D24E65"/>
    <w:rsid w:val="00D24F7F"/>
    <w:rsid w:val="00D25252"/>
    <w:rsid w:val="00D252CD"/>
    <w:rsid w:val="00D25736"/>
    <w:rsid w:val="00D25777"/>
    <w:rsid w:val="00D25864"/>
    <w:rsid w:val="00D25ABA"/>
    <w:rsid w:val="00D25BA1"/>
    <w:rsid w:val="00D25E9A"/>
    <w:rsid w:val="00D25EBF"/>
    <w:rsid w:val="00D25F07"/>
    <w:rsid w:val="00D26055"/>
    <w:rsid w:val="00D2608B"/>
    <w:rsid w:val="00D260DC"/>
    <w:rsid w:val="00D26305"/>
    <w:rsid w:val="00D26326"/>
    <w:rsid w:val="00D263B4"/>
    <w:rsid w:val="00D269CE"/>
    <w:rsid w:val="00D26BDF"/>
    <w:rsid w:val="00D26C62"/>
    <w:rsid w:val="00D26CE6"/>
    <w:rsid w:val="00D26D85"/>
    <w:rsid w:val="00D26EB9"/>
    <w:rsid w:val="00D26FF7"/>
    <w:rsid w:val="00D274CD"/>
    <w:rsid w:val="00D276C1"/>
    <w:rsid w:val="00D27A1F"/>
    <w:rsid w:val="00D27A52"/>
    <w:rsid w:val="00D27C2C"/>
    <w:rsid w:val="00D27D06"/>
    <w:rsid w:val="00D27EFC"/>
    <w:rsid w:val="00D3007D"/>
    <w:rsid w:val="00D3010C"/>
    <w:rsid w:val="00D30137"/>
    <w:rsid w:val="00D304A0"/>
    <w:rsid w:val="00D30780"/>
    <w:rsid w:val="00D30A2C"/>
    <w:rsid w:val="00D30C22"/>
    <w:rsid w:val="00D30FFA"/>
    <w:rsid w:val="00D3102F"/>
    <w:rsid w:val="00D31101"/>
    <w:rsid w:val="00D3115F"/>
    <w:rsid w:val="00D3128D"/>
    <w:rsid w:val="00D312E0"/>
    <w:rsid w:val="00D31764"/>
    <w:rsid w:val="00D317AF"/>
    <w:rsid w:val="00D31CE5"/>
    <w:rsid w:val="00D31E3E"/>
    <w:rsid w:val="00D320FE"/>
    <w:rsid w:val="00D32571"/>
    <w:rsid w:val="00D3279B"/>
    <w:rsid w:val="00D32A65"/>
    <w:rsid w:val="00D32ACF"/>
    <w:rsid w:val="00D333C4"/>
    <w:rsid w:val="00D336E9"/>
    <w:rsid w:val="00D33A19"/>
    <w:rsid w:val="00D33BEF"/>
    <w:rsid w:val="00D33C87"/>
    <w:rsid w:val="00D33E79"/>
    <w:rsid w:val="00D33EF8"/>
    <w:rsid w:val="00D33FBD"/>
    <w:rsid w:val="00D34041"/>
    <w:rsid w:val="00D3419B"/>
    <w:rsid w:val="00D34261"/>
    <w:rsid w:val="00D342BB"/>
    <w:rsid w:val="00D3430C"/>
    <w:rsid w:val="00D34558"/>
    <w:rsid w:val="00D345A3"/>
    <w:rsid w:val="00D345BA"/>
    <w:rsid w:val="00D3476F"/>
    <w:rsid w:val="00D3491B"/>
    <w:rsid w:val="00D34A0A"/>
    <w:rsid w:val="00D34D4B"/>
    <w:rsid w:val="00D35017"/>
    <w:rsid w:val="00D351BA"/>
    <w:rsid w:val="00D35421"/>
    <w:rsid w:val="00D354DB"/>
    <w:rsid w:val="00D3555F"/>
    <w:rsid w:val="00D355F9"/>
    <w:rsid w:val="00D3573D"/>
    <w:rsid w:val="00D35ADF"/>
    <w:rsid w:val="00D35BB3"/>
    <w:rsid w:val="00D35BE3"/>
    <w:rsid w:val="00D35DA5"/>
    <w:rsid w:val="00D3626E"/>
    <w:rsid w:val="00D36590"/>
    <w:rsid w:val="00D366A2"/>
    <w:rsid w:val="00D366EA"/>
    <w:rsid w:val="00D36788"/>
    <w:rsid w:val="00D3683E"/>
    <w:rsid w:val="00D36B10"/>
    <w:rsid w:val="00D36BBD"/>
    <w:rsid w:val="00D36C33"/>
    <w:rsid w:val="00D36D54"/>
    <w:rsid w:val="00D36FB8"/>
    <w:rsid w:val="00D371B6"/>
    <w:rsid w:val="00D3734D"/>
    <w:rsid w:val="00D37373"/>
    <w:rsid w:val="00D374AB"/>
    <w:rsid w:val="00D37944"/>
    <w:rsid w:val="00D37AB7"/>
    <w:rsid w:val="00D37C9A"/>
    <w:rsid w:val="00D37E12"/>
    <w:rsid w:val="00D37EF3"/>
    <w:rsid w:val="00D401D3"/>
    <w:rsid w:val="00D40372"/>
    <w:rsid w:val="00D404F7"/>
    <w:rsid w:val="00D40565"/>
    <w:rsid w:val="00D405F1"/>
    <w:rsid w:val="00D40A11"/>
    <w:rsid w:val="00D40E68"/>
    <w:rsid w:val="00D40FE2"/>
    <w:rsid w:val="00D41092"/>
    <w:rsid w:val="00D4128F"/>
    <w:rsid w:val="00D41317"/>
    <w:rsid w:val="00D41391"/>
    <w:rsid w:val="00D414A5"/>
    <w:rsid w:val="00D4151E"/>
    <w:rsid w:val="00D41621"/>
    <w:rsid w:val="00D418E4"/>
    <w:rsid w:val="00D41A65"/>
    <w:rsid w:val="00D41CF5"/>
    <w:rsid w:val="00D4206B"/>
    <w:rsid w:val="00D426F7"/>
    <w:rsid w:val="00D42841"/>
    <w:rsid w:val="00D429F4"/>
    <w:rsid w:val="00D42A45"/>
    <w:rsid w:val="00D42C5B"/>
    <w:rsid w:val="00D42DE3"/>
    <w:rsid w:val="00D42EAF"/>
    <w:rsid w:val="00D42F3B"/>
    <w:rsid w:val="00D42FA8"/>
    <w:rsid w:val="00D43568"/>
    <w:rsid w:val="00D43757"/>
    <w:rsid w:val="00D43800"/>
    <w:rsid w:val="00D438AB"/>
    <w:rsid w:val="00D43A61"/>
    <w:rsid w:val="00D43DAA"/>
    <w:rsid w:val="00D43E22"/>
    <w:rsid w:val="00D441FC"/>
    <w:rsid w:val="00D44215"/>
    <w:rsid w:val="00D44614"/>
    <w:rsid w:val="00D448A4"/>
    <w:rsid w:val="00D44C51"/>
    <w:rsid w:val="00D44C7A"/>
    <w:rsid w:val="00D44CCC"/>
    <w:rsid w:val="00D44E25"/>
    <w:rsid w:val="00D44F88"/>
    <w:rsid w:val="00D456D1"/>
    <w:rsid w:val="00D4594A"/>
    <w:rsid w:val="00D45B1A"/>
    <w:rsid w:val="00D45BD0"/>
    <w:rsid w:val="00D45BFF"/>
    <w:rsid w:val="00D460F7"/>
    <w:rsid w:val="00D461B1"/>
    <w:rsid w:val="00D462AA"/>
    <w:rsid w:val="00D462DB"/>
    <w:rsid w:val="00D4634B"/>
    <w:rsid w:val="00D463A4"/>
    <w:rsid w:val="00D467FA"/>
    <w:rsid w:val="00D4693D"/>
    <w:rsid w:val="00D46A01"/>
    <w:rsid w:val="00D46A9A"/>
    <w:rsid w:val="00D46B57"/>
    <w:rsid w:val="00D46C34"/>
    <w:rsid w:val="00D46CCF"/>
    <w:rsid w:val="00D46D10"/>
    <w:rsid w:val="00D46D26"/>
    <w:rsid w:val="00D46D59"/>
    <w:rsid w:val="00D46E82"/>
    <w:rsid w:val="00D46F42"/>
    <w:rsid w:val="00D47037"/>
    <w:rsid w:val="00D4736A"/>
    <w:rsid w:val="00D47AE7"/>
    <w:rsid w:val="00D47EB4"/>
    <w:rsid w:val="00D5029C"/>
    <w:rsid w:val="00D50509"/>
    <w:rsid w:val="00D5076D"/>
    <w:rsid w:val="00D50778"/>
    <w:rsid w:val="00D5080B"/>
    <w:rsid w:val="00D508C3"/>
    <w:rsid w:val="00D50B58"/>
    <w:rsid w:val="00D50B89"/>
    <w:rsid w:val="00D50BE9"/>
    <w:rsid w:val="00D51457"/>
    <w:rsid w:val="00D514FE"/>
    <w:rsid w:val="00D5167A"/>
    <w:rsid w:val="00D51866"/>
    <w:rsid w:val="00D518A2"/>
    <w:rsid w:val="00D51985"/>
    <w:rsid w:val="00D519A3"/>
    <w:rsid w:val="00D51BAB"/>
    <w:rsid w:val="00D51C1B"/>
    <w:rsid w:val="00D51E26"/>
    <w:rsid w:val="00D51E7C"/>
    <w:rsid w:val="00D5214F"/>
    <w:rsid w:val="00D52161"/>
    <w:rsid w:val="00D52221"/>
    <w:rsid w:val="00D52332"/>
    <w:rsid w:val="00D5286E"/>
    <w:rsid w:val="00D529A8"/>
    <w:rsid w:val="00D52A84"/>
    <w:rsid w:val="00D52B3C"/>
    <w:rsid w:val="00D52C1F"/>
    <w:rsid w:val="00D52C88"/>
    <w:rsid w:val="00D53455"/>
    <w:rsid w:val="00D53476"/>
    <w:rsid w:val="00D53561"/>
    <w:rsid w:val="00D538C1"/>
    <w:rsid w:val="00D53BD2"/>
    <w:rsid w:val="00D53D3D"/>
    <w:rsid w:val="00D53DC3"/>
    <w:rsid w:val="00D53FF9"/>
    <w:rsid w:val="00D541BC"/>
    <w:rsid w:val="00D544DC"/>
    <w:rsid w:val="00D5459D"/>
    <w:rsid w:val="00D54A23"/>
    <w:rsid w:val="00D54AAB"/>
    <w:rsid w:val="00D54F29"/>
    <w:rsid w:val="00D54FB2"/>
    <w:rsid w:val="00D550DD"/>
    <w:rsid w:val="00D5533B"/>
    <w:rsid w:val="00D555E7"/>
    <w:rsid w:val="00D558E0"/>
    <w:rsid w:val="00D55985"/>
    <w:rsid w:val="00D55A36"/>
    <w:rsid w:val="00D55AEC"/>
    <w:rsid w:val="00D55BF5"/>
    <w:rsid w:val="00D55DDE"/>
    <w:rsid w:val="00D55F9A"/>
    <w:rsid w:val="00D56100"/>
    <w:rsid w:val="00D561F2"/>
    <w:rsid w:val="00D5680D"/>
    <w:rsid w:val="00D56A14"/>
    <w:rsid w:val="00D56AEC"/>
    <w:rsid w:val="00D56B70"/>
    <w:rsid w:val="00D56D41"/>
    <w:rsid w:val="00D5704A"/>
    <w:rsid w:val="00D570A2"/>
    <w:rsid w:val="00D5715B"/>
    <w:rsid w:val="00D5762F"/>
    <w:rsid w:val="00D577D4"/>
    <w:rsid w:val="00D57975"/>
    <w:rsid w:val="00D579FB"/>
    <w:rsid w:val="00D57BAA"/>
    <w:rsid w:val="00D57DA4"/>
    <w:rsid w:val="00D57E11"/>
    <w:rsid w:val="00D57EB9"/>
    <w:rsid w:val="00D60011"/>
    <w:rsid w:val="00D60211"/>
    <w:rsid w:val="00D60432"/>
    <w:rsid w:val="00D60443"/>
    <w:rsid w:val="00D6088F"/>
    <w:rsid w:val="00D60AFA"/>
    <w:rsid w:val="00D60C12"/>
    <w:rsid w:val="00D60E75"/>
    <w:rsid w:val="00D60F1F"/>
    <w:rsid w:val="00D60FB1"/>
    <w:rsid w:val="00D61542"/>
    <w:rsid w:val="00D61F84"/>
    <w:rsid w:val="00D6217D"/>
    <w:rsid w:val="00D621F3"/>
    <w:rsid w:val="00D624C5"/>
    <w:rsid w:val="00D6251E"/>
    <w:rsid w:val="00D6258C"/>
    <w:rsid w:val="00D6262A"/>
    <w:rsid w:val="00D62696"/>
    <w:rsid w:val="00D6286F"/>
    <w:rsid w:val="00D6315C"/>
    <w:rsid w:val="00D63943"/>
    <w:rsid w:val="00D6395F"/>
    <w:rsid w:val="00D63A73"/>
    <w:rsid w:val="00D63A7C"/>
    <w:rsid w:val="00D63D4D"/>
    <w:rsid w:val="00D63D74"/>
    <w:rsid w:val="00D641C3"/>
    <w:rsid w:val="00D64216"/>
    <w:rsid w:val="00D64A2D"/>
    <w:rsid w:val="00D64B43"/>
    <w:rsid w:val="00D64B8B"/>
    <w:rsid w:val="00D64CFA"/>
    <w:rsid w:val="00D64EC6"/>
    <w:rsid w:val="00D64ED4"/>
    <w:rsid w:val="00D64F99"/>
    <w:rsid w:val="00D6500A"/>
    <w:rsid w:val="00D650EF"/>
    <w:rsid w:val="00D65709"/>
    <w:rsid w:val="00D65D1F"/>
    <w:rsid w:val="00D65FAC"/>
    <w:rsid w:val="00D66016"/>
    <w:rsid w:val="00D661E5"/>
    <w:rsid w:val="00D6647F"/>
    <w:rsid w:val="00D6653D"/>
    <w:rsid w:val="00D6661E"/>
    <w:rsid w:val="00D668E1"/>
    <w:rsid w:val="00D6700F"/>
    <w:rsid w:val="00D670E8"/>
    <w:rsid w:val="00D67274"/>
    <w:rsid w:val="00D674B1"/>
    <w:rsid w:val="00D67AC1"/>
    <w:rsid w:val="00D67BD4"/>
    <w:rsid w:val="00D67C11"/>
    <w:rsid w:val="00D67C61"/>
    <w:rsid w:val="00D67E62"/>
    <w:rsid w:val="00D67E90"/>
    <w:rsid w:val="00D70086"/>
    <w:rsid w:val="00D700A7"/>
    <w:rsid w:val="00D70353"/>
    <w:rsid w:val="00D70519"/>
    <w:rsid w:val="00D7053C"/>
    <w:rsid w:val="00D705ED"/>
    <w:rsid w:val="00D70F44"/>
    <w:rsid w:val="00D7112F"/>
    <w:rsid w:val="00D711B8"/>
    <w:rsid w:val="00D7123F"/>
    <w:rsid w:val="00D713C7"/>
    <w:rsid w:val="00D71689"/>
    <w:rsid w:val="00D718BA"/>
    <w:rsid w:val="00D719CD"/>
    <w:rsid w:val="00D71B7C"/>
    <w:rsid w:val="00D71B94"/>
    <w:rsid w:val="00D71DF2"/>
    <w:rsid w:val="00D71E74"/>
    <w:rsid w:val="00D71F82"/>
    <w:rsid w:val="00D72185"/>
    <w:rsid w:val="00D7218F"/>
    <w:rsid w:val="00D7260C"/>
    <w:rsid w:val="00D727C4"/>
    <w:rsid w:val="00D72807"/>
    <w:rsid w:val="00D7293F"/>
    <w:rsid w:val="00D729D6"/>
    <w:rsid w:val="00D72E04"/>
    <w:rsid w:val="00D72EBA"/>
    <w:rsid w:val="00D72FB3"/>
    <w:rsid w:val="00D73156"/>
    <w:rsid w:val="00D7323B"/>
    <w:rsid w:val="00D73300"/>
    <w:rsid w:val="00D73550"/>
    <w:rsid w:val="00D73A73"/>
    <w:rsid w:val="00D73B8E"/>
    <w:rsid w:val="00D73BE4"/>
    <w:rsid w:val="00D73CF9"/>
    <w:rsid w:val="00D73FC1"/>
    <w:rsid w:val="00D74314"/>
    <w:rsid w:val="00D74337"/>
    <w:rsid w:val="00D74576"/>
    <w:rsid w:val="00D7466E"/>
    <w:rsid w:val="00D7477C"/>
    <w:rsid w:val="00D7495F"/>
    <w:rsid w:val="00D74BF6"/>
    <w:rsid w:val="00D74DAC"/>
    <w:rsid w:val="00D74FF7"/>
    <w:rsid w:val="00D75266"/>
    <w:rsid w:val="00D75277"/>
    <w:rsid w:val="00D7543B"/>
    <w:rsid w:val="00D755D3"/>
    <w:rsid w:val="00D7563D"/>
    <w:rsid w:val="00D75693"/>
    <w:rsid w:val="00D758EE"/>
    <w:rsid w:val="00D75A8C"/>
    <w:rsid w:val="00D75ACB"/>
    <w:rsid w:val="00D75DDA"/>
    <w:rsid w:val="00D760F8"/>
    <w:rsid w:val="00D76142"/>
    <w:rsid w:val="00D765D4"/>
    <w:rsid w:val="00D76723"/>
    <w:rsid w:val="00D7673D"/>
    <w:rsid w:val="00D76790"/>
    <w:rsid w:val="00D768B5"/>
    <w:rsid w:val="00D76ADB"/>
    <w:rsid w:val="00D76AE6"/>
    <w:rsid w:val="00D76B2D"/>
    <w:rsid w:val="00D76EC4"/>
    <w:rsid w:val="00D77039"/>
    <w:rsid w:val="00D771AA"/>
    <w:rsid w:val="00D771C9"/>
    <w:rsid w:val="00D77349"/>
    <w:rsid w:val="00D77576"/>
    <w:rsid w:val="00D77716"/>
    <w:rsid w:val="00D778D3"/>
    <w:rsid w:val="00D77905"/>
    <w:rsid w:val="00D77BFE"/>
    <w:rsid w:val="00D77C06"/>
    <w:rsid w:val="00D77C18"/>
    <w:rsid w:val="00D77C72"/>
    <w:rsid w:val="00D77D59"/>
    <w:rsid w:val="00D8018E"/>
    <w:rsid w:val="00D806F5"/>
    <w:rsid w:val="00D80703"/>
    <w:rsid w:val="00D807F1"/>
    <w:rsid w:val="00D80E2D"/>
    <w:rsid w:val="00D810B5"/>
    <w:rsid w:val="00D8111F"/>
    <w:rsid w:val="00D818F3"/>
    <w:rsid w:val="00D819F0"/>
    <w:rsid w:val="00D81C9B"/>
    <w:rsid w:val="00D81E82"/>
    <w:rsid w:val="00D82285"/>
    <w:rsid w:val="00D82306"/>
    <w:rsid w:val="00D8291C"/>
    <w:rsid w:val="00D82ACC"/>
    <w:rsid w:val="00D82BA4"/>
    <w:rsid w:val="00D82BE1"/>
    <w:rsid w:val="00D82DE8"/>
    <w:rsid w:val="00D8363A"/>
    <w:rsid w:val="00D83A42"/>
    <w:rsid w:val="00D83A72"/>
    <w:rsid w:val="00D83BB2"/>
    <w:rsid w:val="00D83BBE"/>
    <w:rsid w:val="00D840F6"/>
    <w:rsid w:val="00D841DC"/>
    <w:rsid w:val="00D841ED"/>
    <w:rsid w:val="00D84281"/>
    <w:rsid w:val="00D844B0"/>
    <w:rsid w:val="00D8490A"/>
    <w:rsid w:val="00D849C8"/>
    <w:rsid w:val="00D84A1F"/>
    <w:rsid w:val="00D84B3C"/>
    <w:rsid w:val="00D84D29"/>
    <w:rsid w:val="00D84FCA"/>
    <w:rsid w:val="00D85321"/>
    <w:rsid w:val="00D855DE"/>
    <w:rsid w:val="00D85601"/>
    <w:rsid w:val="00D85A42"/>
    <w:rsid w:val="00D85DC1"/>
    <w:rsid w:val="00D85F20"/>
    <w:rsid w:val="00D86174"/>
    <w:rsid w:val="00D861B0"/>
    <w:rsid w:val="00D86256"/>
    <w:rsid w:val="00D86422"/>
    <w:rsid w:val="00D86771"/>
    <w:rsid w:val="00D86903"/>
    <w:rsid w:val="00D86A0F"/>
    <w:rsid w:val="00D873FF"/>
    <w:rsid w:val="00D87568"/>
    <w:rsid w:val="00D87669"/>
    <w:rsid w:val="00D877B4"/>
    <w:rsid w:val="00D879AE"/>
    <w:rsid w:val="00D87ADB"/>
    <w:rsid w:val="00D87B7B"/>
    <w:rsid w:val="00D87C56"/>
    <w:rsid w:val="00D87D49"/>
    <w:rsid w:val="00D87D82"/>
    <w:rsid w:val="00D87F69"/>
    <w:rsid w:val="00D90343"/>
    <w:rsid w:val="00D904E9"/>
    <w:rsid w:val="00D90544"/>
    <w:rsid w:val="00D906AF"/>
    <w:rsid w:val="00D9075B"/>
    <w:rsid w:val="00D90792"/>
    <w:rsid w:val="00D90832"/>
    <w:rsid w:val="00D9094E"/>
    <w:rsid w:val="00D90AC9"/>
    <w:rsid w:val="00D90E1E"/>
    <w:rsid w:val="00D91309"/>
    <w:rsid w:val="00D91395"/>
    <w:rsid w:val="00D915FE"/>
    <w:rsid w:val="00D918BF"/>
    <w:rsid w:val="00D919E9"/>
    <w:rsid w:val="00D91ACF"/>
    <w:rsid w:val="00D91B38"/>
    <w:rsid w:val="00D91F6A"/>
    <w:rsid w:val="00D92D6C"/>
    <w:rsid w:val="00D92D88"/>
    <w:rsid w:val="00D92E00"/>
    <w:rsid w:val="00D92EE8"/>
    <w:rsid w:val="00D9300F"/>
    <w:rsid w:val="00D930C3"/>
    <w:rsid w:val="00D93213"/>
    <w:rsid w:val="00D933E6"/>
    <w:rsid w:val="00D93440"/>
    <w:rsid w:val="00D938F7"/>
    <w:rsid w:val="00D93906"/>
    <w:rsid w:val="00D939D6"/>
    <w:rsid w:val="00D93A67"/>
    <w:rsid w:val="00D93B7E"/>
    <w:rsid w:val="00D94111"/>
    <w:rsid w:val="00D9418C"/>
    <w:rsid w:val="00D94434"/>
    <w:rsid w:val="00D94606"/>
    <w:rsid w:val="00D9471E"/>
    <w:rsid w:val="00D94A52"/>
    <w:rsid w:val="00D94AA8"/>
    <w:rsid w:val="00D94C09"/>
    <w:rsid w:val="00D94D84"/>
    <w:rsid w:val="00D94E26"/>
    <w:rsid w:val="00D94FDF"/>
    <w:rsid w:val="00D95356"/>
    <w:rsid w:val="00D95486"/>
    <w:rsid w:val="00D9562A"/>
    <w:rsid w:val="00D95641"/>
    <w:rsid w:val="00D957DB"/>
    <w:rsid w:val="00D958D8"/>
    <w:rsid w:val="00D95A14"/>
    <w:rsid w:val="00D95B12"/>
    <w:rsid w:val="00D9603E"/>
    <w:rsid w:val="00D96827"/>
    <w:rsid w:val="00D96871"/>
    <w:rsid w:val="00D968CE"/>
    <w:rsid w:val="00D96B0B"/>
    <w:rsid w:val="00D96D3F"/>
    <w:rsid w:val="00D96F26"/>
    <w:rsid w:val="00D97098"/>
    <w:rsid w:val="00D970BA"/>
    <w:rsid w:val="00D97100"/>
    <w:rsid w:val="00D97220"/>
    <w:rsid w:val="00D9746E"/>
    <w:rsid w:val="00D977CA"/>
    <w:rsid w:val="00D97A52"/>
    <w:rsid w:val="00D97B0B"/>
    <w:rsid w:val="00D97FBA"/>
    <w:rsid w:val="00DA01EF"/>
    <w:rsid w:val="00DA029F"/>
    <w:rsid w:val="00DA0559"/>
    <w:rsid w:val="00DA06BE"/>
    <w:rsid w:val="00DA06F9"/>
    <w:rsid w:val="00DA0882"/>
    <w:rsid w:val="00DA0897"/>
    <w:rsid w:val="00DA094F"/>
    <w:rsid w:val="00DA0D6A"/>
    <w:rsid w:val="00DA102A"/>
    <w:rsid w:val="00DA1391"/>
    <w:rsid w:val="00DA16D3"/>
    <w:rsid w:val="00DA1705"/>
    <w:rsid w:val="00DA1721"/>
    <w:rsid w:val="00DA191A"/>
    <w:rsid w:val="00DA1A18"/>
    <w:rsid w:val="00DA1B44"/>
    <w:rsid w:val="00DA1CB1"/>
    <w:rsid w:val="00DA201B"/>
    <w:rsid w:val="00DA2085"/>
    <w:rsid w:val="00DA208E"/>
    <w:rsid w:val="00DA229C"/>
    <w:rsid w:val="00DA27E9"/>
    <w:rsid w:val="00DA2A25"/>
    <w:rsid w:val="00DA2A93"/>
    <w:rsid w:val="00DA2AD4"/>
    <w:rsid w:val="00DA2D19"/>
    <w:rsid w:val="00DA2E3B"/>
    <w:rsid w:val="00DA2E65"/>
    <w:rsid w:val="00DA2F5E"/>
    <w:rsid w:val="00DA2FE0"/>
    <w:rsid w:val="00DA32A8"/>
    <w:rsid w:val="00DA35D1"/>
    <w:rsid w:val="00DA36A0"/>
    <w:rsid w:val="00DA383A"/>
    <w:rsid w:val="00DA3C03"/>
    <w:rsid w:val="00DA4071"/>
    <w:rsid w:val="00DA4082"/>
    <w:rsid w:val="00DA41B6"/>
    <w:rsid w:val="00DA41C0"/>
    <w:rsid w:val="00DA425A"/>
    <w:rsid w:val="00DA49A4"/>
    <w:rsid w:val="00DA4A05"/>
    <w:rsid w:val="00DA4B62"/>
    <w:rsid w:val="00DA4C85"/>
    <w:rsid w:val="00DA4F25"/>
    <w:rsid w:val="00DA4FE1"/>
    <w:rsid w:val="00DA5064"/>
    <w:rsid w:val="00DA50DD"/>
    <w:rsid w:val="00DA5199"/>
    <w:rsid w:val="00DA551C"/>
    <w:rsid w:val="00DA5552"/>
    <w:rsid w:val="00DA556F"/>
    <w:rsid w:val="00DA55B7"/>
    <w:rsid w:val="00DA564C"/>
    <w:rsid w:val="00DA567A"/>
    <w:rsid w:val="00DA56D2"/>
    <w:rsid w:val="00DA5961"/>
    <w:rsid w:val="00DA5BC5"/>
    <w:rsid w:val="00DA6055"/>
    <w:rsid w:val="00DA64B2"/>
    <w:rsid w:val="00DA6B24"/>
    <w:rsid w:val="00DA710F"/>
    <w:rsid w:val="00DA7216"/>
    <w:rsid w:val="00DA736C"/>
    <w:rsid w:val="00DA7377"/>
    <w:rsid w:val="00DA739F"/>
    <w:rsid w:val="00DA76EB"/>
    <w:rsid w:val="00DA794D"/>
    <w:rsid w:val="00DA795F"/>
    <w:rsid w:val="00DA7F29"/>
    <w:rsid w:val="00DB01FE"/>
    <w:rsid w:val="00DB05D3"/>
    <w:rsid w:val="00DB063B"/>
    <w:rsid w:val="00DB064E"/>
    <w:rsid w:val="00DB09C3"/>
    <w:rsid w:val="00DB0B1D"/>
    <w:rsid w:val="00DB0C62"/>
    <w:rsid w:val="00DB0CC7"/>
    <w:rsid w:val="00DB0F87"/>
    <w:rsid w:val="00DB1231"/>
    <w:rsid w:val="00DB152B"/>
    <w:rsid w:val="00DB18FD"/>
    <w:rsid w:val="00DB1A8C"/>
    <w:rsid w:val="00DB1C66"/>
    <w:rsid w:val="00DB1D54"/>
    <w:rsid w:val="00DB1EFD"/>
    <w:rsid w:val="00DB2A12"/>
    <w:rsid w:val="00DB2D66"/>
    <w:rsid w:val="00DB2FA9"/>
    <w:rsid w:val="00DB30F1"/>
    <w:rsid w:val="00DB311C"/>
    <w:rsid w:val="00DB3551"/>
    <w:rsid w:val="00DB3639"/>
    <w:rsid w:val="00DB3894"/>
    <w:rsid w:val="00DB38EC"/>
    <w:rsid w:val="00DB392C"/>
    <w:rsid w:val="00DB3A23"/>
    <w:rsid w:val="00DB3C03"/>
    <w:rsid w:val="00DB3C53"/>
    <w:rsid w:val="00DB3E24"/>
    <w:rsid w:val="00DB3FFE"/>
    <w:rsid w:val="00DB42D9"/>
    <w:rsid w:val="00DB436B"/>
    <w:rsid w:val="00DB4478"/>
    <w:rsid w:val="00DB495F"/>
    <w:rsid w:val="00DB4B1E"/>
    <w:rsid w:val="00DB4CF2"/>
    <w:rsid w:val="00DB4F3D"/>
    <w:rsid w:val="00DB50A0"/>
    <w:rsid w:val="00DB578B"/>
    <w:rsid w:val="00DB57EF"/>
    <w:rsid w:val="00DB5B46"/>
    <w:rsid w:val="00DB5D4D"/>
    <w:rsid w:val="00DB5D9D"/>
    <w:rsid w:val="00DB5E24"/>
    <w:rsid w:val="00DB607A"/>
    <w:rsid w:val="00DB6485"/>
    <w:rsid w:val="00DB6616"/>
    <w:rsid w:val="00DB66D5"/>
    <w:rsid w:val="00DB6841"/>
    <w:rsid w:val="00DB6DBA"/>
    <w:rsid w:val="00DB6E58"/>
    <w:rsid w:val="00DB6E85"/>
    <w:rsid w:val="00DB700E"/>
    <w:rsid w:val="00DB7443"/>
    <w:rsid w:val="00DB74D5"/>
    <w:rsid w:val="00DB7659"/>
    <w:rsid w:val="00DB778A"/>
    <w:rsid w:val="00DB7988"/>
    <w:rsid w:val="00DB7D9A"/>
    <w:rsid w:val="00DC00D3"/>
    <w:rsid w:val="00DC0143"/>
    <w:rsid w:val="00DC02B8"/>
    <w:rsid w:val="00DC0473"/>
    <w:rsid w:val="00DC04A8"/>
    <w:rsid w:val="00DC078F"/>
    <w:rsid w:val="00DC08F4"/>
    <w:rsid w:val="00DC0B41"/>
    <w:rsid w:val="00DC0B94"/>
    <w:rsid w:val="00DC0BD4"/>
    <w:rsid w:val="00DC0BD5"/>
    <w:rsid w:val="00DC0C13"/>
    <w:rsid w:val="00DC0C88"/>
    <w:rsid w:val="00DC0D17"/>
    <w:rsid w:val="00DC0EC1"/>
    <w:rsid w:val="00DC1072"/>
    <w:rsid w:val="00DC152B"/>
    <w:rsid w:val="00DC1550"/>
    <w:rsid w:val="00DC1605"/>
    <w:rsid w:val="00DC16C6"/>
    <w:rsid w:val="00DC1815"/>
    <w:rsid w:val="00DC1842"/>
    <w:rsid w:val="00DC1883"/>
    <w:rsid w:val="00DC18D2"/>
    <w:rsid w:val="00DC1CCA"/>
    <w:rsid w:val="00DC1E58"/>
    <w:rsid w:val="00DC1EB7"/>
    <w:rsid w:val="00DC1FF4"/>
    <w:rsid w:val="00DC2377"/>
    <w:rsid w:val="00DC245E"/>
    <w:rsid w:val="00DC2692"/>
    <w:rsid w:val="00DC27A9"/>
    <w:rsid w:val="00DC2B56"/>
    <w:rsid w:val="00DC2DD3"/>
    <w:rsid w:val="00DC2EB4"/>
    <w:rsid w:val="00DC2FBE"/>
    <w:rsid w:val="00DC305C"/>
    <w:rsid w:val="00DC30AC"/>
    <w:rsid w:val="00DC31E9"/>
    <w:rsid w:val="00DC352A"/>
    <w:rsid w:val="00DC35C1"/>
    <w:rsid w:val="00DC368A"/>
    <w:rsid w:val="00DC371F"/>
    <w:rsid w:val="00DC377C"/>
    <w:rsid w:val="00DC3829"/>
    <w:rsid w:val="00DC39DB"/>
    <w:rsid w:val="00DC39E8"/>
    <w:rsid w:val="00DC3BC9"/>
    <w:rsid w:val="00DC3C1A"/>
    <w:rsid w:val="00DC4004"/>
    <w:rsid w:val="00DC434F"/>
    <w:rsid w:val="00DC4467"/>
    <w:rsid w:val="00DC47D7"/>
    <w:rsid w:val="00DC480A"/>
    <w:rsid w:val="00DC499E"/>
    <w:rsid w:val="00DC4FD3"/>
    <w:rsid w:val="00DC502F"/>
    <w:rsid w:val="00DC53F4"/>
    <w:rsid w:val="00DC560E"/>
    <w:rsid w:val="00DC5662"/>
    <w:rsid w:val="00DC599D"/>
    <w:rsid w:val="00DC5AB5"/>
    <w:rsid w:val="00DC5ACA"/>
    <w:rsid w:val="00DC5C9C"/>
    <w:rsid w:val="00DC5D6F"/>
    <w:rsid w:val="00DC5FFF"/>
    <w:rsid w:val="00DC626C"/>
    <w:rsid w:val="00DC643E"/>
    <w:rsid w:val="00DC6763"/>
    <w:rsid w:val="00DC6794"/>
    <w:rsid w:val="00DC6AEE"/>
    <w:rsid w:val="00DC6AFD"/>
    <w:rsid w:val="00DC6C4E"/>
    <w:rsid w:val="00DC6D65"/>
    <w:rsid w:val="00DC7141"/>
    <w:rsid w:val="00DC72A2"/>
    <w:rsid w:val="00DC7333"/>
    <w:rsid w:val="00DC743E"/>
    <w:rsid w:val="00DC7549"/>
    <w:rsid w:val="00DC7649"/>
    <w:rsid w:val="00DC76C8"/>
    <w:rsid w:val="00DC788A"/>
    <w:rsid w:val="00DC7D74"/>
    <w:rsid w:val="00DC7E78"/>
    <w:rsid w:val="00DC7EF3"/>
    <w:rsid w:val="00DC7FFC"/>
    <w:rsid w:val="00DD010E"/>
    <w:rsid w:val="00DD03DA"/>
    <w:rsid w:val="00DD0838"/>
    <w:rsid w:val="00DD0857"/>
    <w:rsid w:val="00DD087A"/>
    <w:rsid w:val="00DD0A42"/>
    <w:rsid w:val="00DD0C33"/>
    <w:rsid w:val="00DD0D90"/>
    <w:rsid w:val="00DD0E1F"/>
    <w:rsid w:val="00DD1039"/>
    <w:rsid w:val="00DD1268"/>
    <w:rsid w:val="00DD17FF"/>
    <w:rsid w:val="00DD186D"/>
    <w:rsid w:val="00DD18C3"/>
    <w:rsid w:val="00DD19B7"/>
    <w:rsid w:val="00DD1A60"/>
    <w:rsid w:val="00DD1B8E"/>
    <w:rsid w:val="00DD1C89"/>
    <w:rsid w:val="00DD1DF0"/>
    <w:rsid w:val="00DD1FAF"/>
    <w:rsid w:val="00DD202F"/>
    <w:rsid w:val="00DD20E1"/>
    <w:rsid w:val="00DD21B8"/>
    <w:rsid w:val="00DD2574"/>
    <w:rsid w:val="00DD25B4"/>
    <w:rsid w:val="00DD289B"/>
    <w:rsid w:val="00DD2A25"/>
    <w:rsid w:val="00DD2E95"/>
    <w:rsid w:val="00DD3104"/>
    <w:rsid w:val="00DD3164"/>
    <w:rsid w:val="00DD33C0"/>
    <w:rsid w:val="00DD34CE"/>
    <w:rsid w:val="00DD365D"/>
    <w:rsid w:val="00DD37A7"/>
    <w:rsid w:val="00DD381A"/>
    <w:rsid w:val="00DD3CE4"/>
    <w:rsid w:val="00DD3CF3"/>
    <w:rsid w:val="00DD3E8C"/>
    <w:rsid w:val="00DD40C0"/>
    <w:rsid w:val="00DD4373"/>
    <w:rsid w:val="00DD43A9"/>
    <w:rsid w:val="00DD4449"/>
    <w:rsid w:val="00DD47F8"/>
    <w:rsid w:val="00DD480F"/>
    <w:rsid w:val="00DD49B1"/>
    <w:rsid w:val="00DD4A25"/>
    <w:rsid w:val="00DD4C04"/>
    <w:rsid w:val="00DD4C26"/>
    <w:rsid w:val="00DD4CB3"/>
    <w:rsid w:val="00DD4E72"/>
    <w:rsid w:val="00DD53D4"/>
    <w:rsid w:val="00DD54D4"/>
    <w:rsid w:val="00DD57D0"/>
    <w:rsid w:val="00DD5962"/>
    <w:rsid w:val="00DD5A05"/>
    <w:rsid w:val="00DD5B12"/>
    <w:rsid w:val="00DD5C6D"/>
    <w:rsid w:val="00DD5D9F"/>
    <w:rsid w:val="00DD5E98"/>
    <w:rsid w:val="00DD5F04"/>
    <w:rsid w:val="00DD6105"/>
    <w:rsid w:val="00DD628F"/>
    <w:rsid w:val="00DD631A"/>
    <w:rsid w:val="00DD635F"/>
    <w:rsid w:val="00DD6463"/>
    <w:rsid w:val="00DD649C"/>
    <w:rsid w:val="00DD67A6"/>
    <w:rsid w:val="00DD68DB"/>
    <w:rsid w:val="00DD6942"/>
    <w:rsid w:val="00DD6957"/>
    <w:rsid w:val="00DD69A4"/>
    <w:rsid w:val="00DD6B01"/>
    <w:rsid w:val="00DD6B39"/>
    <w:rsid w:val="00DD6E25"/>
    <w:rsid w:val="00DD6F08"/>
    <w:rsid w:val="00DD6F8C"/>
    <w:rsid w:val="00DD7038"/>
    <w:rsid w:val="00DD7783"/>
    <w:rsid w:val="00DD77B6"/>
    <w:rsid w:val="00DD78E5"/>
    <w:rsid w:val="00DD7A31"/>
    <w:rsid w:val="00DD7B96"/>
    <w:rsid w:val="00DD7D0A"/>
    <w:rsid w:val="00DD7D34"/>
    <w:rsid w:val="00DE0256"/>
    <w:rsid w:val="00DE04C4"/>
    <w:rsid w:val="00DE0650"/>
    <w:rsid w:val="00DE06F0"/>
    <w:rsid w:val="00DE0D9A"/>
    <w:rsid w:val="00DE0E74"/>
    <w:rsid w:val="00DE0EEC"/>
    <w:rsid w:val="00DE1117"/>
    <w:rsid w:val="00DE1466"/>
    <w:rsid w:val="00DE151F"/>
    <w:rsid w:val="00DE1610"/>
    <w:rsid w:val="00DE17D4"/>
    <w:rsid w:val="00DE19D1"/>
    <w:rsid w:val="00DE1AD4"/>
    <w:rsid w:val="00DE1AEF"/>
    <w:rsid w:val="00DE207A"/>
    <w:rsid w:val="00DE2322"/>
    <w:rsid w:val="00DE2E67"/>
    <w:rsid w:val="00DE309C"/>
    <w:rsid w:val="00DE33D1"/>
    <w:rsid w:val="00DE34B0"/>
    <w:rsid w:val="00DE36D7"/>
    <w:rsid w:val="00DE374E"/>
    <w:rsid w:val="00DE3ACF"/>
    <w:rsid w:val="00DE3B4D"/>
    <w:rsid w:val="00DE3C70"/>
    <w:rsid w:val="00DE3D7E"/>
    <w:rsid w:val="00DE3F6E"/>
    <w:rsid w:val="00DE3F73"/>
    <w:rsid w:val="00DE422B"/>
    <w:rsid w:val="00DE430C"/>
    <w:rsid w:val="00DE4593"/>
    <w:rsid w:val="00DE46A6"/>
    <w:rsid w:val="00DE4712"/>
    <w:rsid w:val="00DE47DA"/>
    <w:rsid w:val="00DE495C"/>
    <w:rsid w:val="00DE4B49"/>
    <w:rsid w:val="00DE4C96"/>
    <w:rsid w:val="00DE4CD2"/>
    <w:rsid w:val="00DE4E5F"/>
    <w:rsid w:val="00DE4E94"/>
    <w:rsid w:val="00DE4F18"/>
    <w:rsid w:val="00DE4FB1"/>
    <w:rsid w:val="00DE5082"/>
    <w:rsid w:val="00DE51EF"/>
    <w:rsid w:val="00DE5325"/>
    <w:rsid w:val="00DE55DA"/>
    <w:rsid w:val="00DE55E6"/>
    <w:rsid w:val="00DE5743"/>
    <w:rsid w:val="00DE5860"/>
    <w:rsid w:val="00DE58C4"/>
    <w:rsid w:val="00DE5B69"/>
    <w:rsid w:val="00DE5BC1"/>
    <w:rsid w:val="00DE5D28"/>
    <w:rsid w:val="00DE5DBF"/>
    <w:rsid w:val="00DE5DDA"/>
    <w:rsid w:val="00DE6046"/>
    <w:rsid w:val="00DE633E"/>
    <w:rsid w:val="00DE64EF"/>
    <w:rsid w:val="00DE677B"/>
    <w:rsid w:val="00DE6919"/>
    <w:rsid w:val="00DE6A0F"/>
    <w:rsid w:val="00DE6C75"/>
    <w:rsid w:val="00DE6E49"/>
    <w:rsid w:val="00DE6F36"/>
    <w:rsid w:val="00DE72AB"/>
    <w:rsid w:val="00DE7362"/>
    <w:rsid w:val="00DE78A4"/>
    <w:rsid w:val="00DE7AF6"/>
    <w:rsid w:val="00DE7B02"/>
    <w:rsid w:val="00DF0280"/>
    <w:rsid w:val="00DF02B3"/>
    <w:rsid w:val="00DF04F3"/>
    <w:rsid w:val="00DF0900"/>
    <w:rsid w:val="00DF0957"/>
    <w:rsid w:val="00DF0A38"/>
    <w:rsid w:val="00DF0A39"/>
    <w:rsid w:val="00DF0B14"/>
    <w:rsid w:val="00DF0C61"/>
    <w:rsid w:val="00DF0D0B"/>
    <w:rsid w:val="00DF0E7E"/>
    <w:rsid w:val="00DF0F20"/>
    <w:rsid w:val="00DF1061"/>
    <w:rsid w:val="00DF1109"/>
    <w:rsid w:val="00DF1170"/>
    <w:rsid w:val="00DF1183"/>
    <w:rsid w:val="00DF119E"/>
    <w:rsid w:val="00DF1582"/>
    <w:rsid w:val="00DF1586"/>
    <w:rsid w:val="00DF176D"/>
    <w:rsid w:val="00DF18BC"/>
    <w:rsid w:val="00DF18D4"/>
    <w:rsid w:val="00DF1A0D"/>
    <w:rsid w:val="00DF1CF2"/>
    <w:rsid w:val="00DF1FCB"/>
    <w:rsid w:val="00DF2271"/>
    <w:rsid w:val="00DF2282"/>
    <w:rsid w:val="00DF2529"/>
    <w:rsid w:val="00DF2647"/>
    <w:rsid w:val="00DF2654"/>
    <w:rsid w:val="00DF29A3"/>
    <w:rsid w:val="00DF29F6"/>
    <w:rsid w:val="00DF2A63"/>
    <w:rsid w:val="00DF2B10"/>
    <w:rsid w:val="00DF2CF1"/>
    <w:rsid w:val="00DF2D0D"/>
    <w:rsid w:val="00DF30A5"/>
    <w:rsid w:val="00DF318F"/>
    <w:rsid w:val="00DF394B"/>
    <w:rsid w:val="00DF3A81"/>
    <w:rsid w:val="00DF3AA6"/>
    <w:rsid w:val="00DF3D45"/>
    <w:rsid w:val="00DF42E4"/>
    <w:rsid w:val="00DF4317"/>
    <w:rsid w:val="00DF4385"/>
    <w:rsid w:val="00DF43A0"/>
    <w:rsid w:val="00DF44DD"/>
    <w:rsid w:val="00DF4582"/>
    <w:rsid w:val="00DF4B08"/>
    <w:rsid w:val="00DF4B55"/>
    <w:rsid w:val="00DF4BC5"/>
    <w:rsid w:val="00DF4D2C"/>
    <w:rsid w:val="00DF4F8D"/>
    <w:rsid w:val="00DF4FC1"/>
    <w:rsid w:val="00DF509B"/>
    <w:rsid w:val="00DF5247"/>
    <w:rsid w:val="00DF5467"/>
    <w:rsid w:val="00DF557C"/>
    <w:rsid w:val="00DF566E"/>
    <w:rsid w:val="00DF569A"/>
    <w:rsid w:val="00DF5717"/>
    <w:rsid w:val="00DF571F"/>
    <w:rsid w:val="00DF5D69"/>
    <w:rsid w:val="00DF5E13"/>
    <w:rsid w:val="00DF5FE2"/>
    <w:rsid w:val="00DF6024"/>
    <w:rsid w:val="00DF6071"/>
    <w:rsid w:val="00DF6178"/>
    <w:rsid w:val="00DF6188"/>
    <w:rsid w:val="00DF6462"/>
    <w:rsid w:val="00DF6482"/>
    <w:rsid w:val="00DF6575"/>
    <w:rsid w:val="00DF6593"/>
    <w:rsid w:val="00DF65A6"/>
    <w:rsid w:val="00DF65C9"/>
    <w:rsid w:val="00DF6721"/>
    <w:rsid w:val="00DF6866"/>
    <w:rsid w:val="00DF6908"/>
    <w:rsid w:val="00DF6B0C"/>
    <w:rsid w:val="00DF6C2D"/>
    <w:rsid w:val="00DF7447"/>
    <w:rsid w:val="00DF7647"/>
    <w:rsid w:val="00DF7810"/>
    <w:rsid w:val="00DF7824"/>
    <w:rsid w:val="00DF78B6"/>
    <w:rsid w:val="00DF7BB7"/>
    <w:rsid w:val="00DF7CB6"/>
    <w:rsid w:val="00DF7E98"/>
    <w:rsid w:val="00E00022"/>
    <w:rsid w:val="00E000EE"/>
    <w:rsid w:val="00E00252"/>
    <w:rsid w:val="00E0049B"/>
    <w:rsid w:val="00E00601"/>
    <w:rsid w:val="00E006B3"/>
    <w:rsid w:val="00E008A4"/>
    <w:rsid w:val="00E009D7"/>
    <w:rsid w:val="00E00A37"/>
    <w:rsid w:val="00E00BD8"/>
    <w:rsid w:val="00E00E50"/>
    <w:rsid w:val="00E01356"/>
    <w:rsid w:val="00E0158E"/>
    <w:rsid w:val="00E01697"/>
    <w:rsid w:val="00E01829"/>
    <w:rsid w:val="00E018AD"/>
    <w:rsid w:val="00E019A9"/>
    <w:rsid w:val="00E019FA"/>
    <w:rsid w:val="00E01C52"/>
    <w:rsid w:val="00E01E07"/>
    <w:rsid w:val="00E01E44"/>
    <w:rsid w:val="00E01EF4"/>
    <w:rsid w:val="00E022FB"/>
    <w:rsid w:val="00E02399"/>
    <w:rsid w:val="00E0257F"/>
    <w:rsid w:val="00E02767"/>
    <w:rsid w:val="00E028C5"/>
    <w:rsid w:val="00E02A33"/>
    <w:rsid w:val="00E02A6B"/>
    <w:rsid w:val="00E02AF3"/>
    <w:rsid w:val="00E02BFE"/>
    <w:rsid w:val="00E02EDC"/>
    <w:rsid w:val="00E0310C"/>
    <w:rsid w:val="00E0319F"/>
    <w:rsid w:val="00E03236"/>
    <w:rsid w:val="00E0343E"/>
    <w:rsid w:val="00E0383E"/>
    <w:rsid w:val="00E03B4A"/>
    <w:rsid w:val="00E03E13"/>
    <w:rsid w:val="00E03F5D"/>
    <w:rsid w:val="00E04069"/>
    <w:rsid w:val="00E041F7"/>
    <w:rsid w:val="00E04547"/>
    <w:rsid w:val="00E045E2"/>
    <w:rsid w:val="00E04ABF"/>
    <w:rsid w:val="00E04AFD"/>
    <w:rsid w:val="00E04B2E"/>
    <w:rsid w:val="00E04CEE"/>
    <w:rsid w:val="00E04D5A"/>
    <w:rsid w:val="00E04F94"/>
    <w:rsid w:val="00E050F1"/>
    <w:rsid w:val="00E0523A"/>
    <w:rsid w:val="00E054C8"/>
    <w:rsid w:val="00E054E3"/>
    <w:rsid w:val="00E05820"/>
    <w:rsid w:val="00E05B2B"/>
    <w:rsid w:val="00E05DC0"/>
    <w:rsid w:val="00E05FB8"/>
    <w:rsid w:val="00E06436"/>
    <w:rsid w:val="00E06472"/>
    <w:rsid w:val="00E06E7C"/>
    <w:rsid w:val="00E07015"/>
    <w:rsid w:val="00E07222"/>
    <w:rsid w:val="00E073D3"/>
    <w:rsid w:val="00E07434"/>
    <w:rsid w:val="00E0767A"/>
    <w:rsid w:val="00E07A08"/>
    <w:rsid w:val="00E07B64"/>
    <w:rsid w:val="00E07D01"/>
    <w:rsid w:val="00E07D7D"/>
    <w:rsid w:val="00E07EE3"/>
    <w:rsid w:val="00E10110"/>
    <w:rsid w:val="00E1037D"/>
    <w:rsid w:val="00E106CB"/>
    <w:rsid w:val="00E10A0B"/>
    <w:rsid w:val="00E10A44"/>
    <w:rsid w:val="00E10A64"/>
    <w:rsid w:val="00E10F60"/>
    <w:rsid w:val="00E1122A"/>
    <w:rsid w:val="00E1154C"/>
    <w:rsid w:val="00E1162F"/>
    <w:rsid w:val="00E11710"/>
    <w:rsid w:val="00E11734"/>
    <w:rsid w:val="00E1183D"/>
    <w:rsid w:val="00E1197C"/>
    <w:rsid w:val="00E11992"/>
    <w:rsid w:val="00E11E51"/>
    <w:rsid w:val="00E1217D"/>
    <w:rsid w:val="00E121BA"/>
    <w:rsid w:val="00E121CB"/>
    <w:rsid w:val="00E122EF"/>
    <w:rsid w:val="00E12812"/>
    <w:rsid w:val="00E12899"/>
    <w:rsid w:val="00E129EA"/>
    <w:rsid w:val="00E12AC8"/>
    <w:rsid w:val="00E12B36"/>
    <w:rsid w:val="00E12E11"/>
    <w:rsid w:val="00E12FE1"/>
    <w:rsid w:val="00E12FFF"/>
    <w:rsid w:val="00E13191"/>
    <w:rsid w:val="00E13206"/>
    <w:rsid w:val="00E13417"/>
    <w:rsid w:val="00E1351F"/>
    <w:rsid w:val="00E13AB4"/>
    <w:rsid w:val="00E13AC4"/>
    <w:rsid w:val="00E13BDC"/>
    <w:rsid w:val="00E13C22"/>
    <w:rsid w:val="00E13EA6"/>
    <w:rsid w:val="00E13F5F"/>
    <w:rsid w:val="00E1411E"/>
    <w:rsid w:val="00E14138"/>
    <w:rsid w:val="00E1430D"/>
    <w:rsid w:val="00E14764"/>
    <w:rsid w:val="00E14824"/>
    <w:rsid w:val="00E14C60"/>
    <w:rsid w:val="00E15110"/>
    <w:rsid w:val="00E151F9"/>
    <w:rsid w:val="00E15284"/>
    <w:rsid w:val="00E15372"/>
    <w:rsid w:val="00E1569D"/>
    <w:rsid w:val="00E15858"/>
    <w:rsid w:val="00E159D5"/>
    <w:rsid w:val="00E15A6D"/>
    <w:rsid w:val="00E15B3F"/>
    <w:rsid w:val="00E15C8D"/>
    <w:rsid w:val="00E15EEB"/>
    <w:rsid w:val="00E163C3"/>
    <w:rsid w:val="00E1667F"/>
    <w:rsid w:val="00E1669F"/>
    <w:rsid w:val="00E16760"/>
    <w:rsid w:val="00E16888"/>
    <w:rsid w:val="00E16997"/>
    <w:rsid w:val="00E16BB9"/>
    <w:rsid w:val="00E16C7F"/>
    <w:rsid w:val="00E16FB7"/>
    <w:rsid w:val="00E16FC8"/>
    <w:rsid w:val="00E1701F"/>
    <w:rsid w:val="00E1798F"/>
    <w:rsid w:val="00E17BB1"/>
    <w:rsid w:val="00E17CC0"/>
    <w:rsid w:val="00E17E10"/>
    <w:rsid w:val="00E17E8D"/>
    <w:rsid w:val="00E20000"/>
    <w:rsid w:val="00E200B5"/>
    <w:rsid w:val="00E2021D"/>
    <w:rsid w:val="00E2031F"/>
    <w:rsid w:val="00E203A8"/>
    <w:rsid w:val="00E2042E"/>
    <w:rsid w:val="00E20A8E"/>
    <w:rsid w:val="00E20D73"/>
    <w:rsid w:val="00E2109D"/>
    <w:rsid w:val="00E21166"/>
    <w:rsid w:val="00E2125E"/>
    <w:rsid w:val="00E2139E"/>
    <w:rsid w:val="00E214BD"/>
    <w:rsid w:val="00E217D4"/>
    <w:rsid w:val="00E21C0A"/>
    <w:rsid w:val="00E21C16"/>
    <w:rsid w:val="00E21D36"/>
    <w:rsid w:val="00E21D8C"/>
    <w:rsid w:val="00E21E98"/>
    <w:rsid w:val="00E21F49"/>
    <w:rsid w:val="00E22026"/>
    <w:rsid w:val="00E2208B"/>
    <w:rsid w:val="00E2223E"/>
    <w:rsid w:val="00E22305"/>
    <w:rsid w:val="00E2233F"/>
    <w:rsid w:val="00E22479"/>
    <w:rsid w:val="00E227F0"/>
    <w:rsid w:val="00E22A8E"/>
    <w:rsid w:val="00E22AE1"/>
    <w:rsid w:val="00E22F0B"/>
    <w:rsid w:val="00E22FC0"/>
    <w:rsid w:val="00E23263"/>
    <w:rsid w:val="00E23616"/>
    <w:rsid w:val="00E238CA"/>
    <w:rsid w:val="00E23A59"/>
    <w:rsid w:val="00E23E4B"/>
    <w:rsid w:val="00E23EAF"/>
    <w:rsid w:val="00E243D3"/>
    <w:rsid w:val="00E2475E"/>
    <w:rsid w:val="00E2497A"/>
    <w:rsid w:val="00E24B3B"/>
    <w:rsid w:val="00E24C17"/>
    <w:rsid w:val="00E24C38"/>
    <w:rsid w:val="00E24C70"/>
    <w:rsid w:val="00E24CB3"/>
    <w:rsid w:val="00E24D1D"/>
    <w:rsid w:val="00E24F56"/>
    <w:rsid w:val="00E24F6C"/>
    <w:rsid w:val="00E25202"/>
    <w:rsid w:val="00E253CA"/>
    <w:rsid w:val="00E25779"/>
    <w:rsid w:val="00E25CB0"/>
    <w:rsid w:val="00E2639F"/>
    <w:rsid w:val="00E263E5"/>
    <w:rsid w:val="00E264CF"/>
    <w:rsid w:val="00E26511"/>
    <w:rsid w:val="00E2684C"/>
    <w:rsid w:val="00E26B21"/>
    <w:rsid w:val="00E26C96"/>
    <w:rsid w:val="00E27072"/>
    <w:rsid w:val="00E27489"/>
    <w:rsid w:val="00E27FA1"/>
    <w:rsid w:val="00E30380"/>
    <w:rsid w:val="00E305BA"/>
    <w:rsid w:val="00E306C7"/>
    <w:rsid w:val="00E309A7"/>
    <w:rsid w:val="00E30B66"/>
    <w:rsid w:val="00E30C53"/>
    <w:rsid w:val="00E30DA6"/>
    <w:rsid w:val="00E30E02"/>
    <w:rsid w:val="00E30F1A"/>
    <w:rsid w:val="00E31050"/>
    <w:rsid w:val="00E31072"/>
    <w:rsid w:val="00E3116C"/>
    <w:rsid w:val="00E313BD"/>
    <w:rsid w:val="00E314C5"/>
    <w:rsid w:val="00E31555"/>
    <w:rsid w:val="00E317FB"/>
    <w:rsid w:val="00E31BD1"/>
    <w:rsid w:val="00E31E23"/>
    <w:rsid w:val="00E31F8A"/>
    <w:rsid w:val="00E32026"/>
    <w:rsid w:val="00E32107"/>
    <w:rsid w:val="00E321F2"/>
    <w:rsid w:val="00E3220B"/>
    <w:rsid w:val="00E322E6"/>
    <w:rsid w:val="00E322E9"/>
    <w:rsid w:val="00E3256C"/>
    <w:rsid w:val="00E325AA"/>
    <w:rsid w:val="00E326B5"/>
    <w:rsid w:val="00E32C07"/>
    <w:rsid w:val="00E32CEC"/>
    <w:rsid w:val="00E3318B"/>
    <w:rsid w:val="00E33319"/>
    <w:rsid w:val="00E33784"/>
    <w:rsid w:val="00E339DB"/>
    <w:rsid w:val="00E33CE3"/>
    <w:rsid w:val="00E33E3C"/>
    <w:rsid w:val="00E33E92"/>
    <w:rsid w:val="00E34420"/>
    <w:rsid w:val="00E349DE"/>
    <w:rsid w:val="00E34BF1"/>
    <w:rsid w:val="00E35124"/>
    <w:rsid w:val="00E35449"/>
    <w:rsid w:val="00E35978"/>
    <w:rsid w:val="00E35BCA"/>
    <w:rsid w:val="00E35D7F"/>
    <w:rsid w:val="00E35F44"/>
    <w:rsid w:val="00E361CB"/>
    <w:rsid w:val="00E362CE"/>
    <w:rsid w:val="00E36341"/>
    <w:rsid w:val="00E369E0"/>
    <w:rsid w:val="00E36B96"/>
    <w:rsid w:val="00E36BBC"/>
    <w:rsid w:val="00E36FF4"/>
    <w:rsid w:val="00E3706E"/>
    <w:rsid w:val="00E37648"/>
    <w:rsid w:val="00E376B1"/>
    <w:rsid w:val="00E376F2"/>
    <w:rsid w:val="00E378E9"/>
    <w:rsid w:val="00E37AED"/>
    <w:rsid w:val="00E37BDF"/>
    <w:rsid w:val="00E37CD9"/>
    <w:rsid w:val="00E4007F"/>
    <w:rsid w:val="00E40102"/>
    <w:rsid w:val="00E401C7"/>
    <w:rsid w:val="00E40213"/>
    <w:rsid w:val="00E40336"/>
    <w:rsid w:val="00E403F6"/>
    <w:rsid w:val="00E40513"/>
    <w:rsid w:val="00E406C2"/>
    <w:rsid w:val="00E406E0"/>
    <w:rsid w:val="00E40BDE"/>
    <w:rsid w:val="00E40CB8"/>
    <w:rsid w:val="00E40D29"/>
    <w:rsid w:val="00E41152"/>
    <w:rsid w:val="00E411AD"/>
    <w:rsid w:val="00E412A3"/>
    <w:rsid w:val="00E4133E"/>
    <w:rsid w:val="00E4139C"/>
    <w:rsid w:val="00E416A1"/>
    <w:rsid w:val="00E418BE"/>
    <w:rsid w:val="00E41AA7"/>
    <w:rsid w:val="00E41BB5"/>
    <w:rsid w:val="00E41BD2"/>
    <w:rsid w:val="00E41E1C"/>
    <w:rsid w:val="00E421A6"/>
    <w:rsid w:val="00E421DF"/>
    <w:rsid w:val="00E42235"/>
    <w:rsid w:val="00E42733"/>
    <w:rsid w:val="00E428E1"/>
    <w:rsid w:val="00E4294D"/>
    <w:rsid w:val="00E429D4"/>
    <w:rsid w:val="00E42B9B"/>
    <w:rsid w:val="00E42E0F"/>
    <w:rsid w:val="00E42FC5"/>
    <w:rsid w:val="00E4348C"/>
    <w:rsid w:val="00E43567"/>
    <w:rsid w:val="00E43783"/>
    <w:rsid w:val="00E4422B"/>
    <w:rsid w:val="00E44BC8"/>
    <w:rsid w:val="00E45084"/>
    <w:rsid w:val="00E45466"/>
    <w:rsid w:val="00E45967"/>
    <w:rsid w:val="00E45A6E"/>
    <w:rsid w:val="00E45D7C"/>
    <w:rsid w:val="00E45E5A"/>
    <w:rsid w:val="00E45F56"/>
    <w:rsid w:val="00E46467"/>
    <w:rsid w:val="00E464D0"/>
    <w:rsid w:val="00E46FAE"/>
    <w:rsid w:val="00E47095"/>
    <w:rsid w:val="00E4728C"/>
    <w:rsid w:val="00E47313"/>
    <w:rsid w:val="00E4732C"/>
    <w:rsid w:val="00E47481"/>
    <w:rsid w:val="00E474D6"/>
    <w:rsid w:val="00E477F4"/>
    <w:rsid w:val="00E47D90"/>
    <w:rsid w:val="00E47FFC"/>
    <w:rsid w:val="00E50048"/>
    <w:rsid w:val="00E503F7"/>
    <w:rsid w:val="00E504A1"/>
    <w:rsid w:val="00E50666"/>
    <w:rsid w:val="00E507A7"/>
    <w:rsid w:val="00E50945"/>
    <w:rsid w:val="00E509A6"/>
    <w:rsid w:val="00E5119F"/>
    <w:rsid w:val="00E51254"/>
    <w:rsid w:val="00E513A2"/>
    <w:rsid w:val="00E51582"/>
    <w:rsid w:val="00E518DE"/>
    <w:rsid w:val="00E5198B"/>
    <w:rsid w:val="00E51BD5"/>
    <w:rsid w:val="00E51E9E"/>
    <w:rsid w:val="00E520B1"/>
    <w:rsid w:val="00E522D1"/>
    <w:rsid w:val="00E523DE"/>
    <w:rsid w:val="00E52539"/>
    <w:rsid w:val="00E5256E"/>
    <w:rsid w:val="00E5285B"/>
    <w:rsid w:val="00E52913"/>
    <w:rsid w:val="00E52B3F"/>
    <w:rsid w:val="00E52BBE"/>
    <w:rsid w:val="00E531A0"/>
    <w:rsid w:val="00E53276"/>
    <w:rsid w:val="00E532CA"/>
    <w:rsid w:val="00E532DC"/>
    <w:rsid w:val="00E534E2"/>
    <w:rsid w:val="00E53521"/>
    <w:rsid w:val="00E53554"/>
    <w:rsid w:val="00E53795"/>
    <w:rsid w:val="00E53894"/>
    <w:rsid w:val="00E5409E"/>
    <w:rsid w:val="00E54442"/>
    <w:rsid w:val="00E5457F"/>
    <w:rsid w:val="00E5470F"/>
    <w:rsid w:val="00E549F0"/>
    <w:rsid w:val="00E54B07"/>
    <w:rsid w:val="00E54BFF"/>
    <w:rsid w:val="00E54DA4"/>
    <w:rsid w:val="00E55640"/>
    <w:rsid w:val="00E556A3"/>
    <w:rsid w:val="00E556AD"/>
    <w:rsid w:val="00E5596A"/>
    <w:rsid w:val="00E55BDF"/>
    <w:rsid w:val="00E55CE9"/>
    <w:rsid w:val="00E55D83"/>
    <w:rsid w:val="00E55FDC"/>
    <w:rsid w:val="00E56161"/>
    <w:rsid w:val="00E56577"/>
    <w:rsid w:val="00E565BF"/>
    <w:rsid w:val="00E56666"/>
    <w:rsid w:val="00E566AC"/>
    <w:rsid w:val="00E566AD"/>
    <w:rsid w:val="00E569BE"/>
    <w:rsid w:val="00E56E1D"/>
    <w:rsid w:val="00E57067"/>
    <w:rsid w:val="00E57297"/>
    <w:rsid w:val="00E5740F"/>
    <w:rsid w:val="00E57502"/>
    <w:rsid w:val="00E5762A"/>
    <w:rsid w:val="00E577B7"/>
    <w:rsid w:val="00E5783E"/>
    <w:rsid w:val="00E579CC"/>
    <w:rsid w:val="00E57BFA"/>
    <w:rsid w:val="00E57D5F"/>
    <w:rsid w:val="00E57E5C"/>
    <w:rsid w:val="00E57FD2"/>
    <w:rsid w:val="00E60090"/>
    <w:rsid w:val="00E601C5"/>
    <w:rsid w:val="00E603F3"/>
    <w:rsid w:val="00E60488"/>
    <w:rsid w:val="00E6067B"/>
    <w:rsid w:val="00E60754"/>
    <w:rsid w:val="00E60856"/>
    <w:rsid w:val="00E6091E"/>
    <w:rsid w:val="00E60AD5"/>
    <w:rsid w:val="00E60B59"/>
    <w:rsid w:val="00E60D0D"/>
    <w:rsid w:val="00E60D6D"/>
    <w:rsid w:val="00E60E47"/>
    <w:rsid w:val="00E60E9A"/>
    <w:rsid w:val="00E610E3"/>
    <w:rsid w:val="00E61196"/>
    <w:rsid w:val="00E6133F"/>
    <w:rsid w:val="00E6147D"/>
    <w:rsid w:val="00E61B31"/>
    <w:rsid w:val="00E61EC2"/>
    <w:rsid w:val="00E61EDA"/>
    <w:rsid w:val="00E61FFC"/>
    <w:rsid w:val="00E62032"/>
    <w:rsid w:val="00E620FB"/>
    <w:rsid w:val="00E62403"/>
    <w:rsid w:val="00E624F7"/>
    <w:rsid w:val="00E6289A"/>
    <w:rsid w:val="00E6351F"/>
    <w:rsid w:val="00E63553"/>
    <w:rsid w:val="00E63941"/>
    <w:rsid w:val="00E63E91"/>
    <w:rsid w:val="00E64192"/>
    <w:rsid w:val="00E641E9"/>
    <w:rsid w:val="00E642F1"/>
    <w:rsid w:val="00E64334"/>
    <w:rsid w:val="00E6443E"/>
    <w:rsid w:val="00E6445E"/>
    <w:rsid w:val="00E64852"/>
    <w:rsid w:val="00E64C56"/>
    <w:rsid w:val="00E64CDD"/>
    <w:rsid w:val="00E64D22"/>
    <w:rsid w:val="00E64D66"/>
    <w:rsid w:val="00E64DD3"/>
    <w:rsid w:val="00E64E83"/>
    <w:rsid w:val="00E650B4"/>
    <w:rsid w:val="00E65155"/>
    <w:rsid w:val="00E65278"/>
    <w:rsid w:val="00E65300"/>
    <w:rsid w:val="00E65316"/>
    <w:rsid w:val="00E654CB"/>
    <w:rsid w:val="00E654F0"/>
    <w:rsid w:val="00E65637"/>
    <w:rsid w:val="00E656FE"/>
    <w:rsid w:val="00E65710"/>
    <w:rsid w:val="00E657B3"/>
    <w:rsid w:val="00E657E4"/>
    <w:rsid w:val="00E659BE"/>
    <w:rsid w:val="00E65C39"/>
    <w:rsid w:val="00E65C58"/>
    <w:rsid w:val="00E660DF"/>
    <w:rsid w:val="00E662A4"/>
    <w:rsid w:val="00E66352"/>
    <w:rsid w:val="00E6635B"/>
    <w:rsid w:val="00E66502"/>
    <w:rsid w:val="00E668F9"/>
    <w:rsid w:val="00E66A0E"/>
    <w:rsid w:val="00E66AB1"/>
    <w:rsid w:val="00E66DEA"/>
    <w:rsid w:val="00E67025"/>
    <w:rsid w:val="00E6707E"/>
    <w:rsid w:val="00E672AB"/>
    <w:rsid w:val="00E673DB"/>
    <w:rsid w:val="00E678AB"/>
    <w:rsid w:val="00E67912"/>
    <w:rsid w:val="00E679F2"/>
    <w:rsid w:val="00E67BB0"/>
    <w:rsid w:val="00E67CBA"/>
    <w:rsid w:val="00E67EF6"/>
    <w:rsid w:val="00E67F92"/>
    <w:rsid w:val="00E67FB8"/>
    <w:rsid w:val="00E700C6"/>
    <w:rsid w:val="00E702BF"/>
    <w:rsid w:val="00E704A1"/>
    <w:rsid w:val="00E704D4"/>
    <w:rsid w:val="00E70737"/>
    <w:rsid w:val="00E70B25"/>
    <w:rsid w:val="00E70BA3"/>
    <w:rsid w:val="00E70C59"/>
    <w:rsid w:val="00E70E04"/>
    <w:rsid w:val="00E70FF1"/>
    <w:rsid w:val="00E714DD"/>
    <w:rsid w:val="00E7173F"/>
    <w:rsid w:val="00E717AC"/>
    <w:rsid w:val="00E71A42"/>
    <w:rsid w:val="00E71C79"/>
    <w:rsid w:val="00E71D10"/>
    <w:rsid w:val="00E71F1F"/>
    <w:rsid w:val="00E720A8"/>
    <w:rsid w:val="00E7227F"/>
    <w:rsid w:val="00E7228D"/>
    <w:rsid w:val="00E72382"/>
    <w:rsid w:val="00E72565"/>
    <w:rsid w:val="00E725DC"/>
    <w:rsid w:val="00E7278F"/>
    <w:rsid w:val="00E7292B"/>
    <w:rsid w:val="00E72AA0"/>
    <w:rsid w:val="00E72DDC"/>
    <w:rsid w:val="00E73306"/>
    <w:rsid w:val="00E733CD"/>
    <w:rsid w:val="00E734A0"/>
    <w:rsid w:val="00E73720"/>
    <w:rsid w:val="00E7375A"/>
    <w:rsid w:val="00E73887"/>
    <w:rsid w:val="00E73970"/>
    <w:rsid w:val="00E73B9A"/>
    <w:rsid w:val="00E741C1"/>
    <w:rsid w:val="00E74272"/>
    <w:rsid w:val="00E74370"/>
    <w:rsid w:val="00E74403"/>
    <w:rsid w:val="00E74774"/>
    <w:rsid w:val="00E74870"/>
    <w:rsid w:val="00E74872"/>
    <w:rsid w:val="00E74955"/>
    <w:rsid w:val="00E74A4F"/>
    <w:rsid w:val="00E74EB6"/>
    <w:rsid w:val="00E7516E"/>
    <w:rsid w:val="00E752D1"/>
    <w:rsid w:val="00E75440"/>
    <w:rsid w:val="00E755E9"/>
    <w:rsid w:val="00E75814"/>
    <w:rsid w:val="00E75B86"/>
    <w:rsid w:val="00E75DEB"/>
    <w:rsid w:val="00E75E50"/>
    <w:rsid w:val="00E75E68"/>
    <w:rsid w:val="00E760F5"/>
    <w:rsid w:val="00E76291"/>
    <w:rsid w:val="00E765B4"/>
    <w:rsid w:val="00E765ED"/>
    <w:rsid w:val="00E7660E"/>
    <w:rsid w:val="00E76779"/>
    <w:rsid w:val="00E76B0D"/>
    <w:rsid w:val="00E76C85"/>
    <w:rsid w:val="00E77100"/>
    <w:rsid w:val="00E7711A"/>
    <w:rsid w:val="00E773A1"/>
    <w:rsid w:val="00E776F1"/>
    <w:rsid w:val="00E777B2"/>
    <w:rsid w:val="00E778B3"/>
    <w:rsid w:val="00E77B1F"/>
    <w:rsid w:val="00E77B68"/>
    <w:rsid w:val="00E77B8B"/>
    <w:rsid w:val="00E77DF5"/>
    <w:rsid w:val="00E77F4C"/>
    <w:rsid w:val="00E77FC6"/>
    <w:rsid w:val="00E800B9"/>
    <w:rsid w:val="00E80170"/>
    <w:rsid w:val="00E80197"/>
    <w:rsid w:val="00E802AF"/>
    <w:rsid w:val="00E80585"/>
    <w:rsid w:val="00E80597"/>
    <w:rsid w:val="00E8075C"/>
    <w:rsid w:val="00E807FC"/>
    <w:rsid w:val="00E80845"/>
    <w:rsid w:val="00E80C22"/>
    <w:rsid w:val="00E80D5B"/>
    <w:rsid w:val="00E8109A"/>
    <w:rsid w:val="00E813A7"/>
    <w:rsid w:val="00E81472"/>
    <w:rsid w:val="00E81A8D"/>
    <w:rsid w:val="00E81C31"/>
    <w:rsid w:val="00E81FDF"/>
    <w:rsid w:val="00E821E0"/>
    <w:rsid w:val="00E82264"/>
    <w:rsid w:val="00E82293"/>
    <w:rsid w:val="00E824B4"/>
    <w:rsid w:val="00E828F5"/>
    <w:rsid w:val="00E828FC"/>
    <w:rsid w:val="00E82BB1"/>
    <w:rsid w:val="00E82CE9"/>
    <w:rsid w:val="00E82E18"/>
    <w:rsid w:val="00E82EE7"/>
    <w:rsid w:val="00E82F9C"/>
    <w:rsid w:val="00E831AF"/>
    <w:rsid w:val="00E8323B"/>
    <w:rsid w:val="00E833E5"/>
    <w:rsid w:val="00E83D0C"/>
    <w:rsid w:val="00E84042"/>
    <w:rsid w:val="00E844F3"/>
    <w:rsid w:val="00E84B88"/>
    <w:rsid w:val="00E84D13"/>
    <w:rsid w:val="00E84DD2"/>
    <w:rsid w:val="00E84EAB"/>
    <w:rsid w:val="00E84EFA"/>
    <w:rsid w:val="00E85090"/>
    <w:rsid w:val="00E850E5"/>
    <w:rsid w:val="00E852D8"/>
    <w:rsid w:val="00E85349"/>
    <w:rsid w:val="00E8538A"/>
    <w:rsid w:val="00E853C7"/>
    <w:rsid w:val="00E85983"/>
    <w:rsid w:val="00E85A3B"/>
    <w:rsid w:val="00E85C8A"/>
    <w:rsid w:val="00E85D9A"/>
    <w:rsid w:val="00E86394"/>
    <w:rsid w:val="00E863B2"/>
    <w:rsid w:val="00E8641B"/>
    <w:rsid w:val="00E8642C"/>
    <w:rsid w:val="00E86509"/>
    <w:rsid w:val="00E8652F"/>
    <w:rsid w:val="00E866D8"/>
    <w:rsid w:val="00E868C7"/>
    <w:rsid w:val="00E86A76"/>
    <w:rsid w:val="00E86BCC"/>
    <w:rsid w:val="00E87726"/>
    <w:rsid w:val="00E8774C"/>
    <w:rsid w:val="00E8777E"/>
    <w:rsid w:val="00E87792"/>
    <w:rsid w:val="00E87BF9"/>
    <w:rsid w:val="00E87CDD"/>
    <w:rsid w:val="00E87D42"/>
    <w:rsid w:val="00E87F79"/>
    <w:rsid w:val="00E90341"/>
    <w:rsid w:val="00E9042C"/>
    <w:rsid w:val="00E90582"/>
    <w:rsid w:val="00E9058C"/>
    <w:rsid w:val="00E90639"/>
    <w:rsid w:val="00E9075B"/>
    <w:rsid w:val="00E90802"/>
    <w:rsid w:val="00E909D4"/>
    <w:rsid w:val="00E910D3"/>
    <w:rsid w:val="00E91324"/>
    <w:rsid w:val="00E91442"/>
    <w:rsid w:val="00E91981"/>
    <w:rsid w:val="00E91A62"/>
    <w:rsid w:val="00E91B09"/>
    <w:rsid w:val="00E91BEE"/>
    <w:rsid w:val="00E91C29"/>
    <w:rsid w:val="00E91F9D"/>
    <w:rsid w:val="00E92029"/>
    <w:rsid w:val="00E9214C"/>
    <w:rsid w:val="00E92208"/>
    <w:rsid w:val="00E92455"/>
    <w:rsid w:val="00E92974"/>
    <w:rsid w:val="00E92AB2"/>
    <w:rsid w:val="00E92BBD"/>
    <w:rsid w:val="00E92BFD"/>
    <w:rsid w:val="00E92D64"/>
    <w:rsid w:val="00E93287"/>
    <w:rsid w:val="00E934AB"/>
    <w:rsid w:val="00E936D0"/>
    <w:rsid w:val="00E937D7"/>
    <w:rsid w:val="00E937EF"/>
    <w:rsid w:val="00E938E7"/>
    <w:rsid w:val="00E93A0A"/>
    <w:rsid w:val="00E93A65"/>
    <w:rsid w:val="00E945B6"/>
    <w:rsid w:val="00E94644"/>
    <w:rsid w:val="00E948D0"/>
    <w:rsid w:val="00E94A2A"/>
    <w:rsid w:val="00E94AF4"/>
    <w:rsid w:val="00E94CC9"/>
    <w:rsid w:val="00E94D8A"/>
    <w:rsid w:val="00E94F84"/>
    <w:rsid w:val="00E94FEF"/>
    <w:rsid w:val="00E95064"/>
    <w:rsid w:val="00E9539C"/>
    <w:rsid w:val="00E9543D"/>
    <w:rsid w:val="00E95481"/>
    <w:rsid w:val="00E959C4"/>
    <w:rsid w:val="00E95BEC"/>
    <w:rsid w:val="00E95F21"/>
    <w:rsid w:val="00E95FA7"/>
    <w:rsid w:val="00E95FF1"/>
    <w:rsid w:val="00E96265"/>
    <w:rsid w:val="00E96631"/>
    <w:rsid w:val="00E966E8"/>
    <w:rsid w:val="00E967F5"/>
    <w:rsid w:val="00E96885"/>
    <w:rsid w:val="00E96889"/>
    <w:rsid w:val="00E968E4"/>
    <w:rsid w:val="00E96ACC"/>
    <w:rsid w:val="00E96B77"/>
    <w:rsid w:val="00E96B78"/>
    <w:rsid w:val="00E96C96"/>
    <w:rsid w:val="00E96CFC"/>
    <w:rsid w:val="00E971EA"/>
    <w:rsid w:val="00E973AC"/>
    <w:rsid w:val="00E974D3"/>
    <w:rsid w:val="00E9776D"/>
    <w:rsid w:val="00E9797D"/>
    <w:rsid w:val="00E979C8"/>
    <w:rsid w:val="00E97BD7"/>
    <w:rsid w:val="00E97BFE"/>
    <w:rsid w:val="00E97C01"/>
    <w:rsid w:val="00E97D9D"/>
    <w:rsid w:val="00E97F9A"/>
    <w:rsid w:val="00EA0441"/>
    <w:rsid w:val="00EA0619"/>
    <w:rsid w:val="00EA06CF"/>
    <w:rsid w:val="00EA0731"/>
    <w:rsid w:val="00EA078D"/>
    <w:rsid w:val="00EA0902"/>
    <w:rsid w:val="00EA0A6D"/>
    <w:rsid w:val="00EA0AA4"/>
    <w:rsid w:val="00EA0D42"/>
    <w:rsid w:val="00EA0EB0"/>
    <w:rsid w:val="00EA0F77"/>
    <w:rsid w:val="00EA0FB7"/>
    <w:rsid w:val="00EA0FDC"/>
    <w:rsid w:val="00EA1202"/>
    <w:rsid w:val="00EA1961"/>
    <w:rsid w:val="00EA1A1A"/>
    <w:rsid w:val="00EA1B2C"/>
    <w:rsid w:val="00EA2291"/>
    <w:rsid w:val="00EA235F"/>
    <w:rsid w:val="00EA2784"/>
    <w:rsid w:val="00EA2836"/>
    <w:rsid w:val="00EA289E"/>
    <w:rsid w:val="00EA2929"/>
    <w:rsid w:val="00EA2980"/>
    <w:rsid w:val="00EA2AD7"/>
    <w:rsid w:val="00EA2C61"/>
    <w:rsid w:val="00EA2CAA"/>
    <w:rsid w:val="00EA2CC0"/>
    <w:rsid w:val="00EA2EBC"/>
    <w:rsid w:val="00EA30A7"/>
    <w:rsid w:val="00EA31FC"/>
    <w:rsid w:val="00EA330D"/>
    <w:rsid w:val="00EA34A8"/>
    <w:rsid w:val="00EA3537"/>
    <w:rsid w:val="00EA3568"/>
    <w:rsid w:val="00EA35A7"/>
    <w:rsid w:val="00EA38C9"/>
    <w:rsid w:val="00EA3A92"/>
    <w:rsid w:val="00EA3CBE"/>
    <w:rsid w:val="00EA4244"/>
    <w:rsid w:val="00EA4285"/>
    <w:rsid w:val="00EA45B2"/>
    <w:rsid w:val="00EA4885"/>
    <w:rsid w:val="00EA4A8D"/>
    <w:rsid w:val="00EA4DF8"/>
    <w:rsid w:val="00EA504E"/>
    <w:rsid w:val="00EA506B"/>
    <w:rsid w:val="00EA5112"/>
    <w:rsid w:val="00EA52BD"/>
    <w:rsid w:val="00EA56BE"/>
    <w:rsid w:val="00EA5966"/>
    <w:rsid w:val="00EA596D"/>
    <w:rsid w:val="00EA5A77"/>
    <w:rsid w:val="00EA5BD1"/>
    <w:rsid w:val="00EA5BD4"/>
    <w:rsid w:val="00EA61F2"/>
    <w:rsid w:val="00EA65BE"/>
    <w:rsid w:val="00EA676C"/>
    <w:rsid w:val="00EA67D1"/>
    <w:rsid w:val="00EA68E8"/>
    <w:rsid w:val="00EA69D4"/>
    <w:rsid w:val="00EA6B67"/>
    <w:rsid w:val="00EA6CD9"/>
    <w:rsid w:val="00EA6F17"/>
    <w:rsid w:val="00EA6FDC"/>
    <w:rsid w:val="00EA70F1"/>
    <w:rsid w:val="00EA72FA"/>
    <w:rsid w:val="00EA7589"/>
    <w:rsid w:val="00EA7981"/>
    <w:rsid w:val="00EA7D29"/>
    <w:rsid w:val="00EA7D2E"/>
    <w:rsid w:val="00EA7E0F"/>
    <w:rsid w:val="00EB00AA"/>
    <w:rsid w:val="00EB044A"/>
    <w:rsid w:val="00EB06EA"/>
    <w:rsid w:val="00EB0851"/>
    <w:rsid w:val="00EB092D"/>
    <w:rsid w:val="00EB0B13"/>
    <w:rsid w:val="00EB0B2B"/>
    <w:rsid w:val="00EB0C18"/>
    <w:rsid w:val="00EB1045"/>
    <w:rsid w:val="00EB10BC"/>
    <w:rsid w:val="00EB115B"/>
    <w:rsid w:val="00EB11A7"/>
    <w:rsid w:val="00EB11E9"/>
    <w:rsid w:val="00EB180D"/>
    <w:rsid w:val="00EB1A90"/>
    <w:rsid w:val="00EB1ACF"/>
    <w:rsid w:val="00EB1BC4"/>
    <w:rsid w:val="00EB2077"/>
    <w:rsid w:val="00EB208A"/>
    <w:rsid w:val="00EB20AD"/>
    <w:rsid w:val="00EB20D3"/>
    <w:rsid w:val="00EB2122"/>
    <w:rsid w:val="00EB2129"/>
    <w:rsid w:val="00EB22D1"/>
    <w:rsid w:val="00EB2373"/>
    <w:rsid w:val="00EB2377"/>
    <w:rsid w:val="00EB23BF"/>
    <w:rsid w:val="00EB25F3"/>
    <w:rsid w:val="00EB2612"/>
    <w:rsid w:val="00EB2B50"/>
    <w:rsid w:val="00EB2D58"/>
    <w:rsid w:val="00EB2D93"/>
    <w:rsid w:val="00EB2EA7"/>
    <w:rsid w:val="00EB2FE1"/>
    <w:rsid w:val="00EB314D"/>
    <w:rsid w:val="00EB3562"/>
    <w:rsid w:val="00EB3BE3"/>
    <w:rsid w:val="00EB42F1"/>
    <w:rsid w:val="00EB43FF"/>
    <w:rsid w:val="00EB44D7"/>
    <w:rsid w:val="00EB4F98"/>
    <w:rsid w:val="00EB4FFA"/>
    <w:rsid w:val="00EB50E8"/>
    <w:rsid w:val="00EB5284"/>
    <w:rsid w:val="00EB52B7"/>
    <w:rsid w:val="00EB5509"/>
    <w:rsid w:val="00EB57BA"/>
    <w:rsid w:val="00EB589D"/>
    <w:rsid w:val="00EB5A4E"/>
    <w:rsid w:val="00EB5B79"/>
    <w:rsid w:val="00EB61E5"/>
    <w:rsid w:val="00EB6276"/>
    <w:rsid w:val="00EB62A9"/>
    <w:rsid w:val="00EB6596"/>
    <w:rsid w:val="00EB66E3"/>
    <w:rsid w:val="00EB6C2C"/>
    <w:rsid w:val="00EB6D1A"/>
    <w:rsid w:val="00EB70A2"/>
    <w:rsid w:val="00EB70CF"/>
    <w:rsid w:val="00EB711E"/>
    <w:rsid w:val="00EB73B4"/>
    <w:rsid w:val="00EB789F"/>
    <w:rsid w:val="00EB7B62"/>
    <w:rsid w:val="00EB7C22"/>
    <w:rsid w:val="00EB7F1C"/>
    <w:rsid w:val="00EB7F68"/>
    <w:rsid w:val="00EC043B"/>
    <w:rsid w:val="00EC0555"/>
    <w:rsid w:val="00EC0690"/>
    <w:rsid w:val="00EC0767"/>
    <w:rsid w:val="00EC08BE"/>
    <w:rsid w:val="00EC0B3E"/>
    <w:rsid w:val="00EC0B5A"/>
    <w:rsid w:val="00EC0E28"/>
    <w:rsid w:val="00EC0F43"/>
    <w:rsid w:val="00EC102A"/>
    <w:rsid w:val="00EC1277"/>
    <w:rsid w:val="00EC12C6"/>
    <w:rsid w:val="00EC1405"/>
    <w:rsid w:val="00EC14FE"/>
    <w:rsid w:val="00EC17F2"/>
    <w:rsid w:val="00EC197D"/>
    <w:rsid w:val="00EC1B59"/>
    <w:rsid w:val="00EC1F8D"/>
    <w:rsid w:val="00EC2011"/>
    <w:rsid w:val="00EC2015"/>
    <w:rsid w:val="00EC223A"/>
    <w:rsid w:val="00EC2355"/>
    <w:rsid w:val="00EC26B9"/>
    <w:rsid w:val="00EC2795"/>
    <w:rsid w:val="00EC283D"/>
    <w:rsid w:val="00EC2A54"/>
    <w:rsid w:val="00EC2AE0"/>
    <w:rsid w:val="00EC2ED9"/>
    <w:rsid w:val="00EC30FE"/>
    <w:rsid w:val="00EC3137"/>
    <w:rsid w:val="00EC341F"/>
    <w:rsid w:val="00EC3525"/>
    <w:rsid w:val="00EC3568"/>
    <w:rsid w:val="00EC3742"/>
    <w:rsid w:val="00EC3DF1"/>
    <w:rsid w:val="00EC4243"/>
    <w:rsid w:val="00EC453D"/>
    <w:rsid w:val="00EC48A3"/>
    <w:rsid w:val="00EC4971"/>
    <w:rsid w:val="00EC4A67"/>
    <w:rsid w:val="00EC4CC0"/>
    <w:rsid w:val="00EC4D39"/>
    <w:rsid w:val="00EC4E29"/>
    <w:rsid w:val="00EC50E6"/>
    <w:rsid w:val="00EC514D"/>
    <w:rsid w:val="00EC5423"/>
    <w:rsid w:val="00EC5A2C"/>
    <w:rsid w:val="00EC5AD7"/>
    <w:rsid w:val="00EC5AFE"/>
    <w:rsid w:val="00EC5B6D"/>
    <w:rsid w:val="00EC5B76"/>
    <w:rsid w:val="00EC60CC"/>
    <w:rsid w:val="00EC64BA"/>
    <w:rsid w:val="00EC65C6"/>
    <w:rsid w:val="00EC6730"/>
    <w:rsid w:val="00EC67CF"/>
    <w:rsid w:val="00EC6A0C"/>
    <w:rsid w:val="00EC6A8A"/>
    <w:rsid w:val="00EC6AAE"/>
    <w:rsid w:val="00EC6BB7"/>
    <w:rsid w:val="00EC6D4D"/>
    <w:rsid w:val="00EC6EE6"/>
    <w:rsid w:val="00EC6FDC"/>
    <w:rsid w:val="00EC6FDD"/>
    <w:rsid w:val="00EC6FFF"/>
    <w:rsid w:val="00EC703D"/>
    <w:rsid w:val="00EC704E"/>
    <w:rsid w:val="00EC70C7"/>
    <w:rsid w:val="00EC7296"/>
    <w:rsid w:val="00EC7327"/>
    <w:rsid w:val="00EC732F"/>
    <w:rsid w:val="00EC7395"/>
    <w:rsid w:val="00EC74C9"/>
    <w:rsid w:val="00EC7588"/>
    <w:rsid w:val="00EC78F3"/>
    <w:rsid w:val="00EC7E09"/>
    <w:rsid w:val="00EC7EE6"/>
    <w:rsid w:val="00EC7EF3"/>
    <w:rsid w:val="00EC7F4F"/>
    <w:rsid w:val="00ED0190"/>
    <w:rsid w:val="00ED01D7"/>
    <w:rsid w:val="00ED01F4"/>
    <w:rsid w:val="00ED045D"/>
    <w:rsid w:val="00ED050B"/>
    <w:rsid w:val="00ED0517"/>
    <w:rsid w:val="00ED0AF3"/>
    <w:rsid w:val="00ED115E"/>
    <w:rsid w:val="00ED11E3"/>
    <w:rsid w:val="00ED12FC"/>
    <w:rsid w:val="00ED1618"/>
    <w:rsid w:val="00ED16AC"/>
    <w:rsid w:val="00ED1769"/>
    <w:rsid w:val="00ED1C2A"/>
    <w:rsid w:val="00ED2308"/>
    <w:rsid w:val="00ED2377"/>
    <w:rsid w:val="00ED2853"/>
    <w:rsid w:val="00ED29F4"/>
    <w:rsid w:val="00ED2BD4"/>
    <w:rsid w:val="00ED2BFA"/>
    <w:rsid w:val="00ED2CCF"/>
    <w:rsid w:val="00ED2E3D"/>
    <w:rsid w:val="00ED2EF2"/>
    <w:rsid w:val="00ED30E7"/>
    <w:rsid w:val="00ED31A2"/>
    <w:rsid w:val="00ED31A9"/>
    <w:rsid w:val="00ED31F3"/>
    <w:rsid w:val="00ED320A"/>
    <w:rsid w:val="00ED337F"/>
    <w:rsid w:val="00ED37EC"/>
    <w:rsid w:val="00ED382F"/>
    <w:rsid w:val="00ED3C71"/>
    <w:rsid w:val="00ED3CF3"/>
    <w:rsid w:val="00ED3E7C"/>
    <w:rsid w:val="00ED3E98"/>
    <w:rsid w:val="00ED3ECD"/>
    <w:rsid w:val="00ED4355"/>
    <w:rsid w:val="00ED4430"/>
    <w:rsid w:val="00ED4522"/>
    <w:rsid w:val="00ED4AFC"/>
    <w:rsid w:val="00ED4B96"/>
    <w:rsid w:val="00ED4C9C"/>
    <w:rsid w:val="00ED4FA9"/>
    <w:rsid w:val="00ED5219"/>
    <w:rsid w:val="00ED52DB"/>
    <w:rsid w:val="00ED530C"/>
    <w:rsid w:val="00ED536A"/>
    <w:rsid w:val="00ED54B5"/>
    <w:rsid w:val="00ED5528"/>
    <w:rsid w:val="00ED565B"/>
    <w:rsid w:val="00ED58B2"/>
    <w:rsid w:val="00ED5926"/>
    <w:rsid w:val="00ED5A77"/>
    <w:rsid w:val="00ED5B50"/>
    <w:rsid w:val="00ED5D82"/>
    <w:rsid w:val="00ED6113"/>
    <w:rsid w:val="00ED6282"/>
    <w:rsid w:val="00ED6291"/>
    <w:rsid w:val="00ED6581"/>
    <w:rsid w:val="00ED676A"/>
    <w:rsid w:val="00ED68A5"/>
    <w:rsid w:val="00ED6B62"/>
    <w:rsid w:val="00ED6BC2"/>
    <w:rsid w:val="00ED6CA3"/>
    <w:rsid w:val="00ED6CCF"/>
    <w:rsid w:val="00ED6F61"/>
    <w:rsid w:val="00ED71B2"/>
    <w:rsid w:val="00ED7251"/>
    <w:rsid w:val="00ED750A"/>
    <w:rsid w:val="00ED76B0"/>
    <w:rsid w:val="00ED7776"/>
    <w:rsid w:val="00ED794F"/>
    <w:rsid w:val="00ED7D51"/>
    <w:rsid w:val="00ED7E33"/>
    <w:rsid w:val="00EE04F5"/>
    <w:rsid w:val="00EE0505"/>
    <w:rsid w:val="00EE089E"/>
    <w:rsid w:val="00EE0900"/>
    <w:rsid w:val="00EE0A2E"/>
    <w:rsid w:val="00EE0BE6"/>
    <w:rsid w:val="00EE0C8D"/>
    <w:rsid w:val="00EE0D21"/>
    <w:rsid w:val="00EE0DBD"/>
    <w:rsid w:val="00EE144D"/>
    <w:rsid w:val="00EE18FB"/>
    <w:rsid w:val="00EE1BE2"/>
    <w:rsid w:val="00EE1BE4"/>
    <w:rsid w:val="00EE2119"/>
    <w:rsid w:val="00EE22FA"/>
    <w:rsid w:val="00EE280F"/>
    <w:rsid w:val="00EE3215"/>
    <w:rsid w:val="00EE32C2"/>
    <w:rsid w:val="00EE3550"/>
    <w:rsid w:val="00EE3681"/>
    <w:rsid w:val="00EE3B31"/>
    <w:rsid w:val="00EE3C0E"/>
    <w:rsid w:val="00EE3DF7"/>
    <w:rsid w:val="00EE3F1B"/>
    <w:rsid w:val="00EE3F82"/>
    <w:rsid w:val="00EE4038"/>
    <w:rsid w:val="00EE41B4"/>
    <w:rsid w:val="00EE467F"/>
    <w:rsid w:val="00EE4962"/>
    <w:rsid w:val="00EE4A2E"/>
    <w:rsid w:val="00EE4BBC"/>
    <w:rsid w:val="00EE4D20"/>
    <w:rsid w:val="00EE4D55"/>
    <w:rsid w:val="00EE4ED5"/>
    <w:rsid w:val="00EE5543"/>
    <w:rsid w:val="00EE5CBA"/>
    <w:rsid w:val="00EE5CC6"/>
    <w:rsid w:val="00EE5E4B"/>
    <w:rsid w:val="00EE5E56"/>
    <w:rsid w:val="00EE607E"/>
    <w:rsid w:val="00EE64F1"/>
    <w:rsid w:val="00EE672F"/>
    <w:rsid w:val="00EE68BC"/>
    <w:rsid w:val="00EE6938"/>
    <w:rsid w:val="00EE697B"/>
    <w:rsid w:val="00EE6981"/>
    <w:rsid w:val="00EE6A05"/>
    <w:rsid w:val="00EE6A4D"/>
    <w:rsid w:val="00EE6D2C"/>
    <w:rsid w:val="00EE6F18"/>
    <w:rsid w:val="00EE6F29"/>
    <w:rsid w:val="00EE6FE8"/>
    <w:rsid w:val="00EE73C3"/>
    <w:rsid w:val="00EE755A"/>
    <w:rsid w:val="00EE75AD"/>
    <w:rsid w:val="00EE770F"/>
    <w:rsid w:val="00EE77E3"/>
    <w:rsid w:val="00EE7AF7"/>
    <w:rsid w:val="00EE7F3F"/>
    <w:rsid w:val="00EE7F52"/>
    <w:rsid w:val="00EE7F59"/>
    <w:rsid w:val="00EF0034"/>
    <w:rsid w:val="00EF0117"/>
    <w:rsid w:val="00EF04A0"/>
    <w:rsid w:val="00EF0681"/>
    <w:rsid w:val="00EF0859"/>
    <w:rsid w:val="00EF0955"/>
    <w:rsid w:val="00EF0A8E"/>
    <w:rsid w:val="00EF0BFB"/>
    <w:rsid w:val="00EF0F99"/>
    <w:rsid w:val="00EF12B5"/>
    <w:rsid w:val="00EF1579"/>
    <w:rsid w:val="00EF1890"/>
    <w:rsid w:val="00EF21EE"/>
    <w:rsid w:val="00EF23D1"/>
    <w:rsid w:val="00EF23DC"/>
    <w:rsid w:val="00EF264B"/>
    <w:rsid w:val="00EF266D"/>
    <w:rsid w:val="00EF26BA"/>
    <w:rsid w:val="00EF2834"/>
    <w:rsid w:val="00EF284A"/>
    <w:rsid w:val="00EF28AD"/>
    <w:rsid w:val="00EF2EC6"/>
    <w:rsid w:val="00EF3050"/>
    <w:rsid w:val="00EF30AF"/>
    <w:rsid w:val="00EF3386"/>
    <w:rsid w:val="00EF340B"/>
    <w:rsid w:val="00EF3584"/>
    <w:rsid w:val="00EF36DF"/>
    <w:rsid w:val="00EF3AAA"/>
    <w:rsid w:val="00EF3AD4"/>
    <w:rsid w:val="00EF3BFA"/>
    <w:rsid w:val="00EF3E69"/>
    <w:rsid w:val="00EF4074"/>
    <w:rsid w:val="00EF42CF"/>
    <w:rsid w:val="00EF4650"/>
    <w:rsid w:val="00EF46B5"/>
    <w:rsid w:val="00EF4818"/>
    <w:rsid w:val="00EF489B"/>
    <w:rsid w:val="00EF4A8D"/>
    <w:rsid w:val="00EF4B02"/>
    <w:rsid w:val="00EF4BF7"/>
    <w:rsid w:val="00EF4FFE"/>
    <w:rsid w:val="00EF5096"/>
    <w:rsid w:val="00EF50A0"/>
    <w:rsid w:val="00EF511C"/>
    <w:rsid w:val="00EF519B"/>
    <w:rsid w:val="00EF51C8"/>
    <w:rsid w:val="00EF5325"/>
    <w:rsid w:val="00EF5640"/>
    <w:rsid w:val="00EF5783"/>
    <w:rsid w:val="00EF5825"/>
    <w:rsid w:val="00EF58E0"/>
    <w:rsid w:val="00EF5B38"/>
    <w:rsid w:val="00EF5D1A"/>
    <w:rsid w:val="00EF5D70"/>
    <w:rsid w:val="00EF5E37"/>
    <w:rsid w:val="00EF5F53"/>
    <w:rsid w:val="00EF63DB"/>
    <w:rsid w:val="00EF65F5"/>
    <w:rsid w:val="00EF6617"/>
    <w:rsid w:val="00EF6BBA"/>
    <w:rsid w:val="00EF6CF0"/>
    <w:rsid w:val="00EF7192"/>
    <w:rsid w:val="00EF72B5"/>
    <w:rsid w:val="00EF73BE"/>
    <w:rsid w:val="00EF7500"/>
    <w:rsid w:val="00EF766E"/>
    <w:rsid w:val="00EF7B0A"/>
    <w:rsid w:val="00EF7B5C"/>
    <w:rsid w:val="00EF7C42"/>
    <w:rsid w:val="00F005A5"/>
    <w:rsid w:val="00F015ED"/>
    <w:rsid w:val="00F0161F"/>
    <w:rsid w:val="00F017E3"/>
    <w:rsid w:val="00F01B48"/>
    <w:rsid w:val="00F02083"/>
    <w:rsid w:val="00F0212B"/>
    <w:rsid w:val="00F0229D"/>
    <w:rsid w:val="00F02373"/>
    <w:rsid w:val="00F02897"/>
    <w:rsid w:val="00F028A1"/>
    <w:rsid w:val="00F02C1A"/>
    <w:rsid w:val="00F02F77"/>
    <w:rsid w:val="00F03125"/>
    <w:rsid w:val="00F03254"/>
    <w:rsid w:val="00F033A9"/>
    <w:rsid w:val="00F033D3"/>
    <w:rsid w:val="00F03470"/>
    <w:rsid w:val="00F03536"/>
    <w:rsid w:val="00F0353C"/>
    <w:rsid w:val="00F036D6"/>
    <w:rsid w:val="00F03726"/>
    <w:rsid w:val="00F039C2"/>
    <w:rsid w:val="00F03C62"/>
    <w:rsid w:val="00F041A3"/>
    <w:rsid w:val="00F04238"/>
    <w:rsid w:val="00F047DB"/>
    <w:rsid w:val="00F04802"/>
    <w:rsid w:val="00F04A99"/>
    <w:rsid w:val="00F04B61"/>
    <w:rsid w:val="00F04BA3"/>
    <w:rsid w:val="00F04E04"/>
    <w:rsid w:val="00F052FB"/>
    <w:rsid w:val="00F053F7"/>
    <w:rsid w:val="00F0565E"/>
    <w:rsid w:val="00F05710"/>
    <w:rsid w:val="00F0577B"/>
    <w:rsid w:val="00F059A4"/>
    <w:rsid w:val="00F05A9B"/>
    <w:rsid w:val="00F05C50"/>
    <w:rsid w:val="00F05D58"/>
    <w:rsid w:val="00F05E42"/>
    <w:rsid w:val="00F05EE1"/>
    <w:rsid w:val="00F0606A"/>
    <w:rsid w:val="00F062C7"/>
    <w:rsid w:val="00F06308"/>
    <w:rsid w:val="00F06492"/>
    <w:rsid w:val="00F064F8"/>
    <w:rsid w:val="00F06561"/>
    <w:rsid w:val="00F0667C"/>
    <w:rsid w:val="00F066E0"/>
    <w:rsid w:val="00F067E9"/>
    <w:rsid w:val="00F06A38"/>
    <w:rsid w:val="00F06B0D"/>
    <w:rsid w:val="00F0703F"/>
    <w:rsid w:val="00F072E5"/>
    <w:rsid w:val="00F07773"/>
    <w:rsid w:val="00F07870"/>
    <w:rsid w:val="00F078C3"/>
    <w:rsid w:val="00F07906"/>
    <w:rsid w:val="00F079B3"/>
    <w:rsid w:val="00F07DFE"/>
    <w:rsid w:val="00F10052"/>
    <w:rsid w:val="00F1006A"/>
    <w:rsid w:val="00F10279"/>
    <w:rsid w:val="00F1041F"/>
    <w:rsid w:val="00F10432"/>
    <w:rsid w:val="00F109EF"/>
    <w:rsid w:val="00F10BD8"/>
    <w:rsid w:val="00F10C31"/>
    <w:rsid w:val="00F10CB3"/>
    <w:rsid w:val="00F10DAC"/>
    <w:rsid w:val="00F111A0"/>
    <w:rsid w:val="00F112DA"/>
    <w:rsid w:val="00F1133A"/>
    <w:rsid w:val="00F113ED"/>
    <w:rsid w:val="00F1159F"/>
    <w:rsid w:val="00F115E4"/>
    <w:rsid w:val="00F116E6"/>
    <w:rsid w:val="00F119C1"/>
    <w:rsid w:val="00F11ECA"/>
    <w:rsid w:val="00F11FF1"/>
    <w:rsid w:val="00F1214A"/>
    <w:rsid w:val="00F121CD"/>
    <w:rsid w:val="00F12350"/>
    <w:rsid w:val="00F124AA"/>
    <w:rsid w:val="00F12723"/>
    <w:rsid w:val="00F12818"/>
    <w:rsid w:val="00F128D1"/>
    <w:rsid w:val="00F12AB6"/>
    <w:rsid w:val="00F12AF4"/>
    <w:rsid w:val="00F12B73"/>
    <w:rsid w:val="00F12DAE"/>
    <w:rsid w:val="00F12F12"/>
    <w:rsid w:val="00F130C7"/>
    <w:rsid w:val="00F1329E"/>
    <w:rsid w:val="00F1335D"/>
    <w:rsid w:val="00F134DF"/>
    <w:rsid w:val="00F135DA"/>
    <w:rsid w:val="00F137AC"/>
    <w:rsid w:val="00F13845"/>
    <w:rsid w:val="00F1404B"/>
    <w:rsid w:val="00F1465E"/>
    <w:rsid w:val="00F14887"/>
    <w:rsid w:val="00F14CBA"/>
    <w:rsid w:val="00F14EA3"/>
    <w:rsid w:val="00F14FE2"/>
    <w:rsid w:val="00F150AA"/>
    <w:rsid w:val="00F15183"/>
    <w:rsid w:val="00F154AD"/>
    <w:rsid w:val="00F1569D"/>
    <w:rsid w:val="00F15775"/>
    <w:rsid w:val="00F15CC6"/>
    <w:rsid w:val="00F15DF9"/>
    <w:rsid w:val="00F160D6"/>
    <w:rsid w:val="00F160F5"/>
    <w:rsid w:val="00F1615B"/>
    <w:rsid w:val="00F1618A"/>
    <w:rsid w:val="00F1679B"/>
    <w:rsid w:val="00F16848"/>
    <w:rsid w:val="00F16C78"/>
    <w:rsid w:val="00F16DCF"/>
    <w:rsid w:val="00F17084"/>
    <w:rsid w:val="00F17277"/>
    <w:rsid w:val="00F172FF"/>
    <w:rsid w:val="00F17391"/>
    <w:rsid w:val="00F1762E"/>
    <w:rsid w:val="00F17661"/>
    <w:rsid w:val="00F1768B"/>
    <w:rsid w:val="00F1770C"/>
    <w:rsid w:val="00F17736"/>
    <w:rsid w:val="00F179F6"/>
    <w:rsid w:val="00F17AE9"/>
    <w:rsid w:val="00F17B89"/>
    <w:rsid w:val="00F17DF8"/>
    <w:rsid w:val="00F17EDE"/>
    <w:rsid w:val="00F17F2C"/>
    <w:rsid w:val="00F20092"/>
    <w:rsid w:val="00F20587"/>
    <w:rsid w:val="00F2093B"/>
    <w:rsid w:val="00F2094B"/>
    <w:rsid w:val="00F2109D"/>
    <w:rsid w:val="00F2122A"/>
    <w:rsid w:val="00F21313"/>
    <w:rsid w:val="00F21505"/>
    <w:rsid w:val="00F21531"/>
    <w:rsid w:val="00F21785"/>
    <w:rsid w:val="00F21B13"/>
    <w:rsid w:val="00F21E4E"/>
    <w:rsid w:val="00F21E95"/>
    <w:rsid w:val="00F21FF1"/>
    <w:rsid w:val="00F221F0"/>
    <w:rsid w:val="00F222F0"/>
    <w:rsid w:val="00F222F8"/>
    <w:rsid w:val="00F22479"/>
    <w:rsid w:val="00F224DA"/>
    <w:rsid w:val="00F228A4"/>
    <w:rsid w:val="00F228AC"/>
    <w:rsid w:val="00F228C1"/>
    <w:rsid w:val="00F22B9C"/>
    <w:rsid w:val="00F22DFC"/>
    <w:rsid w:val="00F22EA0"/>
    <w:rsid w:val="00F231C4"/>
    <w:rsid w:val="00F2320D"/>
    <w:rsid w:val="00F23437"/>
    <w:rsid w:val="00F23490"/>
    <w:rsid w:val="00F2379C"/>
    <w:rsid w:val="00F2380C"/>
    <w:rsid w:val="00F23A56"/>
    <w:rsid w:val="00F23AAB"/>
    <w:rsid w:val="00F23B42"/>
    <w:rsid w:val="00F23B63"/>
    <w:rsid w:val="00F23DBB"/>
    <w:rsid w:val="00F23E6B"/>
    <w:rsid w:val="00F23EF3"/>
    <w:rsid w:val="00F24098"/>
    <w:rsid w:val="00F24124"/>
    <w:rsid w:val="00F241D7"/>
    <w:rsid w:val="00F241DA"/>
    <w:rsid w:val="00F243AA"/>
    <w:rsid w:val="00F24586"/>
    <w:rsid w:val="00F24652"/>
    <w:rsid w:val="00F2466E"/>
    <w:rsid w:val="00F246BA"/>
    <w:rsid w:val="00F24747"/>
    <w:rsid w:val="00F247D2"/>
    <w:rsid w:val="00F24828"/>
    <w:rsid w:val="00F24ED0"/>
    <w:rsid w:val="00F24FD5"/>
    <w:rsid w:val="00F2504E"/>
    <w:rsid w:val="00F250F1"/>
    <w:rsid w:val="00F252C8"/>
    <w:rsid w:val="00F2561A"/>
    <w:rsid w:val="00F25750"/>
    <w:rsid w:val="00F257A8"/>
    <w:rsid w:val="00F259D2"/>
    <w:rsid w:val="00F25B86"/>
    <w:rsid w:val="00F25BA8"/>
    <w:rsid w:val="00F25C54"/>
    <w:rsid w:val="00F25CC0"/>
    <w:rsid w:val="00F26032"/>
    <w:rsid w:val="00F260F0"/>
    <w:rsid w:val="00F263B9"/>
    <w:rsid w:val="00F26587"/>
    <w:rsid w:val="00F26623"/>
    <w:rsid w:val="00F266A6"/>
    <w:rsid w:val="00F26944"/>
    <w:rsid w:val="00F26964"/>
    <w:rsid w:val="00F26A31"/>
    <w:rsid w:val="00F26B36"/>
    <w:rsid w:val="00F26BEF"/>
    <w:rsid w:val="00F26DAF"/>
    <w:rsid w:val="00F26E69"/>
    <w:rsid w:val="00F26F60"/>
    <w:rsid w:val="00F27132"/>
    <w:rsid w:val="00F27166"/>
    <w:rsid w:val="00F2743B"/>
    <w:rsid w:val="00F2746F"/>
    <w:rsid w:val="00F27AFA"/>
    <w:rsid w:val="00F27CAC"/>
    <w:rsid w:val="00F27DC5"/>
    <w:rsid w:val="00F30155"/>
    <w:rsid w:val="00F301D9"/>
    <w:rsid w:val="00F30353"/>
    <w:rsid w:val="00F30371"/>
    <w:rsid w:val="00F30379"/>
    <w:rsid w:val="00F3066B"/>
    <w:rsid w:val="00F309D5"/>
    <w:rsid w:val="00F309E8"/>
    <w:rsid w:val="00F30BE1"/>
    <w:rsid w:val="00F30DC4"/>
    <w:rsid w:val="00F30FEF"/>
    <w:rsid w:val="00F311CF"/>
    <w:rsid w:val="00F31237"/>
    <w:rsid w:val="00F31468"/>
    <w:rsid w:val="00F31664"/>
    <w:rsid w:val="00F316AC"/>
    <w:rsid w:val="00F31995"/>
    <w:rsid w:val="00F31C3A"/>
    <w:rsid w:val="00F31EBA"/>
    <w:rsid w:val="00F31ECC"/>
    <w:rsid w:val="00F32138"/>
    <w:rsid w:val="00F3217F"/>
    <w:rsid w:val="00F32430"/>
    <w:rsid w:val="00F32441"/>
    <w:rsid w:val="00F3279E"/>
    <w:rsid w:val="00F328A6"/>
    <w:rsid w:val="00F32928"/>
    <w:rsid w:val="00F32B56"/>
    <w:rsid w:val="00F32C7F"/>
    <w:rsid w:val="00F32D96"/>
    <w:rsid w:val="00F32F62"/>
    <w:rsid w:val="00F3334E"/>
    <w:rsid w:val="00F333B8"/>
    <w:rsid w:val="00F333D4"/>
    <w:rsid w:val="00F338F0"/>
    <w:rsid w:val="00F33931"/>
    <w:rsid w:val="00F339B6"/>
    <w:rsid w:val="00F33E6D"/>
    <w:rsid w:val="00F34247"/>
    <w:rsid w:val="00F34330"/>
    <w:rsid w:val="00F344E7"/>
    <w:rsid w:val="00F346EC"/>
    <w:rsid w:val="00F34756"/>
    <w:rsid w:val="00F34788"/>
    <w:rsid w:val="00F34838"/>
    <w:rsid w:val="00F34873"/>
    <w:rsid w:val="00F34ACB"/>
    <w:rsid w:val="00F34E75"/>
    <w:rsid w:val="00F3520A"/>
    <w:rsid w:val="00F35330"/>
    <w:rsid w:val="00F3561E"/>
    <w:rsid w:val="00F35710"/>
    <w:rsid w:val="00F35787"/>
    <w:rsid w:val="00F35C39"/>
    <w:rsid w:val="00F35C96"/>
    <w:rsid w:val="00F35D54"/>
    <w:rsid w:val="00F35F22"/>
    <w:rsid w:val="00F36447"/>
    <w:rsid w:val="00F3649A"/>
    <w:rsid w:val="00F36706"/>
    <w:rsid w:val="00F3673D"/>
    <w:rsid w:val="00F369DF"/>
    <w:rsid w:val="00F36F94"/>
    <w:rsid w:val="00F3701A"/>
    <w:rsid w:val="00F3725A"/>
    <w:rsid w:val="00F3729A"/>
    <w:rsid w:val="00F372CA"/>
    <w:rsid w:val="00F373D5"/>
    <w:rsid w:val="00F373E6"/>
    <w:rsid w:val="00F3743D"/>
    <w:rsid w:val="00F37800"/>
    <w:rsid w:val="00F3796C"/>
    <w:rsid w:val="00F37A19"/>
    <w:rsid w:val="00F37D76"/>
    <w:rsid w:val="00F37DCB"/>
    <w:rsid w:val="00F37E91"/>
    <w:rsid w:val="00F4003D"/>
    <w:rsid w:val="00F40217"/>
    <w:rsid w:val="00F4036B"/>
    <w:rsid w:val="00F406B0"/>
    <w:rsid w:val="00F40906"/>
    <w:rsid w:val="00F40CB7"/>
    <w:rsid w:val="00F40DA0"/>
    <w:rsid w:val="00F40E30"/>
    <w:rsid w:val="00F40EA1"/>
    <w:rsid w:val="00F413F9"/>
    <w:rsid w:val="00F4153B"/>
    <w:rsid w:val="00F4174D"/>
    <w:rsid w:val="00F41911"/>
    <w:rsid w:val="00F41A3C"/>
    <w:rsid w:val="00F41C9A"/>
    <w:rsid w:val="00F41F9A"/>
    <w:rsid w:val="00F4203A"/>
    <w:rsid w:val="00F4209A"/>
    <w:rsid w:val="00F422CC"/>
    <w:rsid w:val="00F422DC"/>
    <w:rsid w:val="00F429D8"/>
    <w:rsid w:val="00F42ABB"/>
    <w:rsid w:val="00F42DB1"/>
    <w:rsid w:val="00F42DF1"/>
    <w:rsid w:val="00F43002"/>
    <w:rsid w:val="00F432D0"/>
    <w:rsid w:val="00F43322"/>
    <w:rsid w:val="00F434F6"/>
    <w:rsid w:val="00F439A3"/>
    <w:rsid w:val="00F43BAE"/>
    <w:rsid w:val="00F43D5C"/>
    <w:rsid w:val="00F43EB0"/>
    <w:rsid w:val="00F43F3E"/>
    <w:rsid w:val="00F44021"/>
    <w:rsid w:val="00F440EA"/>
    <w:rsid w:val="00F441CE"/>
    <w:rsid w:val="00F4472C"/>
    <w:rsid w:val="00F4473A"/>
    <w:rsid w:val="00F447E7"/>
    <w:rsid w:val="00F4495A"/>
    <w:rsid w:val="00F44D7C"/>
    <w:rsid w:val="00F45023"/>
    <w:rsid w:val="00F45146"/>
    <w:rsid w:val="00F451B9"/>
    <w:rsid w:val="00F45333"/>
    <w:rsid w:val="00F4563F"/>
    <w:rsid w:val="00F45690"/>
    <w:rsid w:val="00F45813"/>
    <w:rsid w:val="00F45CE7"/>
    <w:rsid w:val="00F45EEA"/>
    <w:rsid w:val="00F45F56"/>
    <w:rsid w:val="00F4612A"/>
    <w:rsid w:val="00F461CA"/>
    <w:rsid w:val="00F463A1"/>
    <w:rsid w:val="00F46544"/>
    <w:rsid w:val="00F466EB"/>
    <w:rsid w:val="00F46771"/>
    <w:rsid w:val="00F467B4"/>
    <w:rsid w:val="00F46ED4"/>
    <w:rsid w:val="00F4702E"/>
    <w:rsid w:val="00F47295"/>
    <w:rsid w:val="00F47687"/>
    <w:rsid w:val="00F47693"/>
    <w:rsid w:val="00F47892"/>
    <w:rsid w:val="00F47995"/>
    <w:rsid w:val="00F47E40"/>
    <w:rsid w:val="00F47EBB"/>
    <w:rsid w:val="00F500FC"/>
    <w:rsid w:val="00F5025A"/>
    <w:rsid w:val="00F508DD"/>
    <w:rsid w:val="00F50929"/>
    <w:rsid w:val="00F50B93"/>
    <w:rsid w:val="00F50C36"/>
    <w:rsid w:val="00F50C65"/>
    <w:rsid w:val="00F50FFC"/>
    <w:rsid w:val="00F5107F"/>
    <w:rsid w:val="00F511E2"/>
    <w:rsid w:val="00F51302"/>
    <w:rsid w:val="00F51640"/>
    <w:rsid w:val="00F518BF"/>
    <w:rsid w:val="00F518CC"/>
    <w:rsid w:val="00F519FE"/>
    <w:rsid w:val="00F51AF3"/>
    <w:rsid w:val="00F51D4D"/>
    <w:rsid w:val="00F51DC3"/>
    <w:rsid w:val="00F520D8"/>
    <w:rsid w:val="00F521CE"/>
    <w:rsid w:val="00F521DD"/>
    <w:rsid w:val="00F522F3"/>
    <w:rsid w:val="00F523E4"/>
    <w:rsid w:val="00F52544"/>
    <w:rsid w:val="00F5278E"/>
    <w:rsid w:val="00F527D8"/>
    <w:rsid w:val="00F52C63"/>
    <w:rsid w:val="00F52CC7"/>
    <w:rsid w:val="00F52D91"/>
    <w:rsid w:val="00F52F3C"/>
    <w:rsid w:val="00F531F6"/>
    <w:rsid w:val="00F536B9"/>
    <w:rsid w:val="00F53BC9"/>
    <w:rsid w:val="00F53BF4"/>
    <w:rsid w:val="00F53C42"/>
    <w:rsid w:val="00F53D33"/>
    <w:rsid w:val="00F53FB6"/>
    <w:rsid w:val="00F541DA"/>
    <w:rsid w:val="00F54391"/>
    <w:rsid w:val="00F54455"/>
    <w:rsid w:val="00F5452F"/>
    <w:rsid w:val="00F54C76"/>
    <w:rsid w:val="00F54D6B"/>
    <w:rsid w:val="00F54FBA"/>
    <w:rsid w:val="00F553E4"/>
    <w:rsid w:val="00F55488"/>
    <w:rsid w:val="00F555EB"/>
    <w:rsid w:val="00F55A05"/>
    <w:rsid w:val="00F55A27"/>
    <w:rsid w:val="00F55A5B"/>
    <w:rsid w:val="00F55BB1"/>
    <w:rsid w:val="00F55F40"/>
    <w:rsid w:val="00F56056"/>
    <w:rsid w:val="00F561B6"/>
    <w:rsid w:val="00F56341"/>
    <w:rsid w:val="00F56D6A"/>
    <w:rsid w:val="00F56EB6"/>
    <w:rsid w:val="00F57082"/>
    <w:rsid w:val="00F570DC"/>
    <w:rsid w:val="00F5726F"/>
    <w:rsid w:val="00F574FF"/>
    <w:rsid w:val="00F57780"/>
    <w:rsid w:val="00F57793"/>
    <w:rsid w:val="00F5785A"/>
    <w:rsid w:val="00F5790E"/>
    <w:rsid w:val="00F6018F"/>
    <w:rsid w:val="00F60204"/>
    <w:rsid w:val="00F602E5"/>
    <w:rsid w:val="00F602E7"/>
    <w:rsid w:val="00F60336"/>
    <w:rsid w:val="00F60496"/>
    <w:rsid w:val="00F604E5"/>
    <w:rsid w:val="00F606E9"/>
    <w:rsid w:val="00F60808"/>
    <w:rsid w:val="00F60929"/>
    <w:rsid w:val="00F60DB8"/>
    <w:rsid w:val="00F60F13"/>
    <w:rsid w:val="00F61087"/>
    <w:rsid w:val="00F61778"/>
    <w:rsid w:val="00F61D54"/>
    <w:rsid w:val="00F61EC2"/>
    <w:rsid w:val="00F62026"/>
    <w:rsid w:val="00F624F6"/>
    <w:rsid w:val="00F624F8"/>
    <w:rsid w:val="00F6256F"/>
    <w:rsid w:val="00F62733"/>
    <w:rsid w:val="00F6292A"/>
    <w:rsid w:val="00F6299F"/>
    <w:rsid w:val="00F629E5"/>
    <w:rsid w:val="00F63173"/>
    <w:rsid w:val="00F631A6"/>
    <w:rsid w:val="00F6334B"/>
    <w:rsid w:val="00F63605"/>
    <w:rsid w:val="00F63620"/>
    <w:rsid w:val="00F636E1"/>
    <w:rsid w:val="00F639B8"/>
    <w:rsid w:val="00F63E80"/>
    <w:rsid w:val="00F640C7"/>
    <w:rsid w:val="00F64209"/>
    <w:rsid w:val="00F642E8"/>
    <w:rsid w:val="00F64314"/>
    <w:rsid w:val="00F648BA"/>
    <w:rsid w:val="00F6490F"/>
    <w:rsid w:val="00F64A1C"/>
    <w:rsid w:val="00F64A38"/>
    <w:rsid w:val="00F64C1F"/>
    <w:rsid w:val="00F64CEE"/>
    <w:rsid w:val="00F64E5C"/>
    <w:rsid w:val="00F64ED0"/>
    <w:rsid w:val="00F64EFF"/>
    <w:rsid w:val="00F64F2A"/>
    <w:rsid w:val="00F64F4F"/>
    <w:rsid w:val="00F6507A"/>
    <w:rsid w:val="00F653AA"/>
    <w:rsid w:val="00F654D1"/>
    <w:rsid w:val="00F654DB"/>
    <w:rsid w:val="00F65545"/>
    <w:rsid w:val="00F6568A"/>
    <w:rsid w:val="00F6584A"/>
    <w:rsid w:val="00F65B89"/>
    <w:rsid w:val="00F65C47"/>
    <w:rsid w:val="00F65C88"/>
    <w:rsid w:val="00F65DC8"/>
    <w:rsid w:val="00F65FDE"/>
    <w:rsid w:val="00F662B9"/>
    <w:rsid w:val="00F6630B"/>
    <w:rsid w:val="00F66520"/>
    <w:rsid w:val="00F66602"/>
    <w:rsid w:val="00F66681"/>
    <w:rsid w:val="00F66690"/>
    <w:rsid w:val="00F66795"/>
    <w:rsid w:val="00F66A75"/>
    <w:rsid w:val="00F66A77"/>
    <w:rsid w:val="00F66BE9"/>
    <w:rsid w:val="00F66C96"/>
    <w:rsid w:val="00F66DF9"/>
    <w:rsid w:val="00F66E59"/>
    <w:rsid w:val="00F67172"/>
    <w:rsid w:val="00F671B1"/>
    <w:rsid w:val="00F67492"/>
    <w:rsid w:val="00F674F9"/>
    <w:rsid w:val="00F6750F"/>
    <w:rsid w:val="00F67559"/>
    <w:rsid w:val="00F67663"/>
    <w:rsid w:val="00F6774A"/>
    <w:rsid w:val="00F6777C"/>
    <w:rsid w:val="00F679FE"/>
    <w:rsid w:val="00F67B25"/>
    <w:rsid w:val="00F67CDF"/>
    <w:rsid w:val="00F67EF7"/>
    <w:rsid w:val="00F67F0C"/>
    <w:rsid w:val="00F70150"/>
    <w:rsid w:val="00F70614"/>
    <w:rsid w:val="00F70720"/>
    <w:rsid w:val="00F70770"/>
    <w:rsid w:val="00F70CE5"/>
    <w:rsid w:val="00F70D77"/>
    <w:rsid w:val="00F70E35"/>
    <w:rsid w:val="00F70EC5"/>
    <w:rsid w:val="00F70F4E"/>
    <w:rsid w:val="00F711E5"/>
    <w:rsid w:val="00F71798"/>
    <w:rsid w:val="00F717E7"/>
    <w:rsid w:val="00F71FDA"/>
    <w:rsid w:val="00F720D4"/>
    <w:rsid w:val="00F7233B"/>
    <w:rsid w:val="00F72610"/>
    <w:rsid w:val="00F72793"/>
    <w:rsid w:val="00F72810"/>
    <w:rsid w:val="00F73003"/>
    <w:rsid w:val="00F73049"/>
    <w:rsid w:val="00F7323A"/>
    <w:rsid w:val="00F73531"/>
    <w:rsid w:val="00F73865"/>
    <w:rsid w:val="00F738C2"/>
    <w:rsid w:val="00F73902"/>
    <w:rsid w:val="00F73932"/>
    <w:rsid w:val="00F73B42"/>
    <w:rsid w:val="00F73B9F"/>
    <w:rsid w:val="00F73D77"/>
    <w:rsid w:val="00F73DBB"/>
    <w:rsid w:val="00F73E50"/>
    <w:rsid w:val="00F73FA3"/>
    <w:rsid w:val="00F7437B"/>
    <w:rsid w:val="00F748CD"/>
    <w:rsid w:val="00F751D4"/>
    <w:rsid w:val="00F75366"/>
    <w:rsid w:val="00F7593E"/>
    <w:rsid w:val="00F759AE"/>
    <w:rsid w:val="00F759CD"/>
    <w:rsid w:val="00F75BA2"/>
    <w:rsid w:val="00F7600E"/>
    <w:rsid w:val="00F760A8"/>
    <w:rsid w:val="00F7623A"/>
    <w:rsid w:val="00F7631D"/>
    <w:rsid w:val="00F7670D"/>
    <w:rsid w:val="00F76B10"/>
    <w:rsid w:val="00F76C87"/>
    <w:rsid w:val="00F76EC5"/>
    <w:rsid w:val="00F7702E"/>
    <w:rsid w:val="00F770CE"/>
    <w:rsid w:val="00F7744E"/>
    <w:rsid w:val="00F774FF"/>
    <w:rsid w:val="00F77A9D"/>
    <w:rsid w:val="00F77D88"/>
    <w:rsid w:val="00F77EFC"/>
    <w:rsid w:val="00F800E3"/>
    <w:rsid w:val="00F801F1"/>
    <w:rsid w:val="00F80563"/>
    <w:rsid w:val="00F80593"/>
    <w:rsid w:val="00F8072D"/>
    <w:rsid w:val="00F80832"/>
    <w:rsid w:val="00F80864"/>
    <w:rsid w:val="00F80B66"/>
    <w:rsid w:val="00F80C26"/>
    <w:rsid w:val="00F80D6D"/>
    <w:rsid w:val="00F80DD7"/>
    <w:rsid w:val="00F814D8"/>
    <w:rsid w:val="00F8198D"/>
    <w:rsid w:val="00F81C21"/>
    <w:rsid w:val="00F81FBC"/>
    <w:rsid w:val="00F81FC7"/>
    <w:rsid w:val="00F8210E"/>
    <w:rsid w:val="00F82332"/>
    <w:rsid w:val="00F8235B"/>
    <w:rsid w:val="00F824FE"/>
    <w:rsid w:val="00F82582"/>
    <w:rsid w:val="00F8265F"/>
    <w:rsid w:val="00F82775"/>
    <w:rsid w:val="00F82863"/>
    <w:rsid w:val="00F82969"/>
    <w:rsid w:val="00F82E3E"/>
    <w:rsid w:val="00F82F23"/>
    <w:rsid w:val="00F82F26"/>
    <w:rsid w:val="00F83306"/>
    <w:rsid w:val="00F833B6"/>
    <w:rsid w:val="00F8358F"/>
    <w:rsid w:val="00F8362E"/>
    <w:rsid w:val="00F8373B"/>
    <w:rsid w:val="00F8374C"/>
    <w:rsid w:val="00F83794"/>
    <w:rsid w:val="00F83947"/>
    <w:rsid w:val="00F839F2"/>
    <w:rsid w:val="00F83C35"/>
    <w:rsid w:val="00F83C50"/>
    <w:rsid w:val="00F83D4F"/>
    <w:rsid w:val="00F847EF"/>
    <w:rsid w:val="00F84BBA"/>
    <w:rsid w:val="00F84C24"/>
    <w:rsid w:val="00F84C37"/>
    <w:rsid w:val="00F850F3"/>
    <w:rsid w:val="00F85192"/>
    <w:rsid w:val="00F85441"/>
    <w:rsid w:val="00F85506"/>
    <w:rsid w:val="00F85725"/>
    <w:rsid w:val="00F858CF"/>
    <w:rsid w:val="00F85BF4"/>
    <w:rsid w:val="00F85C94"/>
    <w:rsid w:val="00F86005"/>
    <w:rsid w:val="00F86021"/>
    <w:rsid w:val="00F86386"/>
    <w:rsid w:val="00F863F5"/>
    <w:rsid w:val="00F865B0"/>
    <w:rsid w:val="00F8680E"/>
    <w:rsid w:val="00F86A30"/>
    <w:rsid w:val="00F86A5D"/>
    <w:rsid w:val="00F87470"/>
    <w:rsid w:val="00F8767D"/>
    <w:rsid w:val="00F8789B"/>
    <w:rsid w:val="00F87A4A"/>
    <w:rsid w:val="00F87A72"/>
    <w:rsid w:val="00F87AE7"/>
    <w:rsid w:val="00F87E8B"/>
    <w:rsid w:val="00F87E92"/>
    <w:rsid w:val="00F87F9E"/>
    <w:rsid w:val="00F87FF4"/>
    <w:rsid w:val="00F9018B"/>
    <w:rsid w:val="00F901D5"/>
    <w:rsid w:val="00F90250"/>
    <w:rsid w:val="00F90289"/>
    <w:rsid w:val="00F9059D"/>
    <w:rsid w:val="00F9066C"/>
    <w:rsid w:val="00F90B49"/>
    <w:rsid w:val="00F90D43"/>
    <w:rsid w:val="00F90E00"/>
    <w:rsid w:val="00F90E1D"/>
    <w:rsid w:val="00F90E54"/>
    <w:rsid w:val="00F90F38"/>
    <w:rsid w:val="00F91080"/>
    <w:rsid w:val="00F910DB"/>
    <w:rsid w:val="00F91157"/>
    <w:rsid w:val="00F911E3"/>
    <w:rsid w:val="00F91266"/>
    <w:rsid w:val="00F912B6"/>
    <w:rsid w:val="00F9147A"/>
    <w:rsid w:val="00F91501"/>
    <w:rsid w:val="00F91504"/>
    <w:rsid w:val="00F91663"/>
    <w:rsid w:val="00F916DB"/>
    <w:rsid w:val="00F918C1"/>
    <w:rsid w:val="00F918C6"/>
    <w:rsid w:val="00F91919"/>
    <w:rsid w:val="00F919FD"/>
    <w:rsid w:val="00F91A3D"/>
    <w:rsid w:val="00F91B17"/>
    <w:rsid w:val="00F9204C"/>
    <w:rsid w:val="00F92094"/>
    <w:rsid w:val="00F929EA"/>
    <w:rsid w:val="00F92A1E"/>
    <w:rsid w:val="00F92A88"/>
    <w:rsid w:val="00F92BE6"/>
    <w:rsid w:val="00F92E61"/>
    <w:rsid w:val="00F92F3D"/>
    <w:rsid w:val="00F932B9"/>
    <w:rsid w:val="00F9364D"/>
    <w:rsid w:val="00F938C1"/>
    <w:rsid w:val="00F93B4E"/>
    <w:rsid w:val="00F93B95"/>
    <w:rsid w:val="00F93BF4"/>
    <w:rsid w:val="00F94341"/>
    <w:rsid w:val="00F94592"/>
    <w:rsid w:val="00F94677"/>
    <w:rsid w:val="00F947F7"/>
    <w:rsid w:val="00F94C39"/>
    <w:rsid w:val="00F94C5F"/>
    <w:rsid w:val="00F94DCF"/>
    <w:rsid w:val="00F94EA9"/>
    <w:rsid w:val="00F95211"/>
    <w:rsid w:val="00F95278"/>
    <w:rsid w:val="00F952B4"/>
    <w:rsid w:val="00F9538B"/>
    <w:rsid w:val="00F9557B"/>
    <w:rsid w:val="00F95643"/>
    <w:rsid w:val="00F95952"/>
    <w:rsid w:val="00F95980"/>
    <w:rsid w:val="00F95B24"/>
    <w:rsid w:val="00F95C89"/>
    <w:rsid w:val="00F95CD3"/>
    <w:rsid w:val="00F95CEC"/>
    <w:rsid w:val="00F95D02"/>
    <w:rsid w:val="00F95DAD"/>
    <w:rsid w:val="00F95E3B"/>
    <w:rsid w:val="00F95EF8"/>
    <w:rsid w:val="00F95F5F"/>
    <w:rsid w:val="00F95FBD"/>
    <w:rsid w:val="00F96279"/>
    <w:rsid w:val="00F96618"/>
    <w:rsid w:val="00F96657"/>
    <w:rsid w:val="00F9689A"/>
    <w:rsid w:val="00F96FD9"/>
    <w:rsid w:val="00F97819"/>
    <w:rsid w:val="00F9781D"/>
    <w:rsid w:val="00F9791B"/>
    <w:rsid w:val="00F97BDF"/>
    <w:rsid w:val="00F97E7B"/>
    <w:rsid w:val="00F97E96"/>
    <w:rsid w:val="00F97F2F"/>
    <w:rsid w:val="00FA0145"/>
    <w:rsid w:val="00FA05B9"/>
    <w:rsid w:val="00FA0974"/>
    <w:rsid w:val="00FA0AF4"/>
    <w:rsid w:val="00FA0BF6"/>
    <w:rsid w:val="00FA0CBD"/>
    <w:rsid w:val="00FA0EE9"/>
    <w:rsid w:val="00FA1204"/>
    <w:rsid w:val="00FA125E"/>
    <w:rsid w:val="00FA1301"/>
    <w:rsid w:val="00FA133C"/>
    <w:rsid w:val="00FA1562"/>
    <w:rsid w:val="00FA184F"/>
    <w:rsid w:val="00FA1B8F"/>
    <w:rsid w:val="00FA1BC1"/>
    <w:rsid w:val="00FA1CB9"/>
    <w:rsid w:val="00FA1DED"/>
    <w:rsid w:val="00FA1E9E"/>
    <w:rsid w:val="00FA1FF7"/>
    <w:rsid w:val="00FA208F"/>
    <w:rsid w:val="00FA22AA"/>
    <w:rsid w:val="00FA24BA"/>
    <w:rsid w:val="00FA24CD"/>
    <w:rsid w:val="00FA264D"/>
    <w:rsid w:val="00FA26C0"/>
    <w:rsid w:val="00FA2A8B"/>
    <w:rsid w:val="00FA2AD9"/>
    <w:rsid w:val="00FA2CFF"/>
    <w:rsid w:val="00FA2ED4"/>
    <w:rsid w:val="00FA30AB"/>
    <w:rsid w:val="00FA3188"/>
    <w:rsid w:val="00FA329A"/>
    <w:rsid w:val="00FA37A3"/>
    <w:rsid w:val="00FA3C99"/>
    <w:rsid w:val="00FA3E61"/>
    <w:rsid w:val="00FA4931"/>
    <w:rsid w:val="00FA4FBA"/>
    <w:rsid w:val="00FA5266"/>
    <w:rsid w:val="00FA538A"/>
    <w:rsid w:val="00FA53C9"/>
    <w:rsid w:val="00FA54B0"/>
    <w:rsid w:val="00FA5686"/>
    <w:rsid w:val="00FA5839"/>
    <w:rsid w:val="00FA5C9A"/>
    <w:rsid w:val="00FA5D52"/>
    <w:rsid w:val="00FA5EFE"/>
    <w:rsid w:val="00FA6411"/>
    <w:rsid w:val="00FA646F"/>
    <w:rsid w:val="00FA6554"/>
    <w:rsid w:val="00FA68AF"/>
    <w:rsid w:val="00FA6A41"/>
    <w:rsid w:val="00FA71A6"/>
    <w:rsid w:val="00FA72F8"/>
    <w:rsid w:val="00FA74C4"/>
    <w:rsid w:val="00FA74E4"/>
    <w:rsid w:val="00FA7678"/>
    <w:rsid w:val="00FA7712"/>
    <w:rsid w:val="00FA781F"/>
    <w:rsid w:val="00FA7939"/>
    <w:rsid w:val="00FA795F"/>
    <w:rsid w:val="00FA7B1A"/>
    <w:rsid w:val="00FA7E75"/>
    <w:rsid w:val="00FB005E"/>
    <w:rsid w:val="00FB01C7"/>
    <w:rsid w:val="00FB0262"/>
    <w:rsid w:val="00FB03D9"/>
    <w:rsid w:val="00FB048F"/>
    <w:rsid w:val="00FB052C"/>
    <w:rsid w:val="00FB06A0"/>
    <w:rsid w:val="00FB0844"/>
    <w:rsid w:val="00FB0A94"/>
    <w:rsid w:val="00FB0B53"/>
    <w:rsid w:val="00FB116D"/>
    <w:rsid w:val="00FB1469"/>
    <w:rsid w:val="00FB15D0"/>
    <w:rsid w:val="00FB17B6"/>
    <w:rsid w:val="00FB1A2E"/>
    <w:rsid w:val="00FB1BB7"/>
    <w:rsid w:val="00FB1BF6"/>
    <w:rsid w:val="00FB1F78"/>
    <w:rsid w:val="00FB20A6"/>
    <w:rsid w:val="00FB2106"/>
    <w:rsid w:val="00FB2115"/>
    <w:rsid w:val="00FB21D8"/>
    <w:rsid w:val="00FB2668"/>
    <w:rsid w:val="00FB27CF"/>
    <w:rsid w:val="00FB2817"/>
    <w:rsid w:val="00FB2999"/>
    <w:rsid w:val="00FB29F8"/>
    <w:rsid w:val="00FB2AA9"/>
    <w:rsid w:val="00FB2AE6"/>
    <w:rsid w:val="00FB2B54"/>
    <w:rsid w:val="00FB2C82"/>
    <w:rsid w:val="00FB2E21"/>
    <w:rsid w:val="00FB2F51"/>
    <w:rsid w:val="00FB329A"/>
    <w:rsid w:val="00FB33C6"/>
    <w:rsid w:val="00FB34CF"/>
    <w:rsid w:val="00FB36B5"/>
    <w:rsid w:val="00FB3950"/>
    <w:rsid w:val="00FB3B0B"/>
    <w:rsid w:val="00FB3F2B"/>
    <w:rsid w:val="00FB4546"/>
    <w:rsid w:val="00FB4780"/>
    <w:rsid w:val="00FB4995"/>
    <w:rsid w:val="00FB49A6"/>
    <w:rsid w:val="00FB4A25"/>
    <w:rsid w:val="00FB4A7E"/>
    <w:rsid w:val="00FB4BFF"/>
    <w:rsid w:val="00FB4DD4"/>
    <w:rsid w:val="00FB4F2C"/>
    <w:rsid w:val="00FB5129"/>
    <w:rsid w:val="00FB551E"/>
    <w:rsid w:val="00FB556F"/>
    <w:rsid w:val="00FB55E7"/>
    <w:rsid w:val="00FB5648"/>
    <w:rsid w:val="00FB56F0"/>
    <w:rsid w:val="00FB5861"/>
    <w:rsid w:val="00FB5BC3"/>
    <w:rsid w:val="00FB5C4A"/>
    <w:rsid w:val="00FB5C84"/>
    <w:rsid w:val="00FB5EDA"/>
    <w:rsid w:val="00FB605A"/>
    <w:rsid w:val="00FB6245"/>
    <w:rsid w:val="00FB633C"/>
    <w:rsid w:val="00FB63C4"/>
    <w:rsid w:val="00FB65D8"/>
    <w:rsid w:val="00FB66DF"/>
    <w:rsid w:val="00FB67CA"/>
    <w:rsid w:val="00FB6BA0"/>
    <w:rsid w:val="00FB6E82"/>
    <w:rsid w:val="00FB70E2"/>
    <w:rsid w:val="00FB71EF"/>
    <w:rsid w:val="00FB74CD"/>
    <w:rsid w:val="00FB7564"/>
    <w:rsid w:val="00FB75C3"/>
    <w:rsid w:val="00FB75EC"/>
    <w:rsid w:val="00FB7770"/>
    <w:rsid w:val="00FB7A10"/>
    <w:rsid w:val="00FB7C1D"/>
    <w:rsid w:val="00FB7E37"/>
    <w:rsid w:val="00FC02D9"/>
    <w:rsid w:val="00FC041C"/>
    <w:rsid w:val="00FC0584"/>
    <w:rsid w:val="00FC068E"/>
    <w:rsid w:val="00FC0E5B"/>
    <w:rsid w:val="00FC0E8E"/>
    <w:rsid w:val="00FC1214"/>
    <w:rsid w:val="00FC1292"/>
    <w:rsid w:val="00FC138A"/>
    <w:rsid w:val="00FC185D"/>
    <w:rsid w:val="00FC1862"/>
    <w:rsid w:val="00FC1AE8"/>
    <w:rsid w:val="00FC1E06"/>
    <w:rsid w:val="00FC1E45"/>
    <w:rsid w:val="00FC209E"/>
    <w:rsid w:val="00FC2125"/>
    <w:rsid w:val="00FC245F"/>
    <w:rsid w:val="00FC26E1"/>
    <w:rsid w:val="00FC2718"/>
    <w:rsid w:val="00FC274D"/>
    <w:rsid w:val="00FC2803"/>
    <w:rsid w:val="00FC28B4"/>
    <w:rsid w:val="00FC2A8E"/>
    <w:rsid w:val="00FC2AB5"/>
    <w:rsid w:val="00FC2ABF"/>
    <w:rsid w:val="00FC2B98"/>
    <w:rsid w:val="00FC3310"/>
    <w:rsid w:val="00FC331F"/>
    <w:rsid w:val="00FC37FC"/>
    <w:rsid w:val="00FC384A"/>
    <w:rsid w:val="00FC3B51"/>
    <w:rsid w:val="00FC3BFE"/>
    <w:rsid w:val="00FC3D83"/>
    <w:rsid w:val="00FC3E1F"/>
    <w:rsid w:val="00FC3E88"/>
    <w:rsid w:val="00FC3EF7"/>
    <w:rsid w:val="00FC4960"/>
    <w:rsid w:val="00FC4ABD"/>
    <w:rsid w:val="00FC4D33"/>
    <w:rsid w:val="00FC4D61"/>
    <w:rsid w:val="00FC4EB8"/>
    <w:rsid w:val="00FC5444"/>
    <w:rsid w:val="00FC54BA"/>
    <w:rsid w:val="00FC562B"/>
    <w:rsid w:val="00FC5762"/>
    <w:rsid w:val="00FC58FD"/>
    <w:rsid w:val="00FC60D5"/>
    <w:rsid w:val="00FC6288"/>
    <w:rsid w:val="00FC6534"/>
    <w:rsid w:val="00FC6659"/>
    <w:rsid w:val="00FC6B12"/>
    <w:rsid w:val="00FC6F0D"/>
    <w:rsid w:val="00FC70DF"/>
    <w:rsid w:val="00FC70E1"/>
    <w:rsid w:val="00FC738D"/>
    <w:rsid w:val="00FC769C"/>
    <w:rsid w:val="00FC76B0"/>
    <w:rsid w:val="00FC76F8"/>
    <w:rsid w:val="00FC795C"/>
    <w:rsid w:val="00FC7A80"/>
    <w:rsid w:val="00FC7AB7"/>
    <w:rsid w:val="00FC7B93"/>
    <w:rsid w:val="00FC7C27"/>
    <w:rsid w:val="00FC7CBE"/>
    <w:rsid w:val="00FD0104"/>
    <w:rsid w:val="00FD027E"/>
    <w:rsid w:val="00FD03A2"/>
    <w:rsid w:val="00FD0435"/>
    <w:rsid w:val="00FD0656"/>
    <w:rsid w:val="00FD077D"/>
    <w:rsid w:val="00FD09D8"/>
    <w:rsid w:val="00FD1137"/>
    <w:rsid w:val="00FD12E6"/>
    <w:rsid w:val="00FD13BE"/>
    <w:rsid w:val="00FD1574"/>
    <w:rsid w:val="00FD15D4"/>
    <w:rsid w:val="00FD16CF"/>
    <w:rsid w:val="00FD171A"/>
    <w:rsid w:val="00FD183C"/>
    <w:rsid w:val="00FD19AD"/>
    <w:rsid w:val="00FD1ADA"/>
    <w:rsid w:val="00FD1B12"/>
    <w:rsid w:val="00FD1BE5"/>
    <w:rsid w:val="00FD1E5C"/>
    <w:rsid w:val="00FD1E64"/>
    <w:rsid w:val="00FD20DF"/>
    <w:rsid w:val="00FD2246"/>
    <w:rsid w:val="00FD26A7"/>
    <w:rsid w:val="00FD26F5"/>
    <w:rsid w:val="00FD299E"/>
    <w:rsid w:val="00FD2B16"/>
    <w:rsid w:val="00FD2F7A"/>
    <w:rsid w:val="00FD30DF"/>
    <w:rsid w:val="00FD31FF"/>
    <w:rsid w:val="00FD33CE"/>
    <w:rsid w:val="00FD3580"/>
    <w:rsid w:val="00FD3803"/>
    <w:rsid w:val="00FD3827"/>
    <w:rsid w:val="00FD3E19"/>
    <w:rsid w:val="00FD40BE"/>
    <w:rsid w:val="00FD413F"/>
    <w:rsid w:val="00FD448B"/>
    <w:rsid w:val="00FD44C5"/>
    <w:rsid w:val="00FD4E87"/>
    <w:rsid w:val="00FD569A"/>
    <w:rsid w:val="00FD5AB6"/>
    <w:rsid w:val="00FD5B0D"/>
    <w:rsid w:val="00FD5C72"/>
    <w:rsid w:val="00FD5D86"/>
    <w:rsid w:val="00FD5DB2"/>
    <w:rsid w:val="00FD62B8"/>
    <w:rsid w:val="00FD6304"/>
    <w:rsid w:val="00FD667F"/>
    <w:rsid w:val="00FD6B65"/>
    <w:rsid w:val="00FD6D0B"/>
    <w:rsid w:val="00FD6D27"/>
    <w:rsid w:val="00FD6DC1"/>
    <w:rsid w:val="00FD7071"/>
    <w:rsid w:val="00FD70D1"/>
    <w:rsid w:val="00FD711A"/>
    <w:rsid w:val="00FD71FF"/>
    <w:rsid w:val="00FD7257"/>
    <w:rsid w:val="00FD746C"/>
    <w:rsid w:val="00FD761B"/>
    <w:rsid w:val="00FD7664"/>
    <w:rsid w:val="00FD76E1"/>
    <w:rsid w:val="00FD7825"/>
    <w:rsid w:val="00FD7A52"/>
    <w:rsid w:val="00FD7B0F"/>
    <w:rsid w:val="00FD7CC1"/>
    <w:rsid w:val="00FD7D5A"/>
    <w:rsid w:val="00FD7D97"/>
    <w:rsid w:val="00FD7E39"/>
    <w:rsid w:val="00FD7FC8"/>
    <w:rsid w:val="00FE0287"/>
    <w:rsid w:val="00FE044C"/>
    <w:rsid w:val="00FE0525"/>
    <w:rsid w:val="00FE0806"/>
    <w:rsid w:val="00FE08FA"/>
    <w:rsid w:val="00FE0CEC"/>
    <w:rsid w:val="00FE0D9A"/>
    <w:rsid w:val="00FE0F03"/>
    <w:rsid w:val="00FE1005"/>
    <w:rsid w:val="00FE108A"/>
    <w:rsid w:val="00FE10A5"/>
    <w:rsid w:val="00FE10ED"/>
    <w:rsid w:val="00FE192F"/>
    <w:rsid w:val="00FE19A5"/>
    <w:rsid w:val="00FE1C34"/>
    <w:rsid w:val="00FE1E15"/>
    <w:rsid w:val="00FE1F3B"/>
    <w:rsid w:val="00FE2520"/>
    <w:rsid w:val="00FE25CB"/>
    <w:rsid w:val="00FE27BF"/>
    <w:rsid w:val="00FE2980"/>
    <w:rsid w:val="00FE2EA4"/>
    <w:rsid w:val="00FE30F6"/>
    <w:rsid w:val="00FE3467"/>
    <w:rsid w:val="00FE36D4"/>
    <w:rsid w:val="00FE37EA"/>
    <w:rsid w:val="00FE392A"/>
    <w:rsid w:val="00FE3A78"/>
    <w:rsid w:val="00FE3AB4"/>
    <w:rsid w:val="00FE3B2C"/>
    <w:rsid w:val="00FE3BD1"/>
    <w:rsid w:val="00FE3C55"/>
    <w:rsid w:val="00FE4040"/>
    <w:rsid w:val="00FE4678"/>
    <w:rsid w:val="00FE46B3"/>
    <w:rsid w:val="00FE46F9"/>
    <w:rsid w:val="00FE48DC"/>
    <w:rsid w:val="00FE4B3F"/>
    <w:rsid w:val="00FE5D35"/>
    <w:rsid w:val="00FE60AA"/>
    <w:rsid w:val="00FE6211"/>
    <w:rsid w:val="00FE63C7"/>
    <w:rsid w:val="00FE68FC"/>
    <w:rsid w:val="00FE69D1"/>
    <w:rsid w:val="00FE6CAA"/>
    <w:rsid w:val="00FE6CFB"/>
    <w:rsid w:val="00FE6EE0"/>
    <w:rsid w:val="00FE727D"/>
    <w:rsid w:val="00FE7362"/>
    <w:rsid w:val="00FE7870"/>
    <w:rsid w:val="00FE7C6D"/>
    <w:rsid w:val="00FE7C98"/>
    <w:rsid w:val="00FE7DB7"/>
    <w:rsid w:val="00FF0098"/>
    <w:rsid w:val="00FF0155"/>
    <w:rsid w:val="00FF022F"/>
    <w:rsid w:val="00FF04B5"/>
    <w:rsid w:val="00FF065E"/>
    <w:rsid w:val="00FF0A6D"/>
    <w:rsid w:val="00FF0D4D"/>
    <w:rsid w:val="00FF1047"/>
    <w:rsid w:val="00FF1072"/>
    <w:rsid w:val="00FF1135"/>
    <w:rsid w:val="00FF1159"/>
    <w:rsid w:val="00FF1164"/>
    <w:rsid w:val="00FF132C"/>
    <w:rsid w:val="00FF1330"/>
    <w:rsid w:val="00FF13DE"/>
    <w:rsid w:val="00FF15BC"/>
    <w:rsid w:val="00FF19CD"/>
    <w:rsid w:val="00FF1B24"/>
    <w:rsid w:val="00FF1B87"/>
    <w:rsid w:val="00FF1D98"/>
    <w:rsid w:val="00FF1D9E"/>
    <w:rsid w:val="00FF1F1C"/>
    <w:rsid w:val="00FF1FCE"/>
    <w:rsid w:val="00FF25D7"/>
    <w:rsid w:val="00FF261F"/>
    <w:rsid w:val="00FF2681"/>
    <w:rsid w:val="00FF2A5F"/>
    <w:rsid w:val="00FF3359"/>
    <w:rsid w:val="00FF33C5"/>
    <w:rsid w:val="00FF3456"/>
    <w:rsid w:val="00FF38B2"/>
    <w:rsid w:val="00FF3906"/>
    <w:rsid w:val="00FF3A36"/>
    <w:rsid w:val="00FF3BCC"/>
    <w:rsid w:val="00FF3E2E"/>
    <w:rsid w:val="00FF4024"/>
    <w:rsid w:val="00FF41DE"/>
    <w:rsid w:val="00FF43BB"/>
    <w:rsid w:val="00FF4651"/>
    <w:rsid w:val="00FF4679"/>
    <w:rsid w:val="00FF47D3"/>
    <w:rsid w:val="00FF4B7F"/>
    <w:rsid w:val="00FF4BF6"/>
    <w:rsid w:val="00FF4CDD"/>
    <w:rsid w:val="00FF4DE1"/>
    <w:rsid w:val="00FF506E"/>
    <w:rsid w:val="00FF5348"/>
    <w:rsid w:val="00FF5447"/>
    <w:rsid w:val="00FF5860"/>
    <w:rsid w:val="00FF5C3A"/>
    <w:rsid w:val="00FF5D75"/>
    <w:rsid w:val="00FF5EB1"/>
    <w:rsid w:val="00FF6022"/>
    <w:rsid w:val="00FF6277"/>
    <w:rsid w:val="00FF63D9"/>
    <w:rsid w:val="00FF6AC4"/>
    <w:rsid w:val="00FF6CDE"/>
    <w:rsid w:val="00FF6F5F"/>
    <w:rsid w:val="00FF6FDE"/>
    <w:rsid w:val="00FF7129"/>
    <w:rsid w:val="00FF77AB"/>
    <w:rsid w:val="00FF7BA4"/>
    <w:rsid w:val="00FF7C9B"/>
    <w:rsid w:val="00FF7E64"/>
    <w:rsid w:val="00FF7FB3"/>
    <w:rsid w:val="01040F3A"/>
    <w:rsid w:val="01184357"/>
    <w:rsid w:val="011B2D5D"/>
    <w:rsid w:val="011F7565"/>
    <w:rsid w:val="01214C67"/>
    <w:rsid w:val="015441BC"/>
    <w:rsid w:val="01551C3E"/>
    <w:rsid w:val="017311EE"/>
    <w:rsid w:val="017930F7"/>
    <w:rsid w:val="01883711"/>
    <w:rsid w:val="019A362C"/>
    <w:rsid w:val="019C45B0"/>
    <w:rsid w:val="01A746B1"/>
    <w:rsid w:val="01A85250"/>
    <w:rsid w:val="01AC264C"/>
    <w:rsid w:val="01BD616A"/>
    <w:rsid w:val="01D45D8F"/>
    <w:rsid w:val="01E96C2E"/>
    <w:rsid w:val="01F178BE"/>
    <w:rsid w:val="01F462C4"/>
    <w:rsid w:val="01F84CCA"/>
    <w:rsid w:val="01FD1152"/>
    <w:rsid w:val="021951FF"/>
    <w:rsid w:val="021C6183"/>
    <w:rsid w:val="02223910"/>
    <w:rsid w:val="02264514"/>
    <w:rsid w:val="023625B0"/>
    <w:rsid w:val="026155F3"/>
    <w:rsid w:val="02646578"/>
    <w:rsid w:val="026774FC"/>
    <w:rsid w:val="02721111"/>
    <w:rsid w:val="027C74A2"/>
    <w:rsid w:val="027E29A5"/>
    <w:rsid w:val="02994853"/>
    <w:rsid w:val="02A837E9"/>
    <w:rsid w:val="02AC7FF1"/>
    <w:rsid w:val="02B353FD"/>
    <w:rsid w:val="02B81885"/>
    <w:rsid w:val="02BA1505"/>
    <w:rsid w:val="02BA4D88"/>
    <w:rsid w:val="02BE378E"/>
    <w:rsid w:val="02BF340E"/>
    <w:rsid w:val="02C06C91"/>
    <w:rsid w:val="02C37C16"/>
    <w:rsid w:val="02CF14AA"/>
    <w:rsid w:val="030176FB"/>
    <w:rsid w:val="0302517C"/>
    <w:rsid w:val="0317189E"/>
    <w:rsid w:val="031C15A9"/>
    <w:rsid w:val="03261EB9"/>
    <w:rsid w:val="03292E3E"/>
    <w:rsid w:val="0329503C"/>
    <w:rsid w:val="032F27C8"/>
    <w:rsid w:val="0333594B"/>
    <w:rsid w:val="03533C82"/>
    <w:rsid w:val="035A360D"/>
    <w:rsid w:val="03631D1E"/>
    <w:rsid w:val="03660724"/>
    <w:rsid w:val="03762F3D"/>
    <w:rsid w:val="03844451"/>
    <w:rsid w:val="03855756"/>
    <w:rsid w:val="039A1E78"/>
    <w:rsid w:val="03B11A9D"/>
    <w:rsid w:val="03B42A21"/>
    <w:rsid w:val="03B96EA9"/>
    <w:rsid w:val="03D06ACE"/>
    <w:rsid w:val="03FD0897"/>
    <w:rsid w:val="04043AA5"/>
    <w:rsid w:val="04066FA8"/>
    <w:rsid w:val="04155DD9"/>
    <w:rsid w:val="041617C1"/>
    <w:rsid w:val="04177243"/>
    <w:rsid w:val="041A5C49"/>
    <w:rsid w:val="041D49CF"/>
    <w:rsid w:val="04210E57"/>
    <w:rsid w:val="04253FDA"/>
    <w:rsid w:val="04261A5C"/>
    <w:rsid w:val="042D13E6"/>
    <w:rsid w:val="04313670"/>
    <w:rsid w:val="043210F1"/>
    <w:rsid w:val="04330D71"/>
    <w:rsid w:val="04467D92"/>
    <w:rsid w:val="044A50D4"/>
    <w:rsid w:val="04587CAC"/>
    <w:rsid w:val="04623E3F"/>
    <w:rsid w:val="04831DF5"/>
    <w:rsid w:val="04845678"/>
    <w:rsid w:val="04922410"/>
    <w:rsid w:val="04986517"/>
    <w:rsid w:val="04991D9B"/>
    <w:rsid w:val="04A57DAB"/>
    <w:rsid w:val="04A845B3"/>
    <w:rsid w:val="04C176DC"/>
    <w:rsid w:val="04C44DDD"/>
    <w:rsid w:val="04CD56ED"/>
    <w:rsid w:val="04D87301"/>
    <w:rsid w:val="04DF6C8C"/>
    <w:rsid w:val="050104C5"/>
    <w:rsid w:val="05093353"/>
    <w:rsid w:val="051538E2"/>
    <w:rsid w:val="052C3508"/>
    <w:rsid w:val="05444DBA"/>
    <w:rsid w:val="05513747"/>
    <w:rsid w:val="055D755A"/>
    <w:rsid w:val="05885E20"/>
    <w:rsid w:val="059454B6"/>
    <w:rsid w:val="059F3847"/>
    <w:rsid w:val="05A37CCE"/>
    <w:rsid w:val="05CB3411"/>
    <w:rsid w:val="05CE0B13"/>
    <w:rsid w:val="05DC58AA"/>
    <w:rsid w:val="05E53FBB"/>
    <w:rsid w:val="05F509D2"/>
    <w:rsid w:val="06025AE9"/>
    <w:rsid w:val="061D7998"/>
    <w:rsid w:val="06212B1B"/>
    <w:rsid w:val="0622059D"/>
    <w:rsid w:val="06247323"/>
    <w:rsid w:val="062D43AF"/>
    <w:rsid w:val="062D7C32"/>
    <w:rsid w:val="062F78B2"/>
    <w:rsid w:val="063240BA"/>
    <w:rsid w:val="06374CBF"/>
    <w:rsid w:val="06413050"/>
    <w:rsid w:val="0648625E"/>
    <w:rsid w:val="0649045C"/>
    <w:rsid w:val="065467ED"/>
    <w:rsid w:val="06713B9F"/>
    <w:rsid w:val="06840641"/>
    <w:rsid w:val="068A254B"/>
    <w:rsid w:val="06975FDD"/>
    <w:rsid w:val="06A430F4"/>
    <w:rsid w:val="06A47871"/>
    <w:rsid w:val="06A52D74"/>
    <w:rsid w:val="06B3590D"/>
    <w:rsid w:val="06B50E10"/>
    <w:rsid w:val="06BA1A15"/>
    <w:rsid w:val="06C30126"/>
    <w:rsid w:val="06DF1C54"/>
    <w:rsid w:val="06EA7FE5"/>
    <w:rsid w:val="06F25221"/>
    <w:rsid w:val="06F6187A"/>
    <w:rsid w:val="06F82B7E"/>
    <w:rsid w:val="06F90600"/>
    <w:rsid w:val="06FE6C86"/>
    <w:rsid w:val="07020F0F"/>
    <w:rsid w:val="07082E19"/>
    <w:rsid w:val="070D72A1"/>
    <w:rsid w:val="071C6236"/>
    <w:rsid w:val="072F2CD8"/>
    <w:rsid w:val="07323C5D"/>
    <w:rsid w:val="074E358D"/>
    <w:rsid w:val="07691BB9"/>
    <w:rsid w:val="076C2B3D"/>
    <w:rsid w:val="076F023F"/>
    <w:rsid w:val="077C5356"/>
    <w:rsid w:val="078D77EF"/>
    <w:rsid w:val="078E5270"/>
    <w:rsid w:val="07A11D12"/>
    <w:rsid w:val="07A9711F"/>
    <w:rsid w:val="07AF6AAA"/>
    <w:rsid w:val="07B25830"/>
    <w:rsid w:val="07B64236"/>
    <w:rsid w:val="07BA4E3B"/>
    <w:rsid w:val="07C644D1"/>
    <w:rsid w:val="07C879D4"/>
    <w:rsid w:val="07F5179D"/>
    <w:rsid w:val="07F8491F"/>
    <w:rsid w:val="082F287B"/>
    <w:rsid w:val="083002FD"/>
    <w:rsid w:val="08375A89"/>
    <w:rsid w:val="083E7612"/>
    <w:rsid w:val="08406399"/>
    <w:rsid w:val="08410597"/>
    <w:rsid w:val="08493425"/>
    <w:rsid w:val="08521B36"/>
    <w:rsid w:val="0869175B"/>
    <w:rsid w:val="086D0162"/>
    <w:rsid w:val="087245E9"/>
    <w:rsid w:val="0875556E"/>
    <w:rsid w:val="088C0A16"/>
    <w:rsid w:val="088D6498"/>
    <w:rsid w:val="08950021"/>
    <w:rsid w:val="089A1F2A"/>
    <w:rsid w:val="08A84AC3"/>
    <w:rsid w:val="08AE69CD"/>
    <w:rsid w:val="08B7185B"/>
    <w:rsid w:val="08B814DA"/>
    <w:rsid w:val="08B96F5C"/>
    <w:rsid w:val="08BC3764"/>
    <w:rsid w:val="08C40B70"/>
    <w:rsid w:val="08C64073"/>
    <w:rsid w:val="08D40E0B"/>
    <w:rsid w:val="08DD3C99"/>
    <w:rsid w:val="08DF719C"/>
    <w:rsid w:val="08ED3F33"/>
    <w:rsid w:val="08F47141"/>
    <w:rsid w:val="08F54BC3"/>
    <w:rsid w:val="08F62644"/>
    <w:rsid w:val="08F74842"/>
    <w:rsid w:val="0906705B"/>
    <w:rsid w:val="09074ADD"/>
    <w:rsid w:val="090D2269"/>
    <w:rsid w:val="090E7CEB"/>
    <w:rsid w:val="091F2183"/>
    <w:rsid w:val="0925408D"/>
    <w:rsid w:val="09261B0E"/>
    <w:rsid w:val="094B7B50"/>
    <w:rsid w:val="094C1D4E"/>
    <w:rsid w:val="094C55D1"/>
    <w:rsid w:val="095429DE"/>
    <w:rsid w:val="0955265E"/>
    <w:rsid w:val="095C586C"/>
    <w:rsid w:val="095E0D6F"/>
    <w:rsid w:val="09616470"/>
    <w:rsid w:val="09627775"/>
    <w:rsid w:val="09721F8E"/>
    <w:rsid w:val="097C4A9B"/>
    <w:rsid w:val="097F5A20"/>
    <w:rsid w:val="09824426"/>
    <w:rsid w:val="098B2B38"/>
    <w:rsid w:val="09A2275D"/>
    <w:rsid w:val="09C51A18"/>
    <w:rsid w:val="09D873B4"/>
    <w:rsid w:val="09E544CB"/>
    <w:rsid w:val="09E666C9"/>
    <w:rsid w:val="09F124DC"/>
    <w:rsid w:val="09F43460"/>
    <w:rsid w:val="09F621E7"/>
    <w:rsid w:val="09F66964"/>
    <w:rsid w:val="0A010578"/>
    <w:rsid w:val="0A095984"/>
    <w:rsid w:val="0A1D4625"/>
    <w:rsid w:val="0A35554F"/>
    <w:rsid w:val="0A382C50"/>
    <w:rsid w:val="0A3A6153"/>
    <w:rsid w:val="0A447D68"/>
    <w:rsid w:val="0A5C1B8B"/>
    <w:rsid w:val="0A67379F"/>
    <w:rsid w:val="0A696CA3"/>
    <w:rsid w:val="0A7A49BE"/>
    <w:rsid w:val="0A8B04DC"/>
    <w:rsid w:val="0A8B4C59"/>
    <w:rsid w:val="0AB822A5"/>
    <w:rsid w:val="0ABF1C30"/>
    <w:rsid w:val="0AD308D0"/>
    <w:rsid w:val="0AD84D58"/>
    <w:rsid w:val="0AE07BE6"/>
    <w:rsid w:val="0AED4CFD"/>
    <w:rsid w:val="0AF36C07"/>
    <w:rsid w:val="0B0E7430"/>
    <w:rsid w:val="0B27035A"/>
    <w:rsid w:val="0B32416D"/>
    <w:rsid w:val="0B57692B"/>
    <w:rsid w:val="0B63493C"/>
    <w:rsid w:val="0B78105E"/>
    <w:rsid w:val="0B9A2898"/>
    <w:rsid w:val="0BC74660"/>
    <w:rsid w:val="0BCB3067"/>
    <w:rsid w:val="0BCE3FEB"/>
    <w:rsid w:val="0BD074EE"/>
    <w:rsid w:val="0BD30473"/>
    <w:rsid w:val="0BD726FC"/>
    <w:rsid w:val="0BDC3301"/>
    <w:rsid w:val="0BE92617"/>
    <w:rsid w:val="0BEF4520"/>
    <w:rsid w:val="0BF928B1"/>
    <w:rsid w:val="0C07544A"/>
    <w:rsid w:val="0C0D7353"/>
    <w:rsid w:val="0C0E4DD5"/>
    <w:rsid w:val="0C1734E6"/>
    <w:rsid w:val="0C200572"/>
    <w:rsid w:val="0C2427FC"/>
    <w:rsid w:val="0C302D8B"/>
    <w:rsid w:val="0C38149C"/>
    <w:rsid w:val="0C3E7B22"/>
    <w:rsid w:val="0C441A2C"/>
    <w:rsid w:val="0C4D013D"/>
    <w:rsid w:val="0C7A1F06"/>
    <w:rsid w:val="0C840297"/>
    <w:rsid w:val="0C897FA2"/>
    <w:rsid w:val="0C9E6C42"/>
    <w:rsid w:val="0CA971D2"/>
    <w:rsid w:val="0CB92CEF"/>
    <w:rsid w:val="0CBD16F5"/>
    <w:rsid w:val="0CBE7177"/>
    <w:rsid w:val="0CC64583"/>
    <w:rsid w:val="0CE16432"/>
    <w:rsid w:val="0CF053C7"/>
    <w:rsid w:val="0CF208CB"/>
    <w:rsid w:val="0D082A6E"/>
    <w:rsid w:val="0D1A078A"/>
    <w:rsid w:val="0D1C170F"/>
    <w:rsid w:val="0D24239E"/>
    <w:rsid w:val="0D313C33"/>
    <w:rsid w:val="0D4373D0"/>
    <w:rsid w:val="0D444E52"/>
    <w:rsid w:val="0D4C225E"/>
    <w:rsid w:val="0D650C0A"/>
    <w:rsid w:val="0D67410D"/>
    <w:rsid w:val="0D7C4FAB"/>
    <w:rsid w:val="0D8C0AC9"/>
    <w:rsid w:val="0D8D2CC7"/>
    <w:rsid w:val="0DA01CE8"/>
    <w:rsid w:val="0DA251EB"/>
    <w:rsid w:val="0DB01F82"/>
    <w:rsid w:val="0DBD1298"/>
    <w:rsid w:val="0DBF259D"/>
    <w:rsid w:val="0DC679A9"/>
    <w:rsid w:val="0DDB664A"/>
    <w:rsid w:val="0DDD75CE"/>
    <w:rsid w:val="0DE04CD0"/>
    <w:rsid w:val="0DEE1A67"/>
    <w:rsid w:val="0DF9367B"/>
    <w:rsid w:val="0DFE7B03"/>
    <w:rsid w:val="0E157728"/>
    <w:rsid w:val="0E33255C"/>
    <w:rsid w:val="0E3B40E5"/>
    <w:rsid w:val="0E434D74"/>
    <w:rsid w:val="0E5E0E21"/>
    <w:rsid w:val="0E972280"/>
    <w:rsid w:val="0E995783"/>
    <w:rsid w:val="0E9E1C0B"/>
    <w:rsid w:val="0EA12B90"/>
    <w:rsid w:val="0EA24D8E"/>
    <w:rsid w:val="0EB175A7"/>
    <w:rsid w:val="0EB32AAA"/>
    <w:rsid w:val="0EB714B0"/>
    <w:rsid w:val="0ECD6ED7"/>
    <w:rsid w:val="0ECE4958"/>
    <w:rsid w:val="0ED777E6"/>
    <w:rsid w:val="0EDB61ED"/>
    <w:rsid w:val="0EEA0A05"/>
    <w:rsid w:val="0EF13C13"/>
    <w:rsid w:val="0EF21695"/>
    <w:rsid w:val="0F01062B"/>
    <w:rsid w:val="0F0C69BC"/>
    <w:rsid w:val="0F133DC8"/>
    <w:rsid w:val="0F1D7F5B"/>
    <w:rsid w:val="0F2D2774"/>
    <w:rsid w:val="0F3D2A0E"/>
    <w:rsid w:val="0F45369E"/>
    <w:rsid w:val="0F4B77A5"/>
    <w:rsid w:val="0F4E652C"/>
    <w:rsid w:val="0F545EB6"/>
    <w:rsid w:val="0F665DD1"/>
    <w:rsid w:val="0F6E31DD"/>
    <w:rsid w:val="0F7B24F3"/>
    <w:rsid w:val="0F93599B"/>
    <w:rsid w:val="0F971E23"/>
    <w:rsid w:val="0F995326"/>
    <w:rsid w:val="0FA97B3F"/>
    <w:rsid w:val="0FAB68C5"/>
    <w:rsid w:val="0FC264EA"/>
    <w:rsid w:val="0FCE22FD"/>
    <w:rsid w:val="0FCF7D7E"/>
    <w:rsid w:val="0FD6518B"/>
    <w:rsid w:val="0FE05A9A"/>
    <w:rsid w:val="0FE36A1F"/>
    <w:rsid w:val="0FE82EA7"/>
    <w:rsid w:val="0FE963AA"/>
    <w:rsid w:val="0FFD75C9"/>
    <w:rsid w:val="10183676"/>
    <w:rsid w:val="101C207C"/>
    <w:rsid w:val="10206884"/>
    <w:rsid w:val="10285E8F"/>
    <w:rsid w:val="102B2696"/>
    <w:rsid w:val="10322021"/>
    <w:rsid w:val="10393BAA"/>
    <w:rsid w:val="103E38B5"/>
    <w:rsid w:val="103F1337"/>
    <w:rsid w:val="104222BC"/>
    <w:rsid w:val="1046543F"/>
    <w:rsid w:val="106711F7"/>
    <w:rsid w:val="106946FA"/>
    <w:rsid w:val="10774D14"/>
    <w:rsid w:val="10790217"/>
    <w:rsid w:val="107F2121"/>
    <w:rsid w:val="108F6B38"/>
    <w:rsid w:val="10923340"/>
    <w:rsid w:val="10997447"/>
    <w:rsid w:val="10A27D57"/>
    <w:rsid w:val="10AE3B69"/>
    <w:rsid w:val="10B35A73"/>
    <w:rsid w:val="10B647F9"/>
    <w:rsid w:val="10D95CB2"/>
    <w:rsid w:val="10E478C7"/>
    <w:rsid w:val="10EC6ED1"/>
    <w:rsid w:val="10F2465E"/>
    <w:rsid w:val="10F26BDC"/>
    <w:rsid w:val="110C1984"/>
    <w:rsid w:val="1112388E"/>
    <w:rsid w:val="11127111"/>
    <w:rsid w:val="111D54A2"/>
    <w:rsid w:val="112E31BE"/>
    <w:rsid w:val="1137604C"/>
    <w:rsid w:val="11440BE5"/>
    <w:rsid w:val="11456666"/>
    <w:rsid w:val="11471B69"/>
    <w:rsid w:val="11576580"/>
    <w:rsid w:val="116B5221"/>
    <w:rsid w:val="117D384D"/>
    <w:rsid w:val="119C37F2"/>
    <w:rsid w:val="119D1273"/>
    <w:rsid w:val="119E6CF5"/>
    <w:rsid w:val="11AC3A8C"/>
    <w:rsid w:val="11AD150E"/>
    <w:rsid w:val="11AE2812"/>
    <w:rsid w:val="11C15A98"/>
    <w:rsid w:val="11C64636"/>
    <w:rsid w:val="11C90E3E"/>
    <w:rsid w:val="11D4394C"/>
    <w:rsid w:val="11D70154"/>
    <w:rsid w:val="11E206E3"/>
    <w:rsid w:val="11E6296C"/>
    <w:rsid w:val="11EC4876"/>
    <w:rsid w:val="11F51902"/>
    <w:rsid w:val="11F93B8B"/>
    <w:rsid w:val="11FB708E"/>
    <w:rsid w:val="1205799E"/>
    <w:rsid w:val="12134735"/>
    <w:rsid w:val="12147FB8"/>
    <w:rsid w:val="121D5045"/>
    <w:rsid w:val="122327D1"/>
    <w:rsid w:val="12240253"/>
    <w:rsid w:val="12306264"/>
    <w:rsid w:val="123910F2"/>
    <w:rsid w:val="124064FE"/>
    <w:rsid w:val="12442D06"/>
    <w:rsid w:val="1247170C"/>
    <w:rsid w:val="124F5DD4"/>
    <w:rsid w:val="12550A22"/>
    <w:rsid w:val="125C77AB"/>
    <w:rsid w:val="127F50E9"/>
    <w:rsid w:val="12833AF0"/>
    <w:rsid w:val="12887F77"/>
    <w:rsid w:val="12972790"/>
    <w:rsid w:val="129C6D40"/>
    <w:rsid w:val="12A63CA4"/>
    <w:rsid w:val="12A926AA"/>
    <w:rsid w:val="12B40A3B"/>
    <w:rsid w:val="12C54559"/>
    <w:rsid w:val="12DD5483"/>
    <w:rsid w:val="12E3158A"/>
    <w:rsid w:val="12E73814"/>
    <w:rsid w:val="12FF0EBB"/>
    <w:rsid w:val="12FF5637"/>
    <w:rsid w:val="13083D49"/>
    <w:rsid w:val="130A39C8"/>
    <w:rsid w:val="130F7E50"/>
    <w:rsid w:val="132135EE"/>
    <w:rsid w:val="13216E71"/>
    <w:rsid w:val="13247DF6"/>
    <w:rsid w:val="13267A75"/>
    <w:rsid w:val="132B7780"/>
    <w:rsid w:val="132D2C84"/>
    <w:rsid w:val="132F3C08"/>
    <w:rsid w:val="13411924"/>
    <w:rsid w:val="13522EC3"/>
    <w:rsid w:val="13573AC8"/>
    <w:rsid w:val="1357734B"/>
    <w:rsid w:val="136278DA"/>
    <w:rsid w:val="1363535C"/>
    <w:rsid w:val="137333F8"/>
    <w:rsid w:val="137B0804"/>
    <w:rsid w:val="13884674"/>
    <w:rsid w:val="13A670CA"/>
    <w:rsid w:val="13B363E0"/>
    <w:rsid w:val="13B80669"/>
    <w:rsid w:val="13BE7FF4"/>
    <w:rsid w:val="13C30BF9"/>
    <w:rsid w:val="13C65400"/>
    <w:rsid w:val="13C90583"/>
    <w:rsid w:val="13CC730A"/>
    <w:rsid w:val="13CF028E"/>
    <w:rsid w:val="13D77899"/>
    <w:rsid w:val="13DA0C71"/>
    <w:rsid w:val="13E05FAA"/>
    <w:rsid w:val="13E77B33"/>
    <w:rsid w:val="13F371C9"/>
    <w:rsid w:val="1410457B"/>
    <w:rsid w:val="14206D94"/>
    <w:rsid w:val="1424321C"/>
    <w:rsid w:val="142976A3"/>
    <w:rsid w:val="143B2E41"/>
    <w:rsid w:val="143F5FC4"/>
    <w:rsid w:val="144968D3"/>
    <w:rsid w:val="14517563"/>
    <w:rsid w:val="145539EB"/>
    <w:rsid w:val="14596B6E"/>
    <w:rsid w:val="146A26EA"/>
    <w:rsid w:val="146D1091"/>
    <w:rsid w:val="1474429F"/>
    <w:rsid w:val="147B3C2A"/>
    <w:rsid w:val="147C5E29"/>
    <w:rsid w:val="148122B0"/>
    <w:rsid w:val="1489513E"/>
    <w:rsid w:val="14960A17"/>
    <w:rsid w:val="14974454"/>
    <w:rsid w:val="149D3DDF"/>
    <w:rsid w:val="14A4376A"/>
    <w:rsid w:val="14B20501"/>
    <w:rsid w:val="14B8020C"/>
    <w:rsid w:val="14CC6EAC"/>
    <w:rsid w:val="14CD492E"/>
    <w:rsid w:val="14E47DD6"/>
    <w:rsid w:val="15023B03"/>
    <w:rsid w:val="15044A88"/>
    <w:rsid w:val="150E0C1B"/>
    <w:rsid w:val="1510089B"/>
    <w:rsid w:val="151472A1"/>
    <w:rsid w:val="151A11AA"/>
    <w:rsid w:val="151D7BB0"/>
    <w:rsid w:val="152165B6"/>
    <w:rsid w:val="15297246"/>
    <w:rsid w:val="15383FDD"/>
    <w:rsid w:val="1542236E"/>
    <w:rsid w:val="154C2C7E"/>
    <w:rsid w:val="155B3298"/>
    <w:rsid w:val="156328A3"/>
    <w:rsid w:val="156E44B7"/>
    <w:rsid w:val="157405BF"/>
    <w:rsid w:val="15794A47"/>
    <w:rsid w:val="157C59CB"/>
    <w:rsid w:val="15811E53"/>
    <w:rsid w:val="15823158"/>
    <w:rsid w:val="15C02C3D"/>
    <w:rsid w:val="15C33BC1"/>
    <w:rsid w:val="15CB4851"/>
    <w:rsid w:val="15CD7D54"/>
    <w:rsid w:val="15D55160"/>
    <w:rsid w:val="15D802E3"/>
    <w:rsid w:val="15E056F0"/>
    <w:rsid w:val="15F3690F"/>
    <w:rsid w:val="1604242C"/>
    <w:rsid w:val="16080E33"/>
    <w:rsid w:val="160B1DB7"/>
    <w:rsid w:val="160E07BD"/>
    <w:rsid w:val="16176ECF"/>
    <w:rsid w:val="16263C66"/>
    <w:rsid w:val="162B5097"/>
    <w:rsid w:val="163376F8"/>
    <w:rsid w:val="163409FD"/>
    <w:rsid w:val="16383B80"/>
    <w:rsid w:val="16391602"/>
    <w:rsid w:val="163F34B3"/>
    <w:rsid w:val="164A731D"/>
    <w:rsid w:val="1652472A"/>
    <w:rsid w:val="165D633E"/>
    <w:rsid w:val="16764CEA"/>
    <w:rsid w:val="169E262B"/>
    <w:rsid w:val="169F4829"/>
    <w:rsid w:val="16AA063C"/>
    <w:rsid w:val="16BC1BDB"/>
    <w:rsid w:val="16DF3094"/>
    <w:rsid w:val="16EE7E2B"/>
    <w:rsid w:val="16F7073B"/>
    <w:rsid w:val="16FE5EC8"/>
    <w:rsid w:val="170A775C"/>
    <w:rsid w:val="170F44C1"/>
    <w:rsid w:val="17217381"/>
    <w:rsid w:val="172C5712"/>
    <w:rsid w:val="17386FA6"/>
    <w:rsid w:val="174F49CD"/>
    <w:rsid w:val="17550AD5"/>
    <w:rsid w:val="17554358"/>
    <w:rsid w:val="17573FD8"/>
    <w:rsid w:val="175974DB"/>
    <w:rsid w:val="1761016A"/>
    <w:rsid w:val="178847A7"/>
    <w:rsid w:val="17A13152"/>
    <w:rsid w:val="17AA1863"/>
    <w:rsid w:val="17AF5CEB"/>
    <w:rsid w:val="17B730F8"/>
    <w:rsid w:val="17BD2A82"/>
    <w:rsid w:val="17D11723"/>
    <w:rsid w:val="17E23BBC"/>
    <w:rsid w:val="17E838C7"/>
    <w:rsid w:val="17F376D9"/>
    <w:rsid w:val="17F73587"/>
    <w:rsid w:val="17F83B61"/>
    <w:rsid w:val="1815568F"/>
    <w:rsid w:val="181F1822"/>
    <w:rsid w:val="182746B0"/>
    <w:rsid w:val="182A1DB2"/>
    <w:rsid w:val="182B30B6"/>
    <w:rsid w:val="183171BE"/>
    <w:rsid w:val="183710C7"/>
    <w:rsid w:val="183945CA"/>
    <w:rsid w:val="18481362"/>
    <w:rsid w:val="18546479"/>
    <w:rsid w:val="18592901"/>
    <w:rsid w:val="1872382B"/>
    <w:rsid w:val="18752231"/>
    <w:rsid w:val="18787932"/>
    <w:rsid w:val="188411C6"/>
    <w:rsid w:val="18923D5F"/>
    <w:rsid w:val="189A58E9"/>
    <w:rsid w:val="18A05273"/>
    <w:rsid w:val="18A82680"/>
    <w:rsid w:val="18AA5B83"/>
    <w:rsid w:val="18B1550E"/>
    <w:rsid w:val="18B26813"/>
    <w:rsid w:val="18B34294"/>
    <w:rsid w:val="18C809B6"/>
    <w:rsid w:val="18CC73BC"/>
    <w:rsid w:val="18DB5458"/>
    <w:rsid w:val="18DD50D8"/>
    <w:rsid w:val="18EF6677"/>
    <w:rsid w:val="19000B10"/>
    <w:rsid w:val="19075F1D"/>
    <w:rsid w:val="19170735"/>
    <w:rsid w:val="19193C38"/>
    <w:rsid w:val="191974BC"/>
    <w:rsid w:val="191A4F3D"/>
    <w:rsid w:val="1954059A"/>
    <w:rsid w:val="19553A9D"/>
    <w:rsid w:val="19663D38"/>
    <w:rsid w:val="196D6F46"/>
    <w:rsid w:val="19794F57"/>
    <w:rsid w:val="19871CEE"/>
    <w:rsid w:val="19915E81"/>
    <w:rsid w:val="1999328D"/>
    <w:rsid w:val="19A02C18"/>
    <w:rsid w:val="19A603A4"/>
    <w:rsid w:val="19C41B53"/>
    <w:rsid w:val="19CB4D61"/>
    <w:rsid w:val="19D246EC"/>
    <w:rsid w:val="19DA3CF6"/>
    <w:rsid w:val="19E8688F"/>
    <w:rsid w:val="19EA1D92"/>
    <w:rsid w:val="19EA650F"/>
    <w:rsid w:val="19EE0799"/>
    <w:rsid w:val="19F34C20"/>
    <w:rsid w:val="1A1B5DE5"/>
    <w:rsid w:val="1A225770"/>
    <w:rsid w:val="1A3D3D9B"/>
    <w:rsid w:val="1A6F586F"/>
    <w:rsid w:val="1A7E0088"/>
    <w:rsid w:val="1A892B95"/>
    <w:rsid w:val="1A97792D"/>
    <w:rsid w:val="1AAE7552"/>
    <w:rsid w:val="1AB3725D"/>
    <w:rsid w:val="1AB44CDE"/>
    <w:rsid w:val="1ABD7B6C"/>
    <w:rsid w:val="1AC54F79"/>
    <w:rsid w:val="1ADF35A4"/>
    <w:rsid w:val="1AE767B2"/>
    <w:rsid w:val="1AEB73B7"/>
    <w:rsid w:val="1AF347C3"/>
    <w:rsid w:val="1AFF3E59"/>
    <w:rsid w:val="1B003AD9"/>
    <w:rsid w:val="1B0302E1"/>
    <w:rsid w:val="1B165C7C"/>
    <w:rsid w:val="1B1E690C"/>
    <w:rsid w:val="1B3D71C1"/>
    <w:rsid w:val="1B4C6157"/>
    <w:rsid w:val="1B520060"/>
    <w:rsid w:val="1B5622E9"/>
    <w:rsid w:val="1B5E76F6"/>
    <w:rsid w:val="1B6C448D"/>
    <w:rsid w:val="1B6E7990"/>
    <w:rsid w:val="1B761519"/>
    <w:rsid w:val="1B8F7EC5"/>
    <w:rsid w:val="1BA90A6F"/>
    <w:rsid w:val="1BB9458C"/>
    <w:rsid w:val="1BBA678A"/>
    <w:rsid w:val="1BCE322D"/>
    <w:rsid w:val="1BD937BC"/>
    <w:rsid w:val="1BF4566B"/>
    <w:rsid w:val="1C112A1C"/>
    <w:rsid w:val="1C1357D3"/>
    <w:rsid w:val="1C1F3F30"/>
    <w:rsid w:val="1C2E0CC8"/>
    <w:rsid w:val="1C3715D7"/>
    <w:rsid w:val="1C3B30F7"/>
    <w:rsid w:val="1C4F6C7E"/>
    <w:rsid w:val="1C651DCF"/>
    <w:rsid w:val="1C900D6C"/>
    <w:rsid w:val="1C9C4B7F"/>
    <w:rsid w:val="1C9D301D"/>
    <w:rsid w:val="1C9E2280"/>
    <w:rsid w:val="1CB15A1E"/>
    <w:rsid w:val="1CBA412F"/>
    <w:rsid w:val="1CBE05B7"/>
    <w:rsid w:val="1CBF6038"/>
    <w:rsid w:val="1CC57F42"/>
    <w:rsid w:val="1CD736DF"/>
    <w:rsid w:val="1CE44F73"/>
    <w:rsid w:val="1CE60476"/>
    <w:rsid w:val="1CF3558E"/>
    <w:rsid w:val="1CF83C14"/>
    <w:rsid w:val="1CF91695"/>
    <w:rsid w:val="1CFD009B"/>
    <w:rsid w:val="1CFF6E22"/>
    <w:rsid w:val="1D012325"/>
    <w:rsid w:val="1D07642C"/>
    <w:rsid w:val="1D091930"/>
    <w:rsid w:val="1D116D3C"/>
    <w:rsid w:val="1D345FF7"/>
    <w:rsid w:val="1D353A79"/>
    <w:rsid w:val="1D376F7C"/>
    <w:rsid w:val="1D3F7C0B"/>
    <w:rsid w:val="1D484C98"/>
    <w:rsid w:val="1D5F0140"/>
    <w:rsid w:val="1D690A4F"/>
    <w:rsid w:val="1D6C6151"/>
    <w:rsid w:val="1D7879E5"/>
    <w:rsid w:val="1D8437F8"/>
    <w:rsid w:val="1D86257E"/>
    <w:rsid w:val="1D954D97"/>
    <w:rsid w:val="1DA1442D"/>
    <w:rsid w:val="1DB530CD"/>
    <w:rsid w:val="1DB96250"/>
    <w:rsid w:val="1DE32918"/>
    <w:rsid w:val="1DE6389C"/>
    <w:rsid w:val="1DEA22A2"/>
    <w:rsid w:val="1DED79A4"/>
    <w:rsid w:val="1E004446"/>
    <w:rsid w:val="1E0F6C5F"/>
    <w:rsid w:val="1E1D5F75"/>
    <w:rsid w:val="1E2F4F95"/>
    <w:rsid w:val="1E33399B"/>
    <w:rsid w:val="1E35361B"/>
    <w:rsid w:val="1E3D0A28"/>
    <w:rsid w:val="1E5176C8"/>
    <w:rsid w:val="1E5F7CE3"/>
    <w:rsid w:val="1E7159FF"/>
    <w:rsid w:val="1E8B65A8"/>
    <w:rsid w:val="1E8C402A"/>
    <w:rsid w:val="1E8E752D"/>
    <w:rsid w:val="1E993340"/>
    <w:rsid w:val="1EA416D1"/>
    <w:rsid w:val="1ED81F2B"/>
    <w:rsid w:val="1EE47D48"/>
    <w:rsid w:val="1EF075D2"/>
    <w:rsid w:val="1EF501D6"/>
    <w:rsid w:val="1EFA7EE1"/>
    <w:rsid w:val="1F037161"/>
    <w:rsid w:val="1F102085"/>
    <w:rsid w:val="1F264229"/>
    <w:rsid w:val="1F3A2EC9"/>
    <w:rsid w:val="1F3F2BD4"/>
    <w:rsid w:val="1F435D57"/>
    <w:rsid w:val="1F5B6C81"/>
    <w:rsid w:val="1F5F5687"/>
    <w:rsid w:val="1F62080A"/>
    <w:rsid w:val="1F7807AF"/>
    <w:rsid w:val="1F7929AE"/>
    <w:rsid w:val="1F805BBC"/>
    <w:rsid w:val="1FB83797"/>
    <w:rsid w:val="1FBE0F24"/>
    <w:rsid w:val="1FBF69A5"/>
    <w:rsid w:val="1FCA14B3"/>
    <w:rsid w:val="1FCD7EB9"/>
    <w:rsid w:val="1FCF33BD"/>
    <w:rsid w:val="1FD00E3E"/>
    <w:rsid w:val="1FD665CB"/>
    <w:rsid w:val="1FD7404C"/>
    <w:rsid w:val="1FE91D68"/>
    <w:rsid w:val="1FF535FC"/>
    <w:rsid w:val="200A5B20"/>
    <w:rsid w:val="202866BE"/>
    <w:rsid w:val="20330EE3"/>
    <w:rsid w:val="203A2A6C"/>
    <w:rsid w:val="20427E78"/>
    <w:rsid w:val="20477B83"/>
    <w:rsid w:val="204D3C8B"/>
    <w:rsid w:val="20525F14"/>
    <w:rsid w:val="205A0DA2"/>
    <w:rsid w:val="206261AF"/>
    <w:rsid w:val="20664BB5"/>
    <w:rsid w:val="207728D1"/>
    <w:rsid w:val="20780352"/>
    <w:rsid w:val="207F3560"/>
    <w:rsid w:val="20831F67"/>
    <w:rsid w:val="208479E8"/>
    <w:rsid w:val="20B15F2E"/>
    <w:rsid w:val="20B27232"/>
    <w:rsid w:val="20B34CB4"/>
    <w:rsid w:val="20BC55C4"/>
    <w:rsid w:val="20C65ED3"/>
    <w:rsid w:val="20CB235B"/>
    <w:rsid w:val="20D40A6C"/>
    <w:rsid w:val="20D506EC"/>
    <w:rsid w:val="20E60986"/>
    <w:rsid w:val="20E8770D"/>
    <w:rsid w:val="21047F36"/>
    <w:rsid w:val="212152E8"/>
    <w:rsid w:val="212826F4"/>
    <w:rsid w:val="212A5BF7"/>
    <w:rsid w:val="213D6E16"/>
    <w:rsid w:val="215D5381"/>
    <w:rsid w:val="215E734B"/>
    <w:rsid w:val="21947825"/>
    <w:rsid w:val="21A76846"/>
    <w:rsid w:val="21AF16D4"/>
    <w:rsid w:val="21B76AE0"/>
    <w:rsid w:val="21C65A76"/>
    <w:rsid w:val="21CF0904"/>
    <w:rsid w:val="21D06385"/>
    <w:rsid w:val="21D65D10"/>
    <w:rsid w:val="21F430C2"/>
    <w:rsid w:val="21F71AC8"/>
    <w:rsid w:val="21F94FCB"/>
    <w:rsid w:val="21FE1453"/>
    <w:rsid w:val="22151078"/>
    <w:rsid w:val="222A359C"/>
    <w:rsid w:val="2237702E"/>
    <w:rsid w:val="224A024D"/>
    <w:rsid w:val="224C6FD4"/>
    <w:rsid w:val="224E24D7"/>
    <w:rsid w:val="225443E0"/>
    <w:rsid w:val="22582DE6"/>
    <w:rsid w:val="22605C74"/>
    <w:rsid w:val="22667B7E"/>
    <w:rsid w:val="2270048D"/>
    <w:rsid w:val="227A681E"/>
    <w:rsid w:val="227B20A1"/>
    <w:rsid w:val="228C453A"/>
    <w:rsid w:val="229B25D6"/>
    <w:rsid w:val="229B6D53"/>
    <w:rsid w:val="22A650E4"/>
    <w:rsid w:val="22AF37F5"/>
    <w:rsid w:val="22B91B86"/>
    <w:rsid w:val="22D43A35"/>
    <w:rsid w:val="22D66F38"/>
    <w:rsid w:val="22DB7B3C"/>
    <w:rsid w:val="22E55ECD"/>
    <w:rsid w:val="22EE0D5B"/>
    <w:rsid w:val="230044F9"/>
    <w:rsid w:val="231F4DAE"/>
    <w:rsid w:val="233414D0"/>
    <w:rsid w:val="233649D3"/>
    <w:rsid w:val="23393759"/>
    <w:rsid w:val="233D435E"/>
    <w:rsid w:val="234704F0"/>
    <w:rsid w:val="234826EF"/>
    <w:rsid w:val="23516881"/>
    <w:rsid w:val="236D292E"/>
    <w:rsid w:val="236F5E31"/>
    <w:rsid w:val="23761F39"/>
    <w:rsid w:val="2396026F"/>
    <w:rsid w:val="23A11E84"/>
    <w:rsid w:val="23B1689B"/>
    <w:rsid w:val="23B81AA9"/>
    <w:rsid w:val="23BE1434"/>
    <w:rsid w:val="23BE5BB1"/>
    <w:rsid w:val="23C50DBF"/>
    <w:rsid w:val="23C66840"/>
    <w:rsid w:val="23CC074A"/>
    <w:rsid w:val="23E3256D"/>
    <w:rsid w:val="24032E22"/>
    <w:rsid w:val="240A6030"/>
    <w:rsid w:val="24194FC5"/>
    <w:rsid w:val="241F4950"/>
    <w:rsid w:val="24233357"/>
    <w:rsid w:val="242642DB"/>
    <w:rsid w:val="24341072"/>
    <w:rsid w:val="24364576"/>
    <w:rsid w:val="243932FC"/>
    <w:rsid w:val="243F7403"/>
    <w:rsid w:val="24470093"/>
    <w:rsid w:val="244B0C98"/>
    <w:rsid w:val="244C6719"/>
    <w:rsid w:val="247343DA"/>
    <w:rsid w:val="2487307B"/>
    <w:rsid w:val="24A835B0"/>
    <w:rsid w:val="24B351C4"/>
    <w:rsid w:val="24B42C46"/>
    <w:rsid w:val="24BB25D0"/>
    <w:rsid w:val="24CB286B"/>
    <w:rsid w:val="24D14774"/>
    <w:rsid w:val="24D95404"/>
    <w:rsid w:val="24EF75A7"/>
    <w:rsid w:val="2505174B"/>
    <w:rsid w:val="25143F64"/>
    <w:rsid w:val="251870E7"/>
    <w:rsid w:val="25354498"/>
    <w:rsid w:val="253C3E23"/>
    <w:rsid w:val="253E4DA8"/>
    <w:rsid w:val="25556F4C"/>
    <w:rsid w:val="2556244F"/>
    <w:rsid w:val="255E785B"/>
    <w:rsid w:val="25626261"/>
    <w:rsid w:val="25652A69"/>
    <w:rsid w:val="2569146F"/>
    <w:rsid w:val="256B4972"/>
    <w:rsid w:val="256E58F7"/>
    <w:rsid w:val="25764F02"/>
    <w:rsid w:val="257F3613"/>
    <w:rsid w:val="259557B7"/>
    <w:rsid w:val="259A1C3E"/>
    <w:rsid w:val="25A115C9"/>
    <w:rsid w:val="25A45DD1"/>
    <w:rsid w:val="25AA1ED9"/>
    <w:rsid w:val="25BE0B79"/>
    <w:rsid w:val="25CC7E8F"/>
    <w:rsid w:val="25D2561C"/>
    <w:rsid w:val="25E5683B"/>
    <w:rsid w:val="25ED36F0"/>
    <w:rsid w:val="25F87A5A"/>
    <w:rsid w:val="260470EF"/>
    <w:rsid w:val="26054B71"/>
    <w:rsid w:val="26097CF4"/>
    <w:rsid w:val="26133E87"/>
    <w:rsid w:val="26207919"/>
    <w:rsid w:val="26272B27"/>
    <w:rsid w:val="262F59B5"/>
    <w:rsid w:val="262F7F34"/>
    <w:rsid w:val="263962C5"/>
    <w:rsid w:val="263D4CCB"/>
    <w:rsid w:val="26405C4F"/>
    <w:rsid w:val="26407E4E"/>
    <w:rsid w:val="264755DA"/>
    <w:rsid w:val="26480ADD"/>
    <w:rsid w:val="265213ED"/>
    <w:rsid w:val="26723EA0"/>
    <w:rsid w:val="267912AC"/>
    <w:rsid w:val="267B5DCA"/>
    <w:rsid w:val="267C0033"/>
    <w:rsid w:val="267E5734"/>
    <w:rsid w:val="26806A39"/>
    <w:rsid w:val="268279BE"/>
    <w:rsid w:val="26903450"/>
    <w:rsid w:val="26916953"/>
    <w:rsid w:val="26962DDB"/>
    <w:rsid w:val="269D2766"/>
    <w:rsid w:val="26A655F4"/>
    <w:rsid w:val="26A8437A"/>
    <w:rsid w:val="26AA787D"/>
    <w:rsid w:val="26B3018D"/>
    <w:rsid w:val="26B84614"/>
    <w:rsid w:val="26D56143"/>
    <w:rsid w:val="26DB004C"/>
    <w:rsid w:val="26DF6A52"/>
    <w:rsid w:val="26E92BE5"/>
    <w:rsid w:val="26EC15EB"/>
    <w:rsid w:val="26EC5D68"/>
    <w:rsid w:val="26ED706D"/>
    <w:rsid w:val="26EF6CED"/>
    <w:rsid w:val="26F234F5"/>
    <w:rsid w:val="26FF4D89"/>
    <w:rsid w:val="27050E90"/>
    <w:rsid w:val="271933B4"/>
    <w:rsid w:val="272107C1"/>
    <w:rsid w:val="27264C48"/>
    <w:rsid w:val="272726CA"/>
    <w:rsid w:val="27357461"/>
    <w:rsid w:val="27413274"/>
    <w:rsid w:val="274F000B"/>
    <w:rsid w:val="2751350E"/>
    <w:rsid w:val="27547D16"/>
    <w:rsid w:val="27615D27"/>
    <w:rsid w:val="276D75BB"/>
    <w:rsid w:val="27746F46"/>
    <w:rsid w:val="27827560"/>
    <w:rsid w:val="27834FE2"/>
    <w:rsid w:val="278504E5"/>
    <w:rsid w:val="278F0DF5"/>
    <w:rsid w:val="279908E2"/>
    <w:rsid w:val="279C010A"/>
    <w:rsid w:val="27A26A64"/>
    <w:rsid w:val="27A9199E"/>
    <w:rsid w:val="27AD03A5"/>
    <w:rsid w:val="27B2482C"/>
    <w:rsid w:val="27B35B31"/>
    <w:rsid w:val="27BC2BBD"/>
    <w:rsid w:val="27C70F4E"/>
    <w:rsid w:val="27E32A7D"/>
    <w:rsid w:val="27E61803"/>
    <w:rsid w:val="27E77285"/>
    <w:rsid w:val="27EB5C8B"/>
    <w:rsid w:val="27EF2113"/>
    <w:rsid w:val="27F07B94"/>
    <w:rsid w:val="28044637"/>
    <w:rsid w:val="280777BA"/>
    <w:rsid w:val="28092CBD"/>
    <w:rsid w:val="281213CE"/>
    <w:rsid w:val="281C3EDC"/>
    <w:rsid w:val="281F4E60"/>
    <w:rsid w:val="282028E2"/>
    <w:rsid w:val="28290FF3"/>
    <w:rsid w:val="28295770"/>
    <w:rsid w:val="28312B7C"/>
    <w:rsid w:val="28323E81"/>
    <w:rsid w:val="28385D8A"/>
    <w:rsid w:val="283E5715"/>
    <w:rsid w:val="285343B6"/>
    <w:rsid w:val="28541E37"/>
    <w:rsid w:val="286A785E"/>
    <w:rsid w:val="28726E69"/>
    <w:rsid w:val="287D0A7D"/>
    <w:rsid w:val="289C5AAF"/>
    <w:rsid w:val="28A3543A"/>
    <w:rsid w:val="28A37638"/>
    <w:rsid w:val="28BD3A65"/>
    <w:rsid w:val="28E107A2"/>
    <w:rsid w:val="29020CD6"/>
    <w:rsid w:val="29025453"/>
    <w:rsid w:val="290441D9"/>
    <w:rsid w:val="291640F4"/>
    <w:rsid w:val="291908FB"/>
    <w:rsid w:val="291A637D"/>
    <w:rsid w:val="29232042"/>
    <w:rsid w:val="293811B0"/>
    <w:rsid w:val="293C7BB7"/>
    <w:rsid w:val="29506857"/>
    <w:rsid w:val="295761E2"/>
    <w:rsid w:val="295A1365"/>
    <w:rsid w:val="295C266A"/>
    <w:rsid w:val="295E35EE"/>
    <w:rsid w:val="29663529"/>
    <w:rsid w:val="2973228F"/>
    <w:rsid w:val="29894432"/>
    <w:rsid w:val="299946CD"/>
    <w:rsid w:val="29A2755B"/>
    <w:rsid w:val="29A504DF"/>
    <w:rsid w:val="29A53D63"/>
    <w:rsid w:val="29AE0DEF"/>
    <w:rsid w:val="29B61A7F"/>
    <w:rsid w:val="29C1200E"/>
    <w:rsid w:val="29CD16A4"/>
    <w:rsid w:val="29D954B6"/>
    <w:rsid w:val="29E3739C"/>
    <w:rsid w:val="29FA346D"/>
    <w:rsid w:val="2A012DF7"/>
    <w:rsid w:val="2A105610"/>
    <w:rsid w:val="2A134397"/>
    <w:rsid w:val="2A182A1D"/>
    <w:rsid w:val="2A1862A0"/>
    <w:rsid w:val="2A207E29"/>
    <w:rsid w:val="2A230DAE"/>
    <w:rsid w:val="2A273037"/>
    <w:rsid w:val="2A361FCD"/>
    <w:rsid w:val="2A392F51"/>
    <w:rsid w:val="2A3D1958"/>
    <w:rsid w:val="2A475AEA"/>
    <w:rsid w:val="2A4E2EF7"/>
    <w:rsid w:val="2A687324"/>
    <w:rsid w:val="2A6A2827"/>
    <w:rsid w:val="2A7478B3"/>
    <w:rsid w:val="2A7C0543"/>
    <w:rsid w:val="2A8049CB"/>
    <w:rsid w:val="2A916E63"/>
    <w:rsid w:val="2A970D6C"/>
    <w:rsid w:val="2A9B7773"/>
    <w:rsid w:val="2A9E3F7B"/>
    <w:rsid w:val="2AD021CB"/>
    <w:rsid w:val="2ADE4D64"/>
    <w:rsid w:val="2AE90B77"/>
    <w:rsid w:val="2AEC1AFB"/>
    <w:rsid w:val="2AF00502"/>
    <w:rsid w:val="2B0E422E"/>
    <w:rsid w:val="2B0F1CB0"/>
    <w:rsid w:val="2B1264B8"/>
    <w:rsid w:val="2B133F39"/>
    <w:rsid w:val="2B1803C1"/>
    <w:rsid w:val="2B195E43"/>
    <w:rsid w:val="2B320F6B"/>
    <w:rsid w:val="2B3247EE"/>
    <w:rsid w:val="2B3E27FF"/>
    <w:rsid w:val="2B3E6082"/>
    <w:rsid w:val="2B401585"/>
    <w:rsid w:val="2B4A6612"/>
    <w:rsid w:val="2B5D30B4"/>
    <w:rsid w:val="2B6B7E4B"/>
    <w:rsid w:val="2B6D334E"/>
    <w:rsid w:val="2B6D7ACB"/>
    <w:rsid w:val="2B7D5B67"/>
    <w:rsid w:val="2B88197A"/>
    <w:rsid w:val="2B8973FB"/>
    <w:rsid w:val="2B9A7696"/>
    <w:rsid w:val="2BA647AD"/>
    <w:rsid w:val="2BB53743"/>
    <w:rsid w:val="2BBA7BCA"/>
    <w:rsid w:val="2BBC30CD"/>
    <w:rsid w:val="2BC24FD7"/>
    <w:rsid w:val="2BD155F1"/>
    <w:rsid w:val="2BD74F7C"/>
    <w:rsid w:val="2BE04587"/>
    <w:rsid w:val="2BFC3EB7"/>
    <w:rsid w:val="2C0028BD"/>
    <w:rsid w:val="2C133ADC"/>
    <w:rsid w:val="2C2475FA"/>
    <w:rsid w:val="2C2B1183"/>
    <w:rsid w:val="2C372A17"/>
    <w:rsid w:val="2C380499"/>
    <w:rsid w:val="2C4E043E"/>
    <w:rsid w:val="2C503941"/>
    <w:rsid w:val="2C61165D"/>
    <w:rsid w:val="2C673566"/>
    <w:rsid w:val="2C6C546F"/>
    <w:rsid w:val="2C6F41F6"/>
    <w:rsid w:val="2C701C77"/>
    <w:rsid w:val="2C784B05"/>
    <w:rsid w:val="2C845095"/>
    <w:rsid w:val="2C9B053D"/>
    <w:rsid w:val="2C9E36C0"/>
    <w:rsid w:val="2C9F1142"/>
    <w:rsid w:val="2CA049C5"/>
    <w:rsid w:val="2CA952D4"/>
    <w:rsid w:val="2CAD0457"/>
    <w:rsid w:val="2CD6709D"/>
    <w:rsid w:val="2CDB1327"/>
    <w:rsid w:val="2CDF1F2B"/>
    <w:rsid w:val="2CE65139"/>
    <w:rsid w:val="2CEC37BF"/>
    <w:rsid w:val="2CED1241"/>
    <w:rsid w:val="2CEE4AB3"/>
    <w:rsid w:val="2D061DEB"/>
    <w:rsid w:val="2D105F7D"/>
    <w:rsid w:val="2D144984"/>
    <w:rsid w:val="2D3277B7"/>
    <w:rsid w:val="2D400CCB"/>
    <w:rsid w:val="2D584173"/>
    <w:rsid w:val="2D60377E"/>
    <w:rsid w:val="2D614A83"/>
    <w:rsid w:val="2D68440E"/>
    <w:rsid w:val="2D6A408E"/>
    <w:rsid w:val="2D6F0515"/>
    <w:rsid w:val="2D6F3D99"/>
    <w:rsid w:val="2D765922"/>
    <w:rsid w:val="2D7733A3"/>
    <w:rsid w:val="2D855F3C"/>
    <w:rsid w:val="2D901D4F"/>
    <w:rsid w:val="2D953FD8"/>
    <w:rsid w:val="2D9716DA"/>
    <w:rsid w:val="2D9774DB"/>
    <w:rsid w:val="2DA232EE"/>
    <w:rsid w:val="2DAA06FA"/>
    <w:rsid w:val="2DB6670B"/>
    <w:rsid w:val="2DC04A9C"/>
    <w:rsid w:val="2DC27F9F"/>
    <w:rsid w:val="2DC33823"/>
    <w:rsid w:val="2DD97BC5"/>
    <w:rsid w:val="2DDB0EC9"/>
    <w:rsid w:val="2DDB30C8"/>
    <w:rsid w:val="2DE801DF"/>
    <w:rsid w:val="2E013307"/>
    <w:rsid w:val="2E020D89"/>
    <w:rsid w:val="2E126E25"/>
    <w:rsid w:val="2E1F613B"/>
    <w:rsid w:val="2E273547"/>
    <w:rsid w:val="2E277CC4"/>
    <w:rsid w:val="2E3118D8"/>
    <w:rsid w:val="2E334DDB"/>
    <w:rsid w:val="2E462777"/>
    <w:rsid w:val="2E496F7F"/>
    <w:rsid w:val="2E521E0D"/>
    <w:rsid w:val="2E6611AB"/>
    <w:rsid w:val="2E683FB0"/>
    <w:rsid w:val="2E6C29B7"/>
    <w:rsid w:val="2E6C623A"/>
    <w:rsid w:val="2E743721"/>
    <w:rsid w:val="2E7632C6"/>
    <w:rsid w:val="2E8325DC"/>
    <w:rsid w:val="2E8F63EE"/>
    <w:rsid w:val="2E9C0F87"/>
    <w:rsid w:val="2E9D6A09"/>
    <w:rsid w:val="2EA77318"/>
    <w:rsid w:val="2EB30BAD"/>
    <w:rsid w:val="2EC25944"/>
    <w:rsid w:val="2ECE71D8"/>
    <w:rsid w:val="2EE04EF4"/>
    <w:rsid w:val="2EE87D82"/>
    <w:rsid w:val="2EE95803"/>
    <w:rsid w:val="2F1202AE"/>
    <w:rsid w:val="2F242165"/>
    <w:rsid w:val="2F2B1AF0"/>
    <w:rsid w:val="2F371186"/>
    <w:rsid w:val="2F4A6B22"/>
    <w:rsid w:val="2F4B45A3"/>
    <w:rsid w:val="2F5716BB"/>
    <w:rsid w:val="2F59444C"/>
    <w:rsid w:val="2F5E57C2"/>
    <w:rsid w:val="2F6C2559"/>
    <w:rsid w:val="2F6F6D61"/>
    <w:rsid w:val="2F700F60"/>
    <w:rsid w:val="2F797671"/>
    <w:rsid w:val="2F850F05"/>
    <w:rsid w:val="2F8B2E0E"/>
    <w:rsid w:val="2F94151F"/>
    <w:rsid w:val="2F9E1E2F"/>
    <w:rsid w:val="2FA304B5"/>
    <w:rsid w:val="2FA7273E"/>
    <w:rsid w:val="2FA8493D"/>
    <w:rsid w:val="2FB177CB"/>
    <w:rsid w:val="2FB84BD7"/>
    <w:rsid w:val="2FB92659"/>
    <w:rsid w:val="2FC409EA"/>
    <w:rsid w:val="2FC5646B"/>
    <w:rsid w:val="2FC67770"/>
    <w:rsid w:val="2FCC5DF6"/>
    <w:rsid w:val="2FDF2898"/>
    <w:rsid w:val="2FE46D20"/>
    <w:rsid w:val="2FF77F3F"/>
    <w:rsid w:val="300D5966"/>
    <w:rsid w:val="30210D83"/>
    <w:rsid w:val="3030139E"/>
    <w:rsid w:val="303E6135"/>
    <w:rsid w:val="303F5B52"/>
    <w:rsid w:val="30586CDF"/>
    <w:rsid w:val="305A21E2"/>
    <w:rsid w:val="305F1EED"/>
    <w:rsid w:val="306308F3"/>
    <w:rsid w:val="306772F9"/>
    <w:rsid w:val="306B247C"/>
    <w:rsid w:val="306C3781"/>
    <w:rsid w:val="306E6C84"/>
    <w:rsid w:val="307E6F1F"/>
    <w:rsid w:val="308333A6"/>
    <w:rsid w:val="308974AE"/>
    <w:rsid w:val="309E19D2"/>
    <w:rsid w:val="30C51891"/>
    <w:rsid w:val="30C90297"/>
    <w:rsid w:val="30E26C43"/>
    <w:rsid w:val="30F2365A"/>
    <w:rsid w:val="310D1C85"/>
    <w:rsid w:val="3119131B"/>
    <w:rsid w:val="313169C2"/>
    <w:rsid w:val="314743E9"/>
    <w:rsid w:val="31511475"/>
    <w:rsid w:val="31514CF8"/>
    <w:rsid w:val="31534978"/>
    <w:rsid w:val="315536FF"/>
    <w:rsid w:val="315A7B86"/>
    <w:rsid w:val="319E1574"/>
    <w:rsid w:val="31A124F9"/>
    <w:rsid w:val="31A551E2"/>
    <w:rsid w:val="31B46F9B"/>
    <w:rsid w:val="31BB30A3"/>
    <w:rsid w:val="31C02DAE"/>
    <w:rsid w:val="31D077C5"/>
    <w:rsid w:val="31DA3958"/>
    <w:rsid w:val="31DE235E"/>
    <w:rsid w:val="31E05861"/>
    <w:rsid w:val="31E96171"/>
    <w:rsid w:val="31EA3BF2"/>
    <w:rsid w:val="321502BA"/>
    <w:rsid w:val="32165D3B"/>
    <w:rsid w:val="322814D9"/>
    <w:rsid w:val="32285C55"/>
    <w:rsid w:val="32323FE6"/>
    <w:rsid w:val="32410D7E"/>
    <w:rsid w:val="32560D23"/>
    <w:rsid w:val="325E19B3"/>
    <w:rsid w:val="32604EB6"/>
    <w:rsid w:val="32674841"/>
    <w:rsid w:val="326A3247"/>
    <w:rsid w:val="326B0CC8"/>
    <w:rsid w:val="3271734E"/>
    <w:rsid w:val="328D33FB"/>
    <w:rsid w:val="32A1591F"/>
    <w:rsid w:val="32A852AA"/>
    <w:rsid w:val="32D260EE"/>
    <w:rsid w:val="32D64AF4"/>
    <w:rsid w:val="32DE1F01"/>
    <w:rsid w:val="330E04D1"/>
    <w:rsid w:val="332116F0"/>
    <w:rsid w:val="33445128"/>
    <w:rsid w:val="334A28B5"/>
    <w:rsid w:val="334E34B9"/>
    <w:rsid w:val="336246D8"/>
    <w:rsid w:val="339616AF"/>
    <w:rsid w:val="33B20FDF"/>
    <w:rsid w:val="33B82EE9"/>
    <w:rsid w:val="33B850E7"/>
    <w:rsid w:val="33CC3D88"/>
    <w:rsid w:val="33FB6E55"/>
    <w:rsid w:val="340145E2"/>
    <w:rsid w:val="341344FC"/>
    <w:rsid w:val="341A3E87"/>
    <w:rsid w:val="341C738A"/>
    <w:rsid w:val="341F7742"/>
    <w:rsid w:val="34224B16"/>
    <w:rsid w:val="3427319D"/>
    <w:rsid w:val="342A79A4"/>
    <w:rsid w:val="342E2B27"/>
    <w:rsid w:val="343A21BD"/>
    <w:rsid w:val="343A43BC"/>
    <w:rsid w:val="34542D67"/>
    <w:rsid w:val="34567DF2"/>
    <w:rsid w:val="34594C70"/>
    <w:rsid w:val="347F4EB0"/>
    <w:rsid w:val="34902BCC"/>
    <w:rsid w:val="349302CD"/>
    <w:rsid w:val="34A40D5D"/>
    <w:rsid w:val="34A76F6E"/>
    <w:rsid w:val="34AD46FA"/>
    <w:rsid w:val="34C3689E"/>
    <w:rsid w:val="34C752A4"/>
    <w:rsid w:val="34D82FC0"/>
    <w:rsid w:val="34D96843"/>
    <w:rsid w:val="34E03C50"/>
    <w:rsid w:val="34E735DB"/>
    <w:rsid w:val="34ED1C61"/>
    <w:rsid w:val="34EE2F66"/>
    <w:rsid w:val="34F23B6A"/>
    <w:rsid w:val="34F96D78"/>
    <w:rsid w:val="3509378F"/>
    <w:rsid w:val="350C2516"/>
    <w:rsid w:val="350D7F97"/>
    <w:rsid w:val="352011B6"/>
    <w:rsid w:val="35301450"/>
    <w:rsid w:val="353558D8"/>
    <w:rsid w:val="353D6568"/>
    <w:rsid w:val="35534E88"/>
    <w:rsid w:val="35622F24"/>
    <w:rsid w:val="356276A1"/>
    <w:rsid w:val="35635123"/>
    <w:rsid w:val="35787646"/>
    <w:rsid w:val="358E506D"/>
    <w:rsid w:val="359D7886"/>
    <w:rsid w:val="359E17A7"/>
    <w:rsid w:val="35A47211"/>
    <w:rsid w:val="35B03024"/>
    <w:rsid w:val="35B474AB"/>
    <w:rsid w:val="35B70430"/>
    <w:rsid w:val="35B900B0"/>
    <w:rsid w:val="35BE7DBB"/>
    <w:rsid w:val="35C93BCD"/>
    <w:rsid w:val="35CA5DCC"/>
    <w:rsid w:val="35E57C7A"/>
    <w:rsid w:val="35FF0824"/>
    <w:rsid w:val="3603722A"/>
    <w:rsid w:val="36044CAC"/>
    <w:rsid w:val="3605272D"/>
    <w:rsid w:val="360601AF"/>
    <w:rsid w:val="36104342"/>
    <w:rsid w:val="36144F46"/>
    <w:rsid w:val="361529C8"/>
    <w:rsid w:val="362167DA"/>
    <w:rsid w:val="3622425C"/>
    <w:rsid w:val="36293BE7"/>
    <w:rsid w:val="362B4B6B"/>
    <w:rsid w:val="362C03EF"/>
    <w:rsid w:val="36304799"/>
    <w:rsid w:val="36366780"/>
    <w:rsid w:val="36374201"/>
    <w:rsid w:val="363C4E06"/>
    <w:rsid w:val="36414B11"/>
    <w:rsid w:val="366C33D7"/>
    <w:rsid w:val="366C6C5A"/>
    <w:rsid w:val="367365E5"/>
    <w:rsid w:val="36774FEB"/>
    <w:rsid w:val="36863F80"/>
    <w:rsid w:val="36894F05"/>
    <w:rsid w:val="3698771E"/>
    <w:rsid w:val="36B77FD3"/>
    <w:rsid w:val="36CF5679"/>
    <w:rsid w:val="36D83D8B"/>
    <w:rsid w:val="36E70B22"/>
    <w:rsid w:val="36ED4C29"/>
    <w:rsid w:val="370A1FDB"/>
    <w:rsid w:val="370C1C5B"/>
    <w:rsid w:val="37211C00"/>
    <w:rsid w:val="3728158B"/>
    <w:rsid w:val="37321E9B"/>
    <w:rsid w:val="37364124"/>
    <w:rsid w:val="373C3AAF"/>
    <w:rsid w:val="37406C32"/>
    <w:rsid w:val="375867E7"/>
    <w:rsid w:val="377C1015"/>
    <w:rsid w:val="37907CB6"/>
    <w:rsid w:val="37915737"/>
    <w:rsid w:val="37A05D52"/>
    <w:rsid w:val="37A7315E"/>
    <w:rsid w:val="37AB1B65"/>
    <w:rsid w:val="37B101EB"/>
    <w:rsid w:val="37C02A03"/>
    <w:rsid w:val="37C6490D"/>
    <w:rsid w:val="37CE779B"/>
    <w:rsid w:val="37D64BA7"/>
    <w:rsid w:val="37E93BC8"/>
    <w:rsid w:val="37EC4B4C"/>
    <w:rsid w:val="37F16A56"/>
    <w:rsid w:val="37F66761"/>
    <w:rsid w:val="380B5401"/>
    <w:rsid w:val="38225026"/>
    <w:rsid w:val="382501A9"/>
    <w:rsid w:val="382C33B7"/>
    <w:rsid w:val="383374BF"/>
    <w:rsid w:val="38360444"/>
    <w:rsid w:val="38363CC7"/>
    <w:rsid w:val="38396E4A"/>
    <w:rsid w:val="384564E0"/>
    <w:rsid w:val="38550CF9"/>
    <w:rsid w:val="38650F93"/>
    <w:rsid w:val="386A0C9E"/>
    <w:rsid w:val="38822AC1"/>
    <w:rsid w:val="38866F49"/>
    <w:rsid w:val="389307DD"/>
    <w:rsid w:val="38972A67"/>
    <w:rsid w:val="389F2071"/>
    <w:rsid w:val="38B21092"/>
    <w:rsid w:val="38BF03A8"/>
    <w:rsid w:val="38BF61AA"/>
    <w:rsid w:val="38CA1FBC"/>
    <w:rsid w:val="38D00642"/>
    <w:rsid w:val="38D5034D"/>
    <w:rsid w:val="38DF2E5B"/>
    <w:rsid w:val="38E04160"/>
    <w:rsid w:val="38E11BE1"/>
    <w:rsid w:val="38E350E4"/>
    <w:rsid w:val="39091AA1"/>
    <w:rsid w:val="39217148"/>
    <w:rsid w:val="39243950"/>
    <w:rsid w:val="392C2F5A"/>
    <w:rsid w:val="39336168"/>
    <w:rsid w:val="393825F0"/>
    <w:rsid w:val="39386D6D"/>
    <w:rsid w:val="393D31F5"/>
    <w:rsid w:val="39471586"/>
    <w:rsid w:val="39494A89"/>
    <w:rsid w:val="395872A2"/>
    <w:rsid w:val="395B0226"/>
    <w:rsid w:val="395D152B"/>
    <w:rsid w:val="396430B4"/>
    <w:rsid w:val="396E7247"/>
    <w:rsid w:val="397F4F63"/>
    <w:rsid w:val="39A2421E"/>
    <w:rsid w:val="39BB3AC3"/>
    <w:rsid w:val="39C037CE"/>
    <w:rsid w:val="39CA1B5F"/>
    <w:rsid w:val="39E06281"/>
    <w:rsid w:val="39E27206"/>
    <w:rsid w:val="39F01D9F"/>
    <w:rsid w:val="39F529A3"/>
    <w:rsid w:val="39FA48AC"/>
    <w:rsid w:val="3A0E5ACB"/>
    <w:rsid w:val="3A1918DE"/>
    <w:rsid w:val="3A270BF4"/>
    <w:rsid w:val="3A307305"/>
    <w:rsid w:val="3A366C90"/>
    <w:rsid w:val="3A3A5696"/>
    <w:rsid w:val="3A3D2D97"/>
    <w:rsid w:val="3A40759F"/>
    <w:rsid w:val="3A5771C4"/>
    <w:rsid w:val="3A5926C8"/>
    <w:rsid w:val="3A623524"/>
    <w:rsid w:val="3A675260"/>
    <w:rsid w:val="3A6C38E7"/>
    <w:rsid w:val="3A740CF3"/>
    <w:rsid w:val="3A9160A5"/>
    <w:rsid w:val="3A9337A6"/>
    <w:rsid w:val="3AA0503A"/>
    <w:rsid w:val="3AA12ABC"/>
    <w:rsid w:val="3AA23DC1"/>
    <w:rsid w:val="3ACA7503"/>
    <w:rsid w:val="3AD14FE6"/>
    <w:rsid w:val="3AD53316"/>
    <w:rsid w:val="3AD57A93"/>
    <w:rsid w:val="3AD80A17"/>
    <w:rsid w:val="3AE24BAA"/>
    <w:rsid w:val="3AEF3EC0"/>
    <w:rsid w:val="3AF6384B"/>
    <w:rsid w:val="3AFA2251"/>
    <w:rsid w:val="3B0F6973"/>
    <w:rsid w:val="3B3C653D"/>
    <w:rsid w:val="3B441599"/>
    <w:rsid w:val="3B4C2F55"/>
    <w:rsid w:val="3B4F195B"/>
    <w:rsid w:val="3B5228DF"/>
    <w:rsid w:val="3B553864"/>
    <w:rsid w:val="3B643E7F"/>
    <w:rsid w:val="3B8C75C1"/>
    <w:rsid w:val="3B8F2744"/>
    <w:rsid w:val="3B9733D4"/>
    <w:rsid w:val="3B9855D2"/>
    <w:rsid w:val="3BB064FC"/>
    <w:rsid w:val="3BBE3294"/>
    <w:rsid w:val="3BD031AE"/>
    <w:rsid w:val="3BD83E3D"/>
    <w:rsid w:val="3BE321CE"/>
    <w:rsid w:val="3BED055F"/>
    <w:rsid w:val="3BF32469"/>
    <w:rsid w:val="3BFB7875"/>
    <w:rsid w:val="3C007580"/>
    <w:rsid w:val="3C022A83"/>
    <w:rsid w:val="3C057493"/>
    <w:rsid w:val="3C0C5591"/>
    <w:rsid w:val="3C0D3013"/>
    <w:rsid w:val="3C122D1E"/>
    <w:rsid w:val="3C1B2328"/>
    <w:rsid w:val="3C292943"/>
    <w:rsid w:val="3C39515C"/>
    <w:rsid w:val="3C425A6B"/>
    <w:rsid w:val="3C54700A"/>
    <w:rsid w:val="3C5A3112"/>
    <w:rsid w:val="3C5E791A"/>
    <w:rsid w:val="3C6A592B"/>
    <w:rsid w:val="3C743CBC"/>
    <w:rsid w:val="3C785F45"/>
    <w:rsid w:val="3C8B16E3"/>
    <w:rsid w:val="3C962485"/>
    <w:rsid w:val="3C9E707E"/>
    <w:rsid w:val="3C9F2581"/>
    <w:rsid w:val="3CA80C93"/>
    <w:rsid w:val="3CC0413B"/>
    <w:rsid w:val="3CC06339"/>
    <w:rsid w:val="3CCC59CF"/>
    <w:rsid w:val="3CD00B52"/>
    <w:rsid w:val="3CDF116D"/>
    <w:rsid w:val="3CE27B73"/>
    <w:rsid w:val="3CEA16FC"/>
    <w:rsid w:val="3CEF5B84"/>
    <w:rsid w:val="3CFA521A"/>
    <w:rsid w:val="3D0038A0"/>
    <w:rsid w:val="3D1B574E"/>
    <w:rsid w:val="3D271561"/>
    <w:rsid w:val="3D2B37EA"/>
    <w:rsid w:val="3D301E70"/>
    <w:rsid w:val="3D351B7B"/>
    <w:rsid w:val="3D3F248B"/>
    <w:rsid w:val="3D3F6C08"/>
    <w:rsid w:val="3D4C17A1"/>
    <w:rsid w:val="3D4D399F"/>
    <w:rsid w:val="3D56682D"/>
    <w:rsid w:val="3D5D3C39"/>
    <w:rsid w:val="3D6313C6"/>
    <w:rsid w:val="3D68584E"/>
    <w:rsid w:val="3D6932CF"/>
    <w:rsid w:val="3D6C09D0"/>
    <w:rsid w:val="3D702C5A"/>
    <w:rsid w:val="3D72615D"/>
    <w:rsid w:val="3D795AE8"/>
    <w:rsid w:val="3D810976"/>
    <w:rsid w:val="3D860681"/>
    <w:rsid w:val="3D931F15"/>
    <w:rsid w:val="3DA90835"/>
    <w:rsid w:val="3DAB17BA"/>
    <w:rsid w:val="3DAB75BC"/>
    <w:rsid w:val="3DB16F47"/>
    <w:rsid w:val="3DBC1A54"/>
    <w:rsid w:val="3DC36E61"/>
    <w:rsid w:val="3DC810EA"/>
    <w:rsid w:val="3DE14212"/>
    <w:rsid w:val="3DE35197"/>
    <w:rsid w:val="3DE8161F"/>
    <w:rsid w:val="3E037C4A"/>
    <w:rsid w:val="3E040F4F"/>
    <w:rsid w:val="3E0E5FDB"/>
    <w:rsid w:val="3E1D07F4"/>
    <w:rsid w:val="3E212A7E"/>
    <w:rsid w:val="3E235F81"/>
    <w:rsid w:val="3E2F3F92"/>
    <w:rsid w:val="3E386E20"/>
    <w:rsid w:val="3E4A5E40"/>
    <w:rsid w:val="3E584E32"/>
    <w:rsid w:val="3E5A0659"/>
    <w:rsid w:val="3E5B60DB"/>
    <w:rsid w:val="3E5C3B5C"/>
    <w:rsid w:val="3E5E28E2"/>
    <w:rsid w:val="3E5F4AE1"/>
    <w:rsid w:val="3E617FE4"/>
    <w:rsid w:val="3E661EED"/>
    <w:rsid w:val="3E692E72"/>
    <w:rsid w:val="3E6B4177"/>
    <w:rsid w:val="3E6C3DF6"/>
    <w:rsid w:val="3E7027FD"/>
    <w:rsid w:val="3E756C84"/>
    <w:rsid w:val="3E787C09"/>
    <w:rsid w:val="3E823D9C"/>
    <w:rsid w:val="3E856F1F"/>
    <w:rsid w:val="3E8649A0"/>
    <w:rsid w:val="3E887EA3"/>
    <w:rsid w:val="3E8E5630"/>
    <w:rsid w:val="3E912D31"/>
    <w:rsid w:val="3E933CB6"/>
    <w:rsid w:val="3EBB2C7C"/>
    <w:rsid w:val="3EEF0B4C"/>
    <w:rsid w:val="3EF52A56"/>
    <w:rsid w:val="3F16680E"/>
    <w:rsid w:val="3F210422"/>
    <w:rsid w:val="3F212620"/>
    <w:rsid w:val="3F297A2D"/>
    <w:rsid w:val="3F2F51B9"/>
    <w:rsid w:val="3F333BBF"/>
    <w:rsid w:val="3F4D6968"/>
    <w:rsid w:val="3F5F7F07"/>
    <w:rsid w:val="3F617B87"/>
    <w:rsid w:val="3F6C7EC6"/>
    <w:rsid w:val="3F7520AA"/>
    <w:rsid w:val="3F8810CB"/>
    <w:rsid w:val="3F8E51D3"/>
    <w:rsid w:val="3F970061"/>
    <w:rsid w:val="3F993564"/>
    <w:rsid w:val="3F9E546D"/>
    <w:rsid w:val="3FA937FE"/>
    <w:rsid w:val="3FB45412"/>
    <w:rsid w:val="3FC06CA7"/>
    <w:rsid w:val="3FC26926"/>
    <w:rsid w:val="3FCC2AB9"/>
    <w:rsid w:val="3FCF5C3C"/>
    <w:rsid w:val="3FD91DCF"/>
    <w:rsid w:val="3FDF3CD8"/>
    <w:rsid w:val="3FF15277"/>
    <w:rsid w:val="3FF22CF9"/>
    <w:rsid w:val="3FF403FA"/>
    <w:rsid w:val="3FF55E7C"/>
    <w:rsid w:val="3FFE458D"/>
    <w:rsid w:val="3FFF200F"/>
    <w:rsid w:val="40035191"/>
    <w:rsid w:val="401044A7"/>
    <w:rsid w:val="40146731"/>
    <w:rsid w:val="401B60BB"/>
    <w:rsid w:val="40202543"/>
    <w:rsid w:val="402356C6"/>
    <w:rsid w:val="40281B4E"/>
    <w:rsid w:val="403E1AF3"/>
    <w:rsid w:val="404339FD"/>
    <w:rsid w:val="40456F00"/>
    <w:rsid w:val="404A3387"/>
    <w:rsid w:val="40543C97"/>
    <w:rsid w:val="405B6EA5"/>
    <w:rsid w:val="40775150"/>
    <w:rsid w:val="408908EE"/>
    <w:rsid w:val="4091157D"/>
    <w:rsid w:val="40973487"/>
    <w:rsid w:val="40A75C9F"/>
    <w:rsid w:val="40B14030"/>
    <w:rsid w:val="40B8723F"/>
    <w:rsid w:val="40C52CD1"/>
    <w:rsid w:val="40CD3EC6"/>
    <w:rsid w:val="40E35B04"/>
    <w:rsid w:val="40E81F8C"/>
    <w:rsid w:val="40EF6094"/>
    <w:rsid w:val="40FF1BB1"/>
    <w:rsid w:val="41007633"/>
    <w:rsid w:val="410E6949"/>
    <w:rsid w:val="41122DD0"/>
    <w:rsid w:val="411E2466"/>
    <w:rsid w:val="41251DF1"/>
    <w:rsid w:val="412907F7"/>
    <w:rsid w:val="41313685"/>
    <w:rsid w:val="413F299B"/>
    <w:rsid w:val="4140041C"/>
    <w:rsid w:val="41462326"/>
    <w:rsid w:val="41647357"/>
    <w:rsid w:val="416F56E8"/>
    <w:rsid w:val="418D051C"/>
    <w:rsid w:val="41905C1D"/>
    <w:rsid w:val="41C11C6F"/>
    <w:rsid w:val="41C163EC"/>
    <w:rsid w:val="41C37371"/>
    <w:rsid w:val="41C815FA"/>
    <w:rsid w:val="41CE0F85"/>
    <w:rsid w:val="41D66391"/>
    <w:rsid w:val="41D97316"/>
    <w:rsid w:val="41DA4D98"/>
    <w:rsid w:val="41E14722"/>
    <w:rsid w:val="41F87BCB"/>
    <w:rsid w:val="42004FD7"/>
    <w:rsid w:val="42174BFC"/>
    <w:rsid w:val="42256110"/>
    <w:rsid w:val="42274E97"/>
    <w:rsid w:val="42363E2C"/>
    <w:rsid w:val="4247794A"/>
    <w:rsid w:val="42546C60"/>
    <w:rsid w:val="42631478"/>
    <w:rsid w:val="4265277D"/>
    <w:rsid w:val="427B109E"/>
    <w:rsid w:val="42845230"/>
    <w:rsid w:val="42B86984"/>
    <w:rsid w:val="42C03D90"/>
    <w:rsid w:val="42C84A20"/>
    <w:rsid w:val="42CA7F23"/>
    <w:rsid w:val="42CE0B28"/>
    <w:rsid w:val="42CE6929"/>
    <w:rsid w:val="42D2752E"/>
    <w:rsid w:val="42D40833"/>
    <w:rsid w:val="42E63FD0"/>
    <w:rsid w:val="4309548A"/>
    <w:rsid w:val="430B098D"/>
    <w:rsid w:val="43166D1E"/>
    <w:rsid w:val="43257338"/>
    <w:rsid w:val="43285D3E"/>
    <w:rsid w:val="432A59BE"/>
    <w:rsid w:val="433D49DF"/>
    <w:rsid w:val="433D6BDD"/>
    <w:rsid w:val="4343436A"/>
    <w:rsid w:val="43441DEB"/>
    <w:rsid w:val="434C71F8"/>
    <w:rsid w:val="434E26FB"/>
    <w:rsid w:val="4351367F"/>
    <w:rsid w:val="435E7112"/>
    <w:rsid w:val="436F06B1"/>
    <w:rsid w:val="43713BB4"/>
    <w:rsid w:val="4378353F"/>
    <w:rsid w:val="438163CD"/>
    <w:rsid w:val="438C7FE1"/>
    <w:rsid w:val="43A00E80"/>
    <w:rsid w:val="43B26B9C"/>
    <w:rsid w:val="43B57B21"/>
    <w:rsid w:val="43B70AA5"/>
    <w:rsid w:val="43BD07B0"/>
    <w:rsid w:val="43C6583D"/>
    <w:rsid w:val="43CB5548"/>
    <w:rsid w:val="43E40670"/>
    <w:rsid w:val="43E63B73"/>
    <w:rsid w:val="43F4670C"/>
    <w:rsid w:val="43F63E0D"/>
    <w:rsid w:val="43FE121A"/>
    <w:rsid w:val="440740A8"/>
    <w:rsid w:val="441E3CCD"/>
    <w:rsid w:val="441E7550"/>
    <w:rsid w:val="442E3F67"/>
    <w:rsid w:val="443261F1"/>
    <w:rsid w:val="443E2003"/>
    <w:rsid w:val="44531FA9"/>
    <w:rsid w:val="44651EC3"/>
    <w:rsid w:val="446A634B"/>
    <w:rsid w:val="44775660"/>
    <w:rsid w:val="447A1E68"/>
    <w:rsid w:val="447C1AE8"/>
    <w:rsid w:val="448117F3"/>
    <w:rsid w:val="44A06825"/>
    <w:rsid w:val="44AD5B3A"/>
    <w:rsid w:val="44B21147"/>
    <w:rsid w:val="44B454C5"/>
    <w:rsid w:val="44B7644A"/>
    <w:rsid w:val="44BA73CE"/>
    <w:rsid w:val="44C879E9"/>
    <w:rsid w:val="44CD05ED"/>
    <w:rsid w:val="44D16FF4"/>
    <w:rsid w:val="44DB3186"/>
    <w:rsid w:val="44E24D0F"/>
    <w:rsid w:val="44EC0EA2"/>
    <w:rsid w:val="45056E81"/>
    <w:rsid w:val="450929D1"/>
    <w:rsid w:val="45383520"/>
    <w:rsid w:val="455D245B"/>
    <w:rsid w:val="456552E9"/>
    <w:rsid w:val="45674F69"/>
    <w:rsid w:val="45726B7D"/>
    <w:rsid w:val="457A1A0B"/>
    <w:rsid w:val="45811396"/>
    <w:rsid w:val="45934B33"/>
    <w:rsid w:val="459403B6"/>
    <w:rsid w:val="4597557E"/>
    <w:rsid w:val="45A837D4"/>
    <w:rsid w:val="45AC7C5B"/>
    <w:rsid w:val="45B71870"/>
    <w:rsid w:val="45BA6F71"/>
    <w:rsid w:val="45C66607"/>
    <w:rsid w:val="45E071B1"/>
    <w:rsid w:val="45E43639"/>
    <w:rsid w:val="45ED64C7"/>
    <w:rsid w:val="45F33C53"/>
    <w:rsid w:val="46022BE9"/>
    <w:rsid w:val="46095DF7"/>
    <w:rsid w:val="46105782"/>
    <w:rsid w:val="461B1594"/>
    <w:rsid w:val="46202199"/>
    <w:rsid w:val="46295027"/>
    <w:rsid w:val="462F49B1"/>
    <w:rsid w:val="46302433"/>
    <w:rsid w:val="46415F51"/>
    <w:rsid w:val="46477E5A"/>
    <w:rsid w:val="464D77E5"/>
    <w:rsid w:val="465374F0"/>
    <w:rsid w:val="465C7DFF"/>
    <w:rsid w:val="465D5881"/>
    <w:rsid w:val="46693892"/>
    <w:rsid w:val="46896345"/>
    <w:rsid w:val="469F3D6C"/>
    <w:rsid w:val="46B77214"/>
    <w:rsid w:val="46C30AA8"/>
    <w:rsid w:val="46CA0433"/>
    <w:rsid w:val="46D467C4"/>
    <w:rsid w:val="46E25ADA"/>
    <w:rsid w:val="46EB2B66"/>
    <w:rsid w:val="46ED3E6B"/>
    <w:rsid w:val="46F337F6"/>
    <w:rsid w:val="46FB0C02"/>
    <w:rsid w:val="470853BF"/>
    <w:rsid w:val="471B6F39"/>
    <w:rsid w:val="472055BF"/>
    <w:rsid w:val="472707CD"/>
    <w:rsid w:val="472B71D3"/>
    <w:rsid w:val="472D4FA9"/>
    <w:rsid w:val="472D6E53"/>
    <w:rsid w:val="473751E4"/>
    <w:rsid w:val="473D4EEF"/>
    <w:rsid w:val="47480D01"/>
    <w:rsid w:val="474C7708"/>
    <w:rsid w:val="47565A99"/>
    <w:rsid w:val="47601FC8"/>
    <w:rsid w:val="476E313F"/>
    <w:rsid w:val="477F33DA"/>
    <w:rsid w:val="478878EC"/>
    <w:rsid w:val="478B2A70"/>
    <w:rsid w:val="479C078C"/>
    <w:rsid w:val="479D620D"/>
    <w:rsid w:val="47A5361A"/>
    <w:rsid w:val="47B03BA9"/>
    <w:rsid w:val="47B63534"/>
    <w:rsid w:val="47B944B8"/>
    <w:rsid w:val="47BA7D3C"/>
    <w:rsid w:val="47BB57BD"/>
    <w:rsid w:val="47BE41C3"/>
    <w:rsid w:val="47C77051"/>
    <w:rsid w:val="47D253E2"/>
    <w:rsid w:val="47D772EC"/>
    <w:rsid w:val="47E330FE"/>
    <w:rsid w:val="48004C2D"/>
    <w:rsid w:val="480B6841"/>
    <w:rsid w:val="480C64C1"/>
    <w:rsid w:val="48123C4D"/>
    <w:rsid w:val="481C0CDA"/>
    <w:rsid w:val="48202F63"/>
    <w:rsid w:val="4828256E"/>
    <w:rsid w:val="482A12F4"/>
    <w:rsid w:val="482D69F6"/>
    <w:rsid w:val="484E27AE"/>
    <w:rsid w:val="48536C35"/>
    <w:rsid w:val="4857563B"/>
    <w:rsid w:val="485A1E43"/>
    <w:rsid w:val="485A4042"/>
    <w:rsid w:val="485D2DC8"/>
    <w:rsid w:val="485F04C9"/>
    <w:rsid w:val="485F62CB"/>
    <w:rsid w:val="48605F4B"/>
    <w:rsid w:val="48655C56"/>
    <w:rsid w:val="486636D8"/>
    <w:rsid w:val="48686BDB"/>
    <w:rsid w:val="4869465C"/>
    <w:rsid w:val="486C55E1"/>
    <w:rsid w:val="48711A69"/>
    <w:rsid w:val="487216E8"/>
    <w:rsid w:val="487948F7"/>
    <w:rsid w:val="48827784"/>
    <w:rsid w:val="4889130E"/>
    <w:rsid w:val="4891671A"/>
    <w:rsid w:val="48942F22"/>
    <w:rsid w:val="489509A3"/>
    <w:rsid w:val="48A37CB9"/>
    <w:rsid w:val="48AF154D"/>
    <w:rsid w:val="48B956E0"/>
    <w:rsid w:val="48D86E8E"/>
    <w:rsid w:val="48F77743"/>
    <w:rsid w:val="48F851C5"/>
    <w:rsid w:val="48FA28C6"/>
    <w:rsid w:val="49046A59"/>
    <w:rsid w:val="490D18E7"/>
    <w:rsid w:val="492C219C"/>
    <w:rsid w:val="49364CAA"/>
    <w:rsid w:val="493A36B0"/>
    <w:rsid w:val="49433FBF"/>
    <w:rsid w:val="49480447"/>
    <w:rsid w:val="49547ADD"/>
    <w:rsid w:val="49611371"/>
    <w:rsid w:val="4968677D"/>
    <w:rsid w:val="496C5184"/>
    <w:rsid w:val="49750012"/>
    <w:rsid w:val="497A4499"/>
    <w:rsid w:val="498118A6"/>
    <w:rsid w:val="499E33D4"/>
    <w:rsid w:val="49A14359"/>
    <w:rsid w:val="49AF6EF2"/>
    <w:rsid w:val="49BA2D04"/>
    <w:rsid w:val="49C1268F"/>
    <w:rsid w:val="49DE41BE"/>
    <w:rsid w:val="49EC0F55"/>
    <w:rsid w:val="49F22E5E"/>
    <w:rsid w:val="49F41BE5"/>
    <w:rsid w:val="49F8312B"/>
    <w:rsid w:val="4A2139AD"/>
    <w:rsid w:val="4A267E35"/>
    <w:rsid w:val="4A49386D"/>
    <w:rsid w:val="4A5144FD"/>
    <w:rsid w:val="4A521F7E"/>
    <w:rsid w:val="4A562B83"/>
    <w:rsid w:val="4A5B288E"/>
    <w:rsid w:val="4A7224B3"/>
    <w:rsid w:val="4A7C753F"/>
    <w:rsid w:val="4A873352"/>
    <w:rsid w:val="4A8E2CDD"/>
    <w:rsid w:val="4A9061E0"/>
    <w:rsid w:val="4A9C5875"/>
    <w:rsid w:val="4A9F427C"/>
    <w:rsid w:val="4AA1777F"/>
    <w:rsid w:val="4AAB5291"/>
    <w:rsid w:val="4AAF6A94"/>
    <w:rsid w:val="4AB467A0"/>
    <w:rsid w:val="4AC61F3D"/>
    <w:rsid w:val="4AD337D1"/>
    <w:rsid w:val="4AD41253"/>
    <w:rsid w:val="4AE10568"/>
    <w:rsid w:val="4AF074FE"/>
    <w:rsid w:val="4B1864C4"/>
    <w:rsid w:val="4B1A6144"/>
    <w:rsid w:val="4B2657DA"/>
    <w:rsid w:val="4B2B3E60"/>
    <w:rsid w:val="4B2D2BE6"/>
    <w:rsid w:val="4B3C1B7C"/>
    <w:rsid w:val="4B3E2E80"/>
    <w:rsid w:val="4B4E5319"/>
    <w:rsid w:val="4B5701A7"/>
    <w:rsid w:val="4B6D014C"/>
    <w:rsid w:val="4B7919E0"/>
    <w:rsid w:val="4B851076"/>
    <w:rsid w:val="4B876778"/>
    <w:rsid w:val="4B8D0681"/>
    <w:rsid w:val="4B966D92"/>
    <w:rsid w:val="4BAE0BB6"/>
    <w:rsid w:val="4BB040B9"/>
    <w:rsid w:val="4BB308C1"/>
    <w:rsid w:val="4BB61845"/>
    <w:rsid w:val="4BBF68D2"/>
    <w:rsid w:val="4BC352D8"/>
    <w:rsid w:val="4BD023EF"/>
    <w:rsid w:val="4BDB6202"/>
    <w:rsid w:val="4BE36E91"/>
    <w:rsid w:val="4BE67E16"/>
    <w:rsid w:val="4BE83319"/>
    <w:rsid w:val="4BE87A96"/>
    <w:rsid w:val="4BE90D9B"/>
    <w:rsid w:val="4BED3F1E"/>
    <w:rsid w:val="4BF4712C"/>
    <w:rsid w:val="4BF87D30"/>
    <w:rsid w:val="4BFD41B8"/>
    <w:rsid w:val="4C07034B"/>
    <w:rsid w:val="4C2343F8"/>
    <w:rsid w:val="4C2C2250"/>
    <w:rsid w:val="4C4A42B7"/>
    <w:rsid w:val="4C4B1D39"/>
    <w:rsid w:val="4C4B55BC"/>
    <w:rsid w:val="4C5A2353"/>
    <w:rsid w:val="4C5C7A55"/>
    <w:rsid w:val="4C6528E3"/>
    <w:rsid w:val="4C656166"/>
    <w:rsid w:val="4C6D1621"/>
    <w:rsid w:val="4C7044F7"/>
    <w:rsid w:val="4C7605FF"/>
    <w:rsid w:val="4CAD655A"/>
    <w:rsid w:val="4CAF785F"/>
    <w:rsid w:val="4CCB5B0A"/>
    <w:rsid w:val="4CD82C22"/>
    <w:rsid w:val="4CE950BA"/>
    <w:rsid w:val="4CF77C53"/>
    <w:rsid w:val="4D145005"/>
    <w:rsid w:val="4D175F8A"/>
    <w:rsid w:val="4D1D3216"/>
    <w:rsid w:val="4D2D012D"/>
    <w:rsid w:val="4D4052E5"/>
    <w:rsid w:val="4D420FCC"/>
    <w:rsid w:val="4D441F51"/>
    <w:rsid w:val="4D480957"/>
    <w:rsid w:val="4D7C3730"/>
    <w:rsid w:val="4D906B4D"/>
    <w:rsid w:val="4D956858"/>
    <w:rsid w:val="4D99525E"/>
    <w:rsid w:val="4DA457ED"/>
    <w:rsid w:val="4DA60CF0"/>
    <w:rsid w:val="4DAA76F7"/>
    <w:rsid w:val="4DAB5178"/>
    <w:rsid w:val="4DC43B24"/>
    <w:rsid w:val="4DC45D22"/>
    <w:rsid w:val="4DCF7936"/>
    <w:rsid w:val="4DD51840"/>
    <w:rsid w:val="4DEC4CE8"/>
    <w:rsid w:val="4E144BA8"/>
    <w:rsid w:val="4E1835AE"/>
    <w:rsid w:val="4E2F31D3"/>
    <w:rsid w:val="4E3450DC"/>
    <w:rsid w:val="4E4478F5"/>
    <w:rsid w:val="4E51609D"/>
    <w:rsid w:val="4E5F5F21"/>
    <w:rsid w:val="4E676BB0"/>
    <w:rsid w:val="4E6C5236"/>
    <w:rsid w:val="4E6D653B"/>
    <w:rsid w:val="4E6E3FBD"/>
    <w:rsid w:val="4E7500C4"/>
    <w:rsid w:val="4E765B46"/>
    <w:rsid w:val="4E7848CC"/>
    <w:rsid w:val="4E7C32D2"/>
    <w:rsid w:val="4E8406DF"/>
    <w:rsid w:val="4E9F478C"/>
    <w:rsid w:val="4EAF6FA4"/>
    <w:rsid w:val="4EB04A26"/>
    <w:rsid w:val="4EB643B1"/>
    <w:rsid w:val="4EBD75BF"/>
    <w:rsid w:val="4EC04CC0"/>
    <w:rsid w:val="4ECC4356"/>
    <w:rsid w:val="4ECF74D9"/>
    <w:rsid w:val="4ED107DE"/>
    <w:rsid w:val="4ED82367"/>
    <w:rsid w:val="4EDC0D6D"/>
    <w:rsid w:val="4EEE7D8E"/>
    <w:rsid w:val="4F167C4E"/>
    <w:rsid w:val="4F375C04"/>
    <w:rsid w:val="4F396F09"/>
    <w:rsid w:val="4F4971A3"/>
    <w:rsid w:val="4F4A4C24"/>
    <w:rsid w:val="4F6841D5"/>
    <w:rsid w:val="4F737FE7"/>
    <w:rsid w:val="4F7D08F7"/>
    <w:rsid w:val="4F876C88"/>
    <w:rsid w:val="4F8D6993"/>
    <w:rsid w:val="4F905399"/>
    <w:rsid w:val="4F925019"/>
    <w:rsid w:val="4FA74FBE"/>
    <w:rsid w:val="4FB92CDA"/>
    <w:rsid w:val="4FC122E5"/>
    <w:rsid w:val="4FC77A71"/>
    <w:rsid w:val="4FCB6477"/>
    <w:rsid w:val="4FE44E23"/>
    <w:rsid w:val="4FE64AA3"/>
    <w:rsid w:val="4FE912AB"/>
    <w:rsid w:val="4FF24139"/>
    <w:rsid w:val="4FF572BC"/>
    <w:rsid w:val="500478D6"/>
    <w:rsid w:val="5007085B"/>
    <w:rsid w:val="50193FF8"/>
    <w:rsid w:val="501D717B"/>
    <w:rsid w:val="501E4BFD"/>
    <w:rsid w:val="50334BA2"/>
    <w:rsid w:val="50396AAB"/>
    <w:rsid w:val="503C7A30"/>
    <w:rsid w:val="504870C6"/>
    <w:rsid w:val="504C7CCA"/>
    <w:rsid w:val="504F0C4F"/>
    <w:rsid w:val="50525457"/>
    <w:rsid w:val="50621E6E"/>
    <w:rsid w:val="5073598C"/>
    <w:rsid w:val="507F7220"/>
    <w:rsid w:val="50854FFE"/>
    <w:rsid w:val="50863327"/>
    <w:rsid w:val="508A77AF"/>
    <w:rsid w:val="509016B8"/>
    <w:rsid w:val="509074BA"/>
    <w:rsid w:val="50943942"/>
    <w:rsid w:val="509A584B"/>
    <w:rsid w:val="50AD6A6A"/>
    <w:rsid w:val="50AF1F6D"/>
    <w:rsid w:val="50BF0009"/>
    <w:rsid w:val="50C51F13"/>
    <w:rsid w:val="50C82E97"/>
    <w:rsid w:val="50C85095"/>
    <w:rsid w:val="50CA0599"/>
    <w:rsid w:val="50D40EA8"/>
    <w:rsid w:val="50DC1B38"/>
    <w:rsid w:val="51093901"/>
    <w:rsid w:val="51183F1B"/>
    <w:rsid w:val="51186119"/>
    <w:rsid w:val="511A161C"/>
    <w:rsid w:val="512579AE"/>
    <w:rsid w:val="51405FD9"/>
    <w:rsid w:val="51463765"/>
    <w:rsid w:val="51506273"/>
    <w:rsid w:val="51571481"/>
    <w:rsid w:val="51663C9A"/>
    <w:rsid w:val="51750A31"/>
    <w:rsid w:val="517E1341"/>
    <w:rsid w:val="51A57002"/>
    <w:rsid w:val="51B22A95"/>
    <w:rsid w:val="51B30516"/>
    <w:rsid w:val="51B53A19"/>
    <w:rsid w:val="51C365B2"/>
    <w:rsid w:val="51CC1440"/>
    <w:rsid w:val="51D677D1"/>
    <w:rsid w:val="51E611C2"/>
    <w:rsid w:val="51F8100B"/>
    <w:rsid w:val="51FA0C8B"/>
    <w:rsid w:val="52044E1D"/>
    <w:rsid w:val="520C4428"/>
    <w:rsid w:val="52102E2E"/>
    <w:rsid w:val="521066B1"/>
    <w:rsid w:val="52137636"/>
    <w:rsid w:val="52185CBC"/>
    <w:rsid w:val="5219153F"/>
    <w:rsid w:val="5219373E"/>
    <w:rsid w:val="52257550"/>
    <w:rsid w:val="52264FD2"/>
    <w:rsid w:val="522C275E"/>
    <w:rsid w:val="522D01E0"/>
    <w:rsid w:val="522F36E3"/>
    <w:rsid w:val="5248208F"/>
    <w:rsid w:val="524D0715"/>
    <w:rsid w:val="525D2F2D"/>
    <w:rsid w:val="52711BCE"/>
    <w:rsid w:val="52715451"/>
    <w:rsid w:val="527350D1"/>
    <w:rsid w:val="527D3462"/>
    <w:rsid w:val="527D59E1"/>
    <w:rsid w:val="527E6CE5"/>
    <w:rsid w:val="528043E7"/>
    <w:rsid w:val="528278EA"/>
    <w:rsid w:val="5283316D"/>
    <w:rsid w:val="52B4393C"/>
    <w:rsid w:val="52B648C1"/>
    <w:rsid w:val="52BB6B4A"/>
    <w:rsid w:val="52D2676F"/>
    <w:rsid w:val="52D65176"/>
    <w:rsid w:val="52E82B11"/>
    <w:rsid w:val="52EC7319"/>
    <w:rsid w:val="52F07F1E"/>
    <w:rsid w:val="52F11223"/>
    <w:rsid w:val="52F26CA4"/>
    <w:rsid w:val="52F543A6"/>
    <w:rsid w:val="52FB1B32"/>
    <w:rsid w:val="53144C5A"/>
    <w:rsid w:val="531910E2"/>
    <w:rsid w:val="53194965"/>
    <w:rsid w:val="532042F0"/>
    <w:rsid w:val="532B7CFC"/>
    <w:rsid w:val="53367F96"/>
    <w:rsid w:val="533D5E1F"/>
    <w:rsid w:val="533F3520"/>
    <w:rsid w:val="534122A6"/>
    <w:rsid w:val="53545A44"/>
    <w:rsid w:val="5376727D"/>
    <w:rsid w:val="53780202"/>
    <w:rsid w:val="537A3705"/>
    <w:rsid w:val="537D0E07"/>
    <w:rsid w:val="53832D10"/>
    <w:rsid w:val="53867518"/>
    <w:rsid w:val="53874F99"/>
    <w:rsid w:val="538B39A0"/>
    <w:rsid w:val="538D6EA3"/>
    <w:rsid w:val="53932FAA"/>
    <w:rsid w:val="539E133B"/>
    <w:rsid w:val="53A235C5"/>
    <w:rsid w:val="53AF28DA"/>
    <w:rsid w:val="53B85768"/>
    <w:rsid w:val="53D57297"/>
    <w:rsid w:val="53E10B2B"/>
    <w:rsid w:val="53F41D4A"/>
    <w:rsid w:val="540F6177"/>
    <w:rsid w:val="541F2B8E"/>
    <w:rsid w:val="54234E18"/>
    <w:rsid w:val="542947A2"/>
    <w:rsid w:val="542A2224"/>
    <w:rsid w:val="542D5B65"/>
    <w:rsid w:val="54473D53"/>
    <w:rsid w:val="5475359D"/>
    <w:rsid w:val="54782323"/>
    <w:rsid w:val="547E642B"/>
    <w:rsid w:val="548A5AC1"/>
    <w:rsid w:val="548B3542"/>
    <w:rsid w:val="54A30BE9"/>
    <w:rsid w:val="54A61B6E"/>
    <w:rsid w:val="54A92AF2"/>
    <w:rsid w:val="54B13782"/>
    <w:rsid w:val="54CA68AA"/>
    <w:rsid w:val="54D56E3A"/>
    <w:rsid w:val="54D75BC0"/>
    <w:rsid w:val="54D83641"/>
    <w:rsid w:val="54E164CF"/>
    <w:rsid w:val="54E64B55"/>
    <w:rsid w:val="54ED7D64"/>
    <w:rsid w:val="54EE1F62"/>
    <w:rsid w:val="54FA15F8"/>
    <w:rsid w:val="55062E8C"/>
    <w:rsid w:val="5518442B"/>
    <w:rsid w:val="551A1B2C"/>
    <w:rsid w:val="5524243C"/>
    <w:rsid w:val="552B7848"/>
    <w:rsid w:val="552C52CA"/>
    <w:rsid w:val="55440772"/>
    <w:rsid w:val="554D1082"/>
    <w:rsid w:val="554E6B03"/>
    <w:rsid w:val="55532F8B"/>
    <w:rsid w:val="55591611"/>
    <w:rsid w:val="55785749"/>
    <w:rsid w:val="55797948"/>
    <w:rsid w:val="557E1851"/>
    <w:rsid w:val="55846FDD"/>
    <w:rsid w:val="558F536E"/>
    <w:rsid w:val="55964CF9"/>
    <w:rsid w:val="559A58FE"/>
    <w:rsid w:val="55A72A15"/>
    <w:rsid w:val="55AD6B1D"/>
    <w:rsid w:val="55BB16B6"/>
    <w:rsid w:val="55E31575"/>
    <w:rsid w:val="55E67F7B"/>
    <w:rsid w:val="55FB249F"/>
    <w:rsid w:val="56000B25"/>
    <w:rsid w:val="560B273A"/>
    <w:rsid w:val="56137B46"/>
    <w:rsid w:val="56206E5C"/>
    <w:rsid w:val="562D06F0"/>
    <w:rsid w:val="56455D97"/>
    <w:rsid w:val="564D0C25"/>
    <w:rsid w:val="565518B4"/>
    <w:rsid w:val="565A5D3C"/>
    <w:rsid w:val="567F6E75"/>
    <w:rsid w:val="56893008"/>
    <w:rsid w:val="568C3F8D"/>
    <w:rsid w:val="5696489C"/>
    <w:rsid w:val="56A95ABB"/>
    <w:rsid w:val="56AB0FBE"/>
    <w:rsid w:val="56AC22C3"/>
    <w:rsid w:val="56AF79C4"/>
    <w:rsid w:val="56B05446"/>
    <w:rsid w:val="56B1674B"/>
    <w:rsid w:val="56B62BD2"/>
    <w:rsid w:val="56B95D55"/>
    <w:rsid w:val="56BA37D7"/>
    <w:rsid w:val="56BE7FDF"/>
    <w:rsid w:val="56C169E5"/>
    <w:rsid w:val="56D26C7F"/>
    <w:rsid w:val="56E11498"/>
    <w:rsid w:val="56E57E9E"/>
    <w:rsid w:val="56EA6524"/>
    <w:rsid w:val="56EF07AE"/>
    <w:rsid w:val="56F50139"/>
    <w:rsid w:val="570219CD"/>
    <w:rsid w:val="57044ED0"/>
    <w:rsid w:val="57052952"/>
    <w:rsid w:val="571760EF"/>
    <w:rsid w:val="571E12FD"/>
    <w:rsid w:val="571F0F7D"/>
    <w:rsid w:val="57221F02"/>
    <w:rsid w:val="573B502A"/>
    <w:rsid w:val="573D632F"/>
    <w:rsid w:val="57404D35"/>
    <w:rsid w:val="574D2D46"/>
    <w:rsid w:val="574E404B"/>
    <w:rsid w:val="57522A51"/>
    <w:rsid w:val="576D107C"/>
    <w:rsid w:val="576E6AFE"/>
    <w:rsid w:val="57782C90"/>
    <w:rsid w:val="57817D1D"/>
    <w:rsid w:val="57936D3D"/>
    <w:rsid w:val="57A31556"/>
    <w:rsid w:val="57A9565E"/>
    <w:rsid w:val="57AC1E66"/>
    <w:rsid w:val="57B85C78"/>
    <w:rsid w:val="57B936FA"/>
    <w:rsid w:val="57C24009"/>
    <w:rsid w:val="57CC4919"/>
    <w:rsid w:val="57D91A30"/>
    <w:rsid w:val="57DD0436"/>
    <w:rsid w:val="57E532C4"/>
    <w:rsid w:val="57EB194A"/>
    <w:rsid w:val="57EB51CE"/>
    <w:rsid w:val="57EF0351"/>
    <w:rsid w:val="57F325DA"/>
    <w:rsid w:val="57FC2EEA"/>
    <w:rsid w:val="58017371"/>
    <w:rsid w:val="581E561D"/>
    <w:rsid w:val="583A4F4D"/>
    <w:rsid w:val="584026D9"/>
    <w:rsid w:val="58461706"/>
    <w:rsid w:val="58664B17"/>
    <w:rsid w:val="58692219"/>
    <w:rsid w:val="586F79A5"/>
    <w:rsid w:val="58712EA8"/>
    <w:rsid w:val="589233DD"/>
    <w:rsid w:val="58944362"/>
    <w:rsid w:val="58A23677"/>
    <w:rsid w:val="58A46B7A"/>
    <w:rsid w:val="58A57E7F"/>
    <w:rsid w:val="58C52932"/>
    <w:rsid w:val="58C603B4"/>
    <w:rsid w:val="58D52BCD"/>
    <w:rsid w:val="58F86605"/>
    <w:rsid w:val="58FE5F8F"/>
    <w:rsid w:val="591064E5"/>
    <w:rsid w:val="591C731D"/>
    <w:rsid w:val="591D6844"/>
    <w:rsid w:val="59311C62"/>
    <w:rsid w:val="59346469"/>
    <w:rsid w:val="59373B6B"/>
    <w:rsid w:val="593928F1"/>
    <w:rsid w:val="59502516"/>
    <w:rsid w:val="59506C93"/>
    <w:rsid w:val="59525A19"/>
    <w:rsid w:val="595A2E26"/>
    <w:rsid w:val="59735F4E"/>
    <w:rsid w:val="597A58D9"/>
    <w:rsid w:val="59843C6A"/>
    <w:rsid w:val="598900F2"/>
    <w:rsid w:val="5998070C"/>
    <w:rsid w:val="59B92E3F"/>
    <w:rsid w:val="59BC3DC4"/>
    <w:rsid w:val="59D3726C"/>
    <w:rsid w:val="59D91176"/>
    <w:rsid w:val="59DF6902"/>
    <w:rsid w:val="59E27887"/>
    <w:rsid w:val="59EA4C93"/>
    <w:rsid w:val="59ED7E16"/>
    <w:rsid w:val="59F81A2B"/>
    <w:rsid w:val="5A016AB7"/>
    <w:rsid w:val="5A047A3B"/>
    <w:rsid w:val="5A093EC3"/>
    <w:rsid w:val="5A160FDB"/>
    <w:rsid w:val="5A1A1BDF"/>
    <w:rsid w:val="5A1E05E5"/>
    <w:rsid w:val="5A1F18EA"/>
    <w:rsid w:val="5A3F7C21"/>
    <w:rsid w:val="5A451B2A"/>
    <w:rsid w:val="5A556541"/>
    <w:rsid w:val="5A5874C6"/>
    <w:rsid w:val="5A6432D8"/>
    <w:rsid w:val="5A7C097F"/>
    <w:rsid w:val="5A7E3E82"/>
    <w:rsid w:val="5A9C6CB5"/>
    <w:rsid w:val="5AA0313D"/>
    <w:rsid w:val="5AA340C2"/>
    <w:rsid w:val="5AAD0254"/>
    <w:rsid w:val="5AB05956"/>
    <w:rsid w:val="5AB4435C"/>
    <w:rsid w:val="5AB807E4"/>
    <w:rsid w:val="5ABF016F"/>
    <w:rsid w:val="5AC90A7E"/>
    <w:rsid w:val="5ACA6500"/>
    <w:rsid w:val="5ACB3F81"/>
    <w:rsid w:val="5AD1170E"/>
    <w:rsid w:val="5AD2718F"/>
    <w:rsid w:val="5AD90D18"/>
    <w:rsid w:val="5AF11C42"/>
    <w:rsid w:val="5B081868"/>
    <w:rsid w:val="5B0972E9"/>
    <w:rsid w:val="5B164401"/>
    <w:rsid w:val="5B171E82"/>
    <w:rsid w:val="5B253396"/>
    <w:rsid w:val="5B324C2A"/>
    <w:rsid w:val="5B4403C8"/>
    <w:rsid w:val="5B474BD0"/>
    <w:rsid w:val="5B607CF8"/>
    <w:rsid w:val="5B705D94"/>
    <w:rsid w:val="5B761E9C"/>
    <w:rsid w:val="5B7E2B2B"/>
    <w:rsid w:val="5B8C403F"/>
    <w:rsid w:val="5B9A6BD8"/>
    <w:rsid w:val="5BB82905"/>
    <w:rsid w:val="5BCF5DAD"/>
    <w:rsid w:val="5BDB7642"/>
    <w:rsid w:val="5BED535D"/>
    <w:rsid w:val="5BF65C6D"/>
    <w:rsid w:val="5BF949F3"/>
    <w:rsid w:val="5C040806"/>
    <w:rsid w:val="5C0A490D"/>
    <w:rsid w:val="5C0E1115"/>
    <w:rsid w:val="5C11209A"/>
    <w:rsid w:val="5C114298"/>
    <w:rsid w:val="5C1874A6"/>
    <w:rsid w:val="5C302BB6"/>
    <w:rsid w:val="5C49558A"/>
    <w:rsid w:val="5C5B3413"/>
    <w:rsid w:val="5C5D6916"/>
    <w:rsid w:val="5C662A50"/>
    <w:rsid w:val="5C6E2434"/>
    <w:rsid w:val="5C6F4632"/>
    <w:rsid w:val="5C7907C5"/>
    <w:rsid w:val="5C7D4C4C"/>
    <w:rsid w:val="5CB47325"/>
    <w:rsid w:val="5CC70544"/>
    <w:rsid w:val="5CCB27CD"/>
    <w:rsid w:val="5CD4565B"/>
    <w:rsid w:val="5CD530DD"/>
    <w:rsid w:val="5CDB71E4"/>
    <w:rsid w:val="5CDC4C66"/>
    <w:rsid w:val="5CE80A78"/>
    <w:rsid w:val="5CF94596"/>
    <w:rsid w:val="5D0B7D34"/>
    <w:rsid w:val="5D1E47D6"/>
    <w:rsid w:val="5D230C5E"/>
    <w:rsid w:val="5D254161"/>
    <w:rsid w:val="5D2C0268"/>
    <w:rsid w:val="5D350B78"/>
    <w:rsid w:val="5D39757E"/>
    <w:rsid w:val="5D487B98"/>
    <w:rsid w:val="5D525F29"/>
    <w:rsid w:val="5D556EAE"/>
    <w:rsid w:val="5D60523F"/>
    <w:rsid w:val="5D7E2271"/>
    <w:rsid w:val="5D803576"/>
    <w:rsid w:val="5D907F8D"/>
    <w:rsid w:val="5D930F11"/>
    <w:rsid w:val="5D9E05A7"/>
    <w:rsid w:val="5DA26FAD"/>
    <w:rsid w:val="5DB501CC"/>
    <w:rsid w:val="5DB736CF"/>
    <w:rsid w:val="5DBA0DD1"/>
    <w:rsid w:val="5DC60467"/>
    <w:rsid w:val="5DC8396A"/>
    <w:rsid w:val="5DCB48EE"/>
    <w:rsid w:val="5DD91686"/>
    <w:rsid w:val="5DE50D1C"/>
    <w:rsid w:val="5DF979BC"/>
    <w:rsid w:val="5E1F1DFA"/>
    <w:rsid w:val="5E3929A4"/>
    <w:rsid w:val="5E3B5EA7"/>
    <w:rsid w:val="5E413634"/>
    <w:rsid w:val="5E4567B6"/>
    <w:rsid w:val="5E554853"/>
    <w:rsid w:val="5E571F54"/>
    <w:rsid w:val="5E5A675C"/>
    <w:rsid w:val="5E7008FF"/>
    <w:rsid w:val="5E797F0A"/>
    <w:rsid w:val="5E7C4712"/>
    <w:rsid w:val="5E83629B"/>
    <w:rsid w:val="5E9F014A"/>
    <w:rsid w:val="5EA345D2"/>
    <w:rsid w:val="5EA65556"/>
    <w:rsid w:val="5EAE61E6"/>
    <w:rsid w:val="5EB55B71"/>
    <w:rsid w:val="5ECB7D14"/>
    <w:rsid w:val="5ED2189E"/>
    <w:rsid w:val="5ED715A9"/>
    <w:rsid w:val="5EE04437"/>
    <w:rsid w:val="5F0842F6"/>
    <w:rsid w:val="5F1D429B"/>
    <w:rsid w:val="5F214EA0"/>
    <w:rsid w:val="5F243C26"/>
    <w:rsid w:val="5F2800AE"/>
    <w:rsid w:val="5F2D0CB2"/>
    <w:rsid w:val="5F312F3C"/>
    <w:rsid w:val="5F451BDC"/>
    <w:rsid w:val="5F530EF2"/>
    <w:rsid w:val="5F5B3D80"/>
    <w:rsid w:val="5F6E2DA1"/>
    <w:rsid w:val="5F6F0822"/>
    <w:rsid w:val="5F952C60"/>
    <w:rsid w:val="5FA244F5"/>
    <w:rsid w:val="5FAB4E04"/>
    <w:rsid w:val="5FB2478F"/>
    <w:rsid w:val="5FB70C17"/>
    <w:rsid w:val="5FB86698"/>
    <w:rsid w:val="5FC11526"/>
    <w:rsid w:val="60002310"/>
    <w:rsid w:val="60052F14"/>
    <w:rsid w:val="601125AA"/>
    <w:rsid w:val="603749E8"/>
    <w:rsid w:val="605A3CA3"/>
    <w:rsid w:val="60692C39"/>
    <w:rsid w:val="607522CE"/>
    <w:rsid w:val="60761F4E"/>
    <w:rsid w:val="607D4EB4"/>
    <w:rsid w:val="607E2BDE"/>
    <w:rsid w:val="608102DF"/>
    <w:rsid w:val="608215E4"/>
    <w:rsid w:val="60975D06"/>
    <w:rsid w:val="60983788"/>
    <w:rsid w:val="60A3539C"/>
    <w:rsid w:val="60A81824"/>
    <w:rsid w:val="60AB6F25"/>
    <w:rsid w:val="60BD26C3"/>
    <w:rsid w:val="60BE0144"/>
    <w:rsid w:val="60C55551"/>
    <w:rsid w:val="60CC4EDB"/>
    <w:rsid w:val="60D91FF3"/>
    <w:rsid w:val="60E34B01"/>
    <w:rsid w:val="60E50004"/>
    <w:rsid w:val="60EA7D0F"/>
    <w:rsid w:val="60EC3212"/>
    <w:rsid w:val="60ED0C93"/>
    <w:rsid w:val="610872BF"/>
    <w:rsid w:val="61140B53"/>
    <w:rsid w:val="61204966"/>
    <w:rsid w:val="6124336C"/>
    <w:rsid w:val="61254671"/>
    <w:rsid w:val="612620F2"/>
    <w:rsid w:val="61277B74"/>
    <w:rsid w:val="612E74FF"/>
    <w:rsid w:val="61312681"/>
    <w:rsid w:val="6135490B"/>
    <w:rsid w:val="61393311"/>
    <w:rsid w:val="613C4296"/>
    <w:rsid w:val="613D1D17"/>
    <w:rsid w:val="614E41B0"/>
    <w:rsid w:val="616F7F68"/>
    <w:rsid w:val="61747C73"/>
    <w:rsid w:val="617678F3"/>
    <w:rsid w:val="61A50442"/>
    <w:rsid w:val="61AD584E"/>
    <w:rsid w:val="61B31956"/>
    <w:rsid w:val="61B37758"/>
    <w:rsid w:val="61B473D7"/>
    <w:rsid w:val="61B81661"/>
    <w:rsid w:val="61BD5AE9"/>
    <w:rsid w:val="61C379F2"/>
    <w:rsid w:val="61E01520"/>
    <w:rsid w:val="61E805AF"/>
    <w:rsid w:val="61F3273F"/>
    <w:rsid w:val="61FE0AD0"/>
    <w:rsid w:val="62061760"/>
    <w:rsid w:val="62230D10"/>
    <w:rsid w:val="623025A4"/>
    <w:rsid w:val="623C1C3A"/>
    <w:rsid w:val="62425D42"/>
    <w:rsid w:val="6245254A"/>
    <w:rsid w:val="624F5057"/>
    <w:rsid w:val="625472E1"/>
    <w:rsid w:val="625A6C6C"/>
    <w:rsid w:val="62643CF8"/>
    <w:rsid w:val="626F7B0B"/>
    <w:rsid w:val="627C139F"/>
    <w:rsid w:val="628132A8"/>
    <w:rsid w:val="62820D2A"/>
    <w:rsid w:val="629D09DA"/>
    <w:rsid w:val="62A24E62"/>
    <w:rsid w:val="62DB04BF"/>
    <w:rsid w:val="62F04BE1"/>
    <w:rsid w:val="62F200E4"/>
    <w:rsid w:val="62F66AEA"/>
    <w:rsid w:val="62FE3EF7"/>
    <w:rsid w:val="630228FD"/>
    <w:rsid w:val="630F7A14"/>
    <w:rsid w:val="631D0F28"/>
    <w:rsid w:val="63253DB6"/>
    <w:rsid w:val="632B1543"/>
    <w:rsid w:val="632F7F49"/>
    <w:rsid w:val="634001E3"/>
    <w:rsid w:val="634D74F9"/>
    <w:rsid w:val="634E16F7"/>
    <w:rsid w:val="636B6AA9"/>
    <w:rsid w:val="636F54AF"/>
    <w:rsid w:val="638266CE"/>
    <w:rsid w:val="63916CE9"/>
    <w:rsid w:val="639F3A80"/>
    <w:rsid w:val="63A05C7E"/>
    <w:rsid w:val="63A32486"/>
    <w:rsid w:val="63A57B87"/>
    <w:rsid w:val="63A8690E"/>
    <w:rsid w:val="63B05F18"/>
    <w:rsid w:val="63CE45CF"/>
    <w:rsid w:val="63E97377"/>
    <w:rsid w:val="63FC3E19"/>
    <w:rsid w:val="63FF4D9E"/>
    <w:rsid w:val="641B55C8"/>
    <w:rsid w:val="641C68CD"/>
    <w:rsid w:val="6437077B"/>
    <w:rsid w:val="643861FD"/>
    <w:rsid w:val="6444420E"/>
    <w:rsid w:val="64511325"/>
    <w:rsid w:val="64530FA5"/>
    <w:rsid w:val="645C18B4"/>
    <w:rsid w:val="646060BC"/>
    <w:rsid w:val="64637041"/>
    <w:rsid w:val="646734C9"/>
    <w:rsid w:val="64680F4A"/>
    <w:rsid w:val="646C40CD"/>
    <w:rsid w:val="646D1B4F"/>
    <w:rsid w:val="64706357"/>
    <w:rsid w:val="64746F5B"/>
    <w:rsid w:val="647C4368"/>
    <w:rsid w:val="648107EF"/>
    <w:rsid w:val="64875F7C"/>
    <w:rsid w:val="648839FD"/>
    <w:rsid w:val="6492430D"/>
    <w:rsid w:val="64945292"/>
    <w:rsid w:val="64AD61BC"/>
    <w:rsid w:val="64C47FDF"/>
    <w:rsid w:val="64C612E4"/>
    <w:rsid w:val="64C634E2"/>
    <w:rsid w:val="64CB796A"/>
    <w:rsid w:val="64D34D76"/>
    <w:rsid w:val="64D6157E"/>
    <w:rsid w:val="64E9279D"/>
    <w:rsid w:val="64FD39BC"/>
    <w:rsid w:val="65067B4F"/>
    <w:rsid w:val="650755D0"/>
    <w:rsid w:val="6511265D"/>
    <w:rsid w:val="651E51F6"/>
    <w:rsid w:val="65285B05"/>
    <w:rsid w:val="652D1F8D"/>
    <w:rsid w:val="65305110"/>
    <w:rsid w:val="65310993"/>
    <w:rsid w:val="654805B8"/>
    <w:rsid w:val="654B373B"/>
    <w:rsid w:val="654D24C2"/>
    <w:rsid w:val="6569656F"/>
    <w:rsid w:val="657D778E"/>
    <w:rsid w:val="659A4B3F"/>
    <w:rsid w:val="659B0B9A"/>
    <w:rsid w:val="659F31C5"/>
    <w:rsid w:val="65A550CF"/>
    <w:rsid w:val="65B243E4"/>
    <w:rsid w:val="65B5316B"/>
    <w:rsid w:val="65CD4095"/>
    <w:rsid w:val="65D07218"/>
    <w:rsid w:val="65D45C1E"/>
    <w:rsid w:val="65D84624"/>
    <w:rsid w:val="65EB5843"/>
    <w:rsid w:val="65FF22E5"/>
    <w:rsid w:val="660157E8"/>
    <w:rsid w:val="6602326A"/>
    <w:rsid w:val="66032EEA"/>
    <w:rsid w:val="660E127B"/>
    <w:rsid w:val="66174109"/>
    <w:rsid w:val="6637243F"/>
    <w:rsid w:val="663C214A"/>
    <w:rsid w:val="663C4348"/>
    <w:rsid w:val="665242EE"/>
    <w:rsid w:val="6665550D"/>
    <w:rsid w:val="666A1995"/>
    <w:rsid w:val="667167B1"/>
    <w:rsid w:val="667941AD"/>
    <w:rsid w:val="6684253E"/>
    <w:rsid w:val="668869C6"/>
    <w:rsid w:val="668A1EC9"/>
    <w:rsid w:val="66A34FF2"/>
    <w:rsid w:val="66A65F76"/>
    <w:rsid w:val="66D841C7"/>
    <w:rsid w:val="66D954CC"/>
    <w:rsid w:val="66E24AD6"/>
    <w:rsid w:val="66E66D60"/>
    <w:rsid w:val="67053D91"/>
    <w:rsid w:val="670B151E"/>
    <w:rsid w:val="67115625"/>
    <w:rsid w:val="67172DB2"/>
    <w:rsid w:val="67205C40"/>
    <w:rsid w:val="672C3C51"/>
    <w:rsid w:val="672E29D7"/>
    <w:rsid w:val="673100D9"/>
    <w:rsid w:val="67336E5F"/>
    <w:rsid w:val="67371FE2"/>
    <w:rsid w:val="675E4AC0"/>
    <w:rsid w:val="676550B0"/>
    <w:rsid w:val="676D5D3F"/>
    <w:rsid w:val="677243C5"/>
    <w:rsid w:val="677C0558"/>
    <w:rsid w:val="67805FF1"/>
    <w:rsid w:val="678F5EF4"/>
    <w:rsid w:val="67980D82"/>
    <w:rsid w:val="67996803"/>
    <w:rsid w:val="67A01A11"/>
    <w:rsid w:val="67BA25BB"/>
    <w:rsid w:val="67CC5D59"/>
    <w:rsid w:val="67D27C62"/>
    <w:rsid w:val="67F97B21"/>
    <w:rsid w:val="68195E58"/>
    <w:rsid w:val="681B135B"/>
    <w:rsid w:val="682E257A"/>
    <w:rsid w:val="682F7FFB"/>
    <w:rsid w:val="68305A7D"/>
    <w:rsid w:val="685E30C9"/>
    <w:rsid w:val="685F2D49"/>
    <w:rsid w:val="686471D1"/>
    <w:rsid w:val="68696EDC"/>
    <w:rsid w:val="687E7D7B"/>
    <w:rsid w:val="688E5E17"/>
    <w:rsid w:val="68916D9B"/>
    <w:rsid w:val="6892481D"/>
    <w:rsid w:val="689B512C"/>
    <w:rsid w:val="689E1934"/>
    <w:rsid w:val="68A869C0"/>
    <w:rsid w:val="68AB31C8"/>
    <w:rsid w:val="68B37AC3"/>
    <w:rsid w:val="68B86C5B"/>
    <w:rsid w:val="68C639F2"/>
    <w:rsid w:val="68C71474"/>
    <w:rsid w:val="68C77275"/>
    <w:rsid w:val="68C86EF5"/>
    <w:rsid w:val="68CA23F8"/>
    <w:rsid w:val="68D77510"/>
    <w:rsid w:val="68DD3617"/>
    <w:rsid w:val="68DE6E9B"/>
    <w:rsid w:val="68E0239E"/>
    <w:rsid w:val="68FB09C9"/>
    <w:rsid w:val="69054B5C"/>
    <w:rsid w:val="690647DC"/>
    <w:rsid w:val="690F2EED"/>
    <w:rsid w:val="69123E71"/>
    <w:rsid w:val="691724F7"/>
    <w:rsid w:val="69326925"/>
    <w:rsid w:val="693F23B7"/>
    <w:rsid w:val="69665AFA"/>
    <w:rsid w:val="69775D94"/>
    <w:rsid w:val="69787099"/>
    <w:rsid w:val="6983542A"/>
    <w:rsid w:val="698C5D3A"/>
    <w:rsid w:val="699D5FD4"/>
    <w:rsid w:val="699F36D5"/>
    <w:rsid w:val="69A3595F"/>
    <w:rsid w:val="69A63060"/>
    <w:rsid w:val="69AD29EB"/>
    <w:rsid w:val="69B5367B"/>
    <w:rsid w:val="69BF53B0"/>
    <w:rsid w:val="69C14F0F"/>
    <w:rsid w:val="69D519B1"/>
    <w:rsid w:val="69DD483F"/>
    <w:rsid w:val="69E563C8"/>
    <w:rsid w:val="69E92850"/>
    <w:rsid w:val="69F95069"/>
    <w:rsid w:val="69FD72F2"/>
    <w:rsid w:val="6A000277"/>
    <w:rsid w:val="6A06437E"/>
    <w:rsid w:val="6A151116"/>
    <w:rsid w:val="6A2E7AC1"/>
    <w:rsid w:val="6A3E7D5B"/>
    <w:rsid w:val="6A40325F"/>
    <w:rsid w:val="6A516D7C"/>
    <w:rsid w:val="6A7C1DBF"/>
    <w:rsid w:val="6A8739D3"/>
    <w:rsid w:val="6AB56AA1"/>
    <w:rsid w:val="6AB60C9F"/>
    <w:rsid w:val="6ABC062A"/>
    <w:rsid w:val="6AC412B9"/>
    <w:rsid w:val="6AC87CC0"/>
    <w:rsid w:val="6ACE1BC9"/>
    <w:rsid w:val="6AE12DE8"/>
    <w:rsid w:val="6AE17565"/>
    <w:rsid w:val="6AE24FE6"/>
    <w:rsid w:val="6B364A70"/>
    <w:rsid w:val="6B3A0EF8"/>
    <w:rsid w:val="6B3B477B"/>
    <w:rsid w:val="6B416685"/>
    <w:rsid w:val="6B8A44FA"/>
    <w:rsid w:val="6B965D8F"/>
    <w:rsid w:val="6B9A0018"/>
    <w:rsid w:val="6B9C351B"/>
    <w:rsid w:val="6B9D0F9D"/>
    <w:rsid w:val="6BAC7F32"/>
    <w:rsid w:val="6BAE3435"/>
    <w:rsid w:val="6BB71B46"/>
    <w:rsid w:val="6BC333DB"/>
    <w:rsid w:val="6BD510F7"/>
    <w:rsid w:val="6BE54C14"/>
    <w:rsid w:val="6BF306A7"/>
    <w:rsid w:val="6BFE44B9"/>
    <w:rsid w:val="6BFE7D3C"/>
    <w:rsid w:val="6BFF1F3B"/>
    <w:rsid w:val="6C072BCA"/>
    <w:rsid w:val="6C0E4753"/>
    <w:rsid w:val="6C1134DA"/>
    <w:rsid w:val="6C2941AA"/>
    <w:rsid w:val="6C2E2A8A"/>
    <w:rsid w:val="6C3D7821"/>
    <w:rsid w:val="6C434FAE"/>
    <w:rsid w:val="6C4D333F"/>
    <w:rsid w:val="6C5661CD"/>
    <w:rsid w:val="6C606ADC"/>
    <w:rsid w:val="6C6D5DF2"/>
    <w:rsid w:val="6C7034F3"/>
    <w:rsid w:val="6C7147F8"/>
    <w:rsid w:val="6C72227A"/>
    <w:rsid w:val="6C7269F6"/>
    <w:rsid w:val="6C762E7E"/>
    <w:rsid w:val="6C940230"/>
    <w:rsid w:val="6C953733"/>
    <w:rsid w:val="6C9E65C1"/>
    <w:rsid w:val="6CA05347"/>
    <w:rsid w:val="6CAF20DF"/>
    <w:rsid w:val="6CC354FC"/>
    <w:rsid w:val="6CC42F7D"/>
    <w:rsid w:val="6CC77785"/>
    <w:rsid w:val="6CC94E87"/>
    <w:rsid w:val="6CCA070A"/>
    <w:rsid w:val="6CF959D6"/>
    <w:rsid w:val="6D0240E7"/>
    <w:rsid w:val="6D083A72"/>
    <w:rsid w:val="6D0F7B79"/>
    <w:rsid w:val="6D1A178E"/>
    <w:rsid w:val="6D216B9A"/>
    <w:rsid w:val="6D351FB7"/>
    <w:rsid w:val="6D3B7744"/>
    <w:rsid w:val="6D581273"/>
    <w:rsid w:val="6D5D56FA"/>
    <w:rsid w:val="6D617984"/>
    <w:rsid w:val="6D721E1C"/>
    <w:rsid w:val="6D740BA3"/>
    <w:rsid w:val="6D756624"/>
    <w:rsid w:val="6D8049B5"/>
    <w:rsid w:val="6D916E4E"/>
    <w:rsid w:val="6D9B51DF"/>
    <w:rsid w:val="6DA203ED"/>
    <w:rsid w:val="6DA70FF2"/>
    <w:rsid w:val="6DB82591"/>
    <w:rsid w:val="6DCD1231"/>
    <w:rsid w:val="6DCE6CB3"/>
    <w:rsid w:val="6DE6435A"/>
    <w:rsid w:val="6DFD3F7F"/>
    <w:rsid w:val="6E062690"/>
    <w:rsid w:val="6E112C1F"/>
    <w:rsid w:val="6E147427"/>
    <w:rsid w:val="6E21673D"/>
    <w:rsid w:val="6E270646"/>
    <w:rsid w:val="6E360C61"/>
    <w:rsid w:val="6E3A7667"/>
    <w:rsid w:val="6E3E606D"/>
    <w:rsid w:val="6E406FF2"/>
    <w:rsid w:val="6E53498E"/>
    <w:rsid w:val="6E6D5537"/>
    <w:rsid w:val="6EA0288E"/>
    <w:rsid w:val="6EAB3EB2"/>
    <w:rsid w:val="6EAF1824"/>
    <w:rsid w:val="6EB56FB1"/>
    <w:rsid w:val="6EB64A32"/>
    <w:rsid w:val="6EB959B7"/>
    <w:rsid w:val="6EBB30B8"/>
    <w:rsid w:val="6EC10845"/>
    <w:rsid w:val="6ED2525C"/>
    <w:rsid w:val="6EE82C83"/>
    <w:rsid w:val="6EEA6186"/>
    <w:rsid w:val="6EF51F98"/>
    <w:rsid w:val="6EFF28A8"/>
    <w:rsid w:val="6F0425B3"/>
    <w:rsid w:val="6F0931B7"/>
    <w:rsid w:val="6F0F0944"/>
    <w:rsid w:val="6F113E47"/>
    <w:rsid w:val="6F1218C9"/>
    <w:rsid w:val="6F2E7B74"/>
    <w:rsid w:val="6F372A02"/>
    <w:rsid w:val="6F3A720A"/>
    <w:rsid w:val="6F3F3691"/>
    <w:rsid w:val="6F5B51C0"/>
    <w:rsid w:val="6F607449"/>
    <w:rsid w:val="6F6438D1"/>
    <w:rsid w:val="6F8D1212"/>
    <w:rsid w:val="6F96629E"/>
    <w:rsid w:val="6F992AA6"/>
    <w:rsid w:val="6F9C01A8"/>
    <w:rsid w:val="6FA25934"/>
    <w:rsid w:val="6FB72056"/>
    <w:rsid w:val="6FBB0A5D"/>
    <w:rsid w:val="6FBC64DE"/>
    <w:rsid w:val="6FBF7463"/>
    <w:rsid w:val="6FC56DEE"/>
    <w:rsid w:val="6FC62671"/>
    <w:rsid w:val="6FC935F6"/>
    <w:rsid w:val="6FCD41FA"/>
    <w:rsid w:val="6FDB3510"/>
    <w:rsid w:val="6FEF5A34"/>
    <w:rsid w:val="6FF5793D"/>
    <w:rsid w:val="6FF675F6"/>
    <w:rsid w:val="700852D9"/>
    <w:rsid w:val="700C3CDF"/>
    <w:rsid w:val="700D4FE4"/>
    <w:rsid w:val="70206203"/>
    <w:rsid w:val="702E0D9C"/>
    <w:rsid w:val="703277A2"/>
    <w:rsid w:val="70411FBB"/>
    <w:rsid w:val="704915C5"/>
    <w:rsid w:val="70531ED5"/>
    <w:rsid w:val="7058635C"/>
    <w:rsid w:val="70606FEC"/>
    <w:rsid w:val="70703A03"/>
    <w:rsid w:val="70757E8B"/>
    <w:rsid w:val="70814FA2"/>
    <w:rsid w:val="708539A9"/>
    <w:rsid w:val="709177BB"/>
    <w:rsid w:val="70920AC0"/>
    <w:rsid w:val="70A132D9"/>
    <w:rsid w:val="70A873E0"/>
    <w:rsid w:val="70B46A76"/>
    <w:rsid w:val="70C27F8A"/>
    <w:rsid w:val="70CC411D"/>
    <w:rsid w:val="70D93433"/>
    <w:rsid w:val="70F33FDC"/>
    <w:rsid w:val="70F61E34"/>
    <w:rsid w:val="71010D74"/>
    <w:rsid w:val="710245F7"/>
    <w:rsid w:val="710F390D"/>
    <w:rsid w:val="71116E10"/>
    <w:rsid w:val="7112100E"/>
    <w:rsid w:val="711A3E9C"/>
    <w:rsid w:val="71255AB0"/>
    <w:rsid w:val="71286A35"/>
    <w:rsid w:val="712A66B5"/>
    <w:rsid w:val="71306040"/>
    <w:rsid w:val="71386CCF"/>
    <w:rsid w:val="71390ECE"/>
    <w:rsid w:val="713D3157"/>
    <w:rsid w:val="714F0E73"/>
    <w:rsid w:val="71622092"/>
    <w:rsid w:val="71640E18"/>
    <w:rsid w:val="71673F9B"/>
    <w:rsid w:val="716D3CA6"/>
    <w:rsid w:val="716E1728"/>
    <w:rsid w:val="7171012E"/>
    <w:rsid w:val="717A2FBC"/>
    <w:rsid w:val="717E19C2"/>
    <w:rsid w:val="718E1C5D"/>
    <w:rsid w:val="71920663"/>
    <w:rsid w:val="71924DDF"/>
    <w:rsid w:val="7198256C"/>
    <w:rsid w:val="719B56EF"/>
    <w:rsid w:val="71AA2486"/>
    <w:rsid w:val="71B61B1C"/>
    <w:rsid w:val="71D46B4E"/>
    <w:rsid w:val="71E103E2"/>
    <w:rsid w:val="71F33B7F"/>
    <w:rsid w:val="71F80007"/>
    <w:rsid w:val="71F95A89"/>
    <w:rsid w:val="71FE1F10"/>
    <w:rsid w:val="72005413"/>
    <w:rsid w:val="7204189B"/>
    <w:rsid w:val="720860A3"/>
    <w:rsid w:val="72376BF2"/>
    <w:rsid w:val="72403C7E"/>
    <w:rsid w:val="725E6AB2"/>
    <w:rsid w:val="72617A36"/>
    <w:rsid w:val="729B6917"/>
    <w:rsid w:val="729C0B15"/>
    <w:rsid w:val="729C4398"/>
    <w:rsid w:val="72AC4633"/>
    <w:rsid w:val="72B729C4"/>
    <w:rsid w:val="72D54172"/>
    <w:rsid w:val="72DA05FA"/>
    <w:rsid w:val="72E36D0B"/>
    <w:rsid w:val="72FD78B5"/>
    <w:rsid w:val="730701C4"/>
    <w:rsid w:val="730F3052"/>
    <w:rsid w:val="7312785A"/>
    <w:rsid w:val="73166260"/>
    <w:rsid w:val="73193962"/>
    <w:rsid w:val="732919FE"/>
    <w:rsid w:val="732A747F"/>
    <w:rsid w:val="73357A0F"/>
    <w:rsid w:val="733A771A"/>
    <w:rsid w:val="734844B1"/>
    <w:rsid w:val="734A79B4"/>
    <w:rsid w:val="735402C3"/>
    <w:rsid w:val="735A21CD"/>
    <w:rsid w:val="7362505B"/>
    <w:rsid w:val="736714E2"/>
    <w:rsid w:val="73843011"/>
    <w:rsid w:val="73850A93"/>
    <w:rsid w:val="738B299C"/>
    <w:rsid w:val="738C041D"/>
    <w:rsid w:val="7393362B"/>
    <w:rsid w:val="73A66A49"/>
    <w:rsid w:val="73BB0F6D"/>
    <w:rsid w:val="73BC69EE"/>
    <w:rsid w:val="73CA1587"/>
    <w:rsid w:val="73D47918"/>
    <w:rsid w:val="73D67598"/>
    <w:rsid w:val="73E42131"/>
    <w:rsid w:val="74106478"/>
    <w:rsid w:val="74294E24"/>
    <w:rsid w:val="743566B8"/>
    <w:rsid w:val="743E5CC3"/>
    <w:rsid w:val="744765D2"/>
    <w:rsid w:val="74535C68"/>
    <w:rsid w:val="745942EE"/>
    <w:rsid w:val="74597B71"/>
    <w:rsid w:val="7461717C"/>
    <w:rsid w:val="74655B82"/>
    <w:rsid w:val="746A588D"/>
    <w:rsid w:val="74703F13"/>
    <w:rsid w:val="74846437"/>
    <w:rsid w:val="748773BC"/>
    <w:rsid w:val="74905ACD"/>
    <w:rsid w:val="74A643ED"/>
    <w:rsid w:val="74A95372"/>
    <w:rsid w:val="74B31505"/>
    <w:rsid w:val="74BA308E"/>
    <w:rsid w:val="74C54CA2"/>
    <w:rsid w:val="74C64922"/>
    <w:rsid w:val="74D361B6"/>
    <w:rsid w:val="74E57755"/>
    <w:rsid w:val="74E706DA"/>
    <w:rsid w:val="75001604"/>
    <w:rsid w:val="750B1B93"/>
    <w:rsid w:val="75291143"/>
    <w:rsid w:val="75321A53"/>
    <w:rsid w:val="753352D6"/>
    <w:rsid w:val="753507D9"/>
    <w:rsid w:val="753B0164"/>
    <w:rsid w:val="75442FF2"/>
    <w:rsid w:val="75504886"/>
    <w:rsid w:val="755A5196"/>
    <w:rsid w:val="75630023"/>
    <w:rsid w:val="75645AA5"/>
    <w:rsid w:val="756A5430"/>
    <w:rsid w:val="75707339"/>
    <w:rsid w:val="7571063E"/>
    <w:rsid w:val="757537C1"/>
    <w:rsid w:val="75757044"/>
    <w:rsid w:val="757B56CA"/>
    <w:rsid w:val="757D4451"/>
    <w:rsid w:val="757E664F"/>
    <w:rsid w:val="758F436B"/>
    <w:rsid w:val="75967579"/>
    <w:rsid w:val="75A3300B"/>
    <w:rsid w:val="75D160D9"/>
    <w:rsid w:val="75DA0F67"/>
    <w:rsid w:val="75DC7CED"/>
    <w:rsid w:val="75E93780"/>
    <w:rsid w:val="75F83D9A"/>
    <w:rsid w:val="75F9181C"/>
    <w:rsid w:val="761558C9"/>
    <w:rsid w:val="76271066"/>
    <w:rsid w:val="76322C7A"/>
    <w:rsid w:val="76466098"/>
    <w:rsid w:val="764B251F"/>
    <w:rsid w:val="766259C8"/>
    <w:rsid w:val="768E7B11"/>
    <w:rsid w:val="769E7DAB"/>
    <w:rsid w:val="76A032AE"/>
    <w:rsid w:val="76A34233"/>
    <w:rsid w:val="76A41CB5"/>
    <w:rsid w:val="76A673B6"/>
    <w:rsid w:val="76AB383E"/>
    <w:rsid w:val="76AE0046"/>
    <w:rsid w:val="76B92B53"/>
    <w:rsid w:val="76BE285E"/>
    <w:rsid w:val="76BF24DE"/>
    <w:rsid w:val="76C05D62"/>
    <w:rsid w:val="76C543E8"/>
    <w:rsid w:val="76C8536C"/>
    <w:rsid w:val="76D13A7D"/>
    <w:rsid w:val="76DB1E0E"/>
    <w:rsid w:val="76E834E2"/>
    <w:rsid w:val="76F73CBD"/>
    <w:rsid w:val="76FB0145"/>
    <w:rsid w:val="76FE5846"/>
    <w:rsid w:val="77047750"/>
    <w:rsid w:val="77116A65"/>
    <w:rsid w:val="776677F4"/>
    <w:rsid w:val="7775458B"/>
    <w:rsid w:val="777C3F16"/>
    <w:rsid w:val="777E4E9B"/>
    <w:rsid w:val="77850FA2"/>
    <w:rsid w:val="778744A6"/>
    <w:rsid w:val="77877D29"/>
    <w:rsid w:val="77910638"/>
    <w:rsid w:val="779C0BC8"/>
    <w:rsid w:val="77B95F79"/>
    <w:rsid w:val="77C01188"/>
    <w:rsid w:val="77E4483F"/>
    <w:rsid w:val="77E757C4"/>
    <w:rsid w:val="77ED76CD"/>
    <w:rsid w:val="77F34E5A"/>
    <w:rsid w:val="77F73860"/>
    <w:rsid w:val="77FA69E3"/>
    <w:rsid w:val="78166313"/>
    <w:rsid w:val="78240EAC"/>
    <w:rsid w:val="782F723D"/>
    <w:rsid w:val="78312740"/>
    <w:rsid w:val="783201C2"/>
    <w:rsid w:val="78387B4C"/>
    <w:rsid w:val="784D09EB"/>
    <w:rsid w:val="785A5B03"/>
    <w:rsid w:val="78622F0F"/>
    <w:rsid w:val="7869031C"/>
    <w:rsid w:val="78761BB0"/>
    <w:rsid w:val="78792B34"/>
    <w:rsid w:val="787B6037"/>
    <w:rsid w:val="787E4A3E"/>
    <w:rsid w:val="78830EC5"/>
    <w:rsid w:val="788B62D2"/>
    <w:rsid w:val="789336DE"/>
    <w:rsid w:val="78993069"/>
    <w:rsid w:val="78AD7B0B"/>
    <w:rsid w:val="78B31A15"/>
    <w:rsid w:val="78C43EAD"/>
    <w:rsid w:val="78CA163A"/>
    <w:rsid w:val="78D863D1"/>
    <w:rsid w:val="78DA18D4"/>
    <w:rsid w:val="78DD2859"/>
    <w:rsid w:val="78E421E4"/>
    <w:rsid w:val="78E940ED"/>
    <w:rsid w:val="78F76C86"/>
    <w:rsid w:val="78F96906"/>
    <w:rsid w:val="78FC788A"/>
    <w:rsid w:val="78FE2D8D"/>
    <w:rsid w:val="79076F20"/>
    <w:rsid w:val="790849A2"/>
    <w:rsid w:val="790A4622"/>
    <w:rsid w:val="79217ACA"/>
    <w:rsid w:val="792C25D8"/>
    <w:rsid w:val="79306A60"/>
    <w:rsid w:val="7936676B"/>
    <w:rsid w:val="793E15F9"/>
    <w:rsid w:val="79645FB5"/>
    <w:rsid w:val="79707849"/>
    <w:rsid w:val="79784C56"/>
    <w:rsid w:val="797B145D"/>
    <w:rsid w:val="798677EE"/>
    <w:rsid w:val="798A03F3"/>
    <w:rsid w:val="798C7179"/>
    <w:rsid w:val="798D1378"/>
    <w:rsid w:val="799257FF"/>
    <w:rsid w:val="79A25A9A"/>
    <w:rsid w:val="79A44820"/>
    <w:rsid w:val="79B23B36"/>
    <w:rsid w:val="79B315B7"/>
    <w:rsid w:val="79B54ABA"/>
    <w:rsid w:val="79BC1EC7"/>
    <w:rsid w:val="79C350D5"/>
    <w:rsid w:val="79CB24E1"/>
    <w:rsid w:val="79D83D75"/>
    <w:rsid w:val="79DE7E7D"/>
    <w:rsid w:val="79EB4F94"/>
    <w:rsid w:val="79EE0117"/>
    <w:rsid w:val="79F842AA"/>
    <w:rsid w:val="79FE2930"/>
    <w:rsid w:val="7A011336"/>
    <w:rsid w:val="7A0400BD"/>
    <w:rsid w:val="7A071041"/>
    <w:rsid w:val="7A080CC1"/>
    <w:rsid w:val="7A211BEB"/>
    <w:rsid w:val="7A2405F1"/>
    <w:rsid w:val="7A2618F6"/>
    <w:rsid w:val="7A286FF8"/>
    <w:rsid w:val="7A315709"/>
    <w:rsid w:val="7A330C0C"/>
    <w:rsid w:val="7A35410F"/>
    <w:rsid w:val="7A385094"/>
    <w:rsid w:val="7A3C5C98"/>
    <w:rsid w:val="7A5955C8"/>
    <w:rsid w:val="7A5A0ACB"/>
    <w:rsid w:val="7A614BD3"/>
    <w:rsid w:val="7A625ED8"/>
    <w:rsid w:val="7A6A32E4"/>
    <w:rsid w:val="7A7051EE"/>
    <w:rsid w:val="7A7725FA"/>
    <w:rsid w:val="7A7A357F"/>
    <w:rsid w:val="7A7F0743"/>
    <w:rsid w:val="7A8D259F"/>
    <w:rsid w:val="7A8E0021"/>
    <w:rsid w:val="7A910FA6"/>
    <w:rsid w:val="7AA51E44"/>
    <w:rsid w:val="7AA80BCB"/>
    <w:rsid w:val="7AA9664C"/>
    <w:rsid w:val="7AAA40CE"/>
    <w:rsid w:val="7AAB75D1"/>
    <w:rsid w:val="7AAE0556"/>
    <w:rsid w:val="7ACA0D7F"/>
    <w:rsid w:val="7AD13F8D"/>
    <w:rsid w:val="7ADD5821"/>
    <w:rsid w:val="7AEE5ABC"/>
    <w:rsid w:val="7AF6674C"/>
    <w:rsid w:val="7B0D6371"/>
    <w:rsid w:val="7B1511FF"/>
    <w:rsid w:val="7B207590"/>
    <w:rsid w:val="7B2C33A2"/>
    <w:rsid w:val="7B3429AD"/>
    <w:rsid w:val="7B361733"/>
    <w:rsid w:val="7B425546"/>
    <w:rsid w:val="7B5C3B71"/>
    <w:rsid w:val="7B5E7074"/>
    <w:rsid w:val="7B62387C"/>
    <w:rsid w:val="7B690C89"/>
    <w:rsid w:val="7B7C1EA8"/>
    <w:rsid w:val="7B843A31"/>
    <w:rsid w:val="7B8472B4"/>
    <w:rsid w:val="7B9030C7"/>
    <w:rsid w:val="7BAD2677"/>
    <w:rsid w:val="7BAE00F8"/>
    <w:rsid w:val="7BBA3F0B"/>
    <w:rsid w:val="7BC36D99"/>
    <w:rsid w:val="7BCA1FA7"/>
    <w:rsid w:val="7BDC5744"/>
    <w:rsid w:val="7BE0414B"/>
    <w:rsid w:val="7BF3250D"/>
    <w:rsid w:val="7BF47568"/>
    <w:rsid w:val="7BFD7E77"/>
    <w:rsid w:val="7BFE117C"/>
    <w:rsid w:val="7C137E1D"/>
    <w:rsid w:val="7C214BB4"/>
    <w:rsid w:val="7C2B54C3"/>
    <w:rsid w:val="7C2E3ECA"/>
    <w:rsid w:val="7C343BD5"/>
    <w:rsid w:val="7C3725DB"/>
    <w:rsid w:val="7C5E6C17"/>
    <w:rsid w:val="7C646922"/>
    <w:rsid w:val="7C6565A2"/>
    <w:rsid w:val="7C815ED2"/>
    <w:rsid w:val="7C9106EB"/>
    <w:rsid w:val="7C9603F6"/>
    <w:rsid w:val="7C9725F4"/>
    <w:rsid w:val="7CA83B93"/>
    <w:rsid w:val="7CAF571D"/>
    <w:rsid w:val="7CB0319E"/>
    <w:rsid w:val="7CCA3D48"/>
    <w:rsid w:val="7CCD2ACE"/>
    <w:rsid w:val="7CE426F4"/>
    <w:rsid w:val="7CF65E91"/>
    <w:rsid w:val="7CF73913"/>
    <w:rsid w:val="7D027725"/>
    <w:rsid w:val="7D0564AB"/>
    <w:rsid w:val="7D06612B"/>
    <w:rsid w:val="7D192445"/>
    <w:rsid w:val="7D19514C"/>
    <w:rsid w:val="7D271EE3"/>
    <w:rsid w:val="7D3768FA"/>
    <w:rsid w:val="7D5C493C"/>
    <w:rsid w:val="7D5D23BD"/>
    <w:rsid w:val="7D615540"/>
    <w:rsid w:val="7D6464C5"/>
    <w:rsid w:val="7D6A5E50"/>
    <w:rsid w:val="7D6E2658"/>
    <w:rsid w:val="7D792BE7"/>
    <w:rsid w:val="7D7B60EA"/>
    <w:rsid w:val="7D830F78"/>
    <w:rsid w:val="7D8C7689"/>
    <w:rsid w:val="7D9B4421"/>
    <w:rsid w:val="7DA13DAB"/>
    <w:rsid w:val="7DA75CB5"/>
    <w:rsid w:val="7DB54FCA"/>
    <w:rsid w:val="7DBB2757"/>
    <w:rsid w:val="7DCF5B74"/>
    <w:rsid w:val="7DD06E79"/>
    <w:rsid w:val="7DD97789"/>
    <w:rsid w:val="7DDD618F"/>
    <w:rsid w:val="7DE34815"/>
    <w:rsid w:val="7DE42296"/>
    <w:rsid w:val="7DE84520"/>
    <w:rsid w:val="7DF9223C"/>
    <w:rsid w:val="7DFA7CBD"/>
    <w:rsid w:val="7DFC793D"/>
    <w:rsid w:val="7E065CCE"/>
    <w:rsid w:val="7E207EFD"/>
    <w:rsid w:val="7E4D6442"/>
    <w:rsid w:val="7E533BCF"/>
    <w:rsid w:val="7E54384F"/>
    <w:rsid w:val="7E5725D5"/>
    <w:rsid w:val="7E5F5463"/>
    <w:rsid w:val="7E78058B"/>
    <w:rsid w:val="7E9B7847"/>
    <w:rsid w:val="7EAD2FE4"/>
    <w:rsid w:val="7EB16167"/>
    <w:rsid w:val="7EC5068B"/>
    <w:rsid w:val="7EC62889"/>
    <w:rsid w:val="7EC8160F"/>
    <w:rsid w:val="7ED60925"/>
    <w:rsid w:val="7ED83E28"/>
    <w:rsid w:val="7EF768DB"/>
    <w:rsid w:val="7F0B337E"/>
    <w:rsid w:val="7F117485"/>
    <w:rsid w:val="7F17138E"/>
    <w:rsid w:val="7F1A5B96"/>
    <w:rsid w:val="7F215521"/>
    <w:rsid w:val="7F256126"/>
    <w:rsid w:val="7F2D6DB5"/>
    <w:rsid w:val="7F33543B"/>
    <w:rsid w:val="7F373E42"/>
    <w:rsid w:val="7F4469DB"/>
    <w:rsid w:val="7F5B0B7E"/>
    <w:rsid w:val="7F5B4401"/>
    <w:rsid w:val="7F6B469C"/>
    <w:rsid w:val="7F6E1D9D"/>
    <w:rsid w:val="7F6F30A2"/>
    <w:rsid w:val="7F700B24"/>
    <w:rsid w:val="7F8C4BD0"/>
    <w:rsid w:val="7F8D6DCF"/>
    <w:rsid w:val="7F8F7D53"/>
    <w:rsid w:val="7FB03B0B"/>
    <w:rsid w:val="7FBE2E21"/>
    <w:rsid w:val="7FC5602F"/>
    <w:rsid w:val="7FCA24B7"/>
    <w:rsid w:val="7FCC59BA"/>
    <w:rsid w:val="7FD63D4B"/>
    <w:rsid w:val="7FE60762"/>
    <w:rsid w:val="7FEA29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caption" w:qFormat="1"/>
    <w:lsdException w:name="table of figures" w:semiHidden="1"/>
    <w:lsdException w:name="annotation reference" w:semiHidden="1"/>
    <w:lsdException w:name="table of authorities" w:semiHidden="1"/>
    <w:lsdException w:name="toa heading" w:semiHidden="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AC184D"/>
    <w:pPr>
      <w:widowControl w:val="0"/>
      <w:jc w:val="both"/>
    </w:pPr>
    <w:rPr>
      <w:kern w:val="2"/>
      <w:sz w:val="21"/>
      <w:szCs w:val="24"/>
    </w:rPr>
  </w:style>
  <w:style w:type="paragraph" w:styleId="1">
    <w:name w:val="heading 1"/>
    <w:basedOn w:val="a0"/>
    <w:next w:val="a0"/>
    <w:link w:val="1Char"/>
    <w:qFormat/>
    <w:rsid w:val="00AC184D"/>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AC184D"/>
    <w:pPr>
      <w:keepNext/>
      <w:keepLines/>
      <w:spacing w:before="260" w:after="260" w:line="416" w:lineRule="auto"/>
      <w:ind w:left="210"/>
      <w:outlineLvl w:val="1"/>
    </w:pPr>
    <w:rPr>
      <w:rFonts w:ascii="Arial" w:eastAsia="黑体" w:hAnsi="Arial"/>
      <w:b/>
      <w:bCs/>
      <w:kern w:val="0"/>
      <w:sz w:val="32"/>
      <w:szCs w:val="32"/>
    </w:rPr>
  </w:style>
  <w:style w:type="paragraph" w:styleId="3">
    <w:name w:val="heading 3"/>
    <w:basedOn w:val="a0"/>
    <w:next w:val="a0"/>
    <w:link w:val="3Char"/>
    <w:qFormat/>
    <w:rsid w:val="00AC184D"/>
    <w:pPr>
      <w:keepNext/>
      <w:keepLines/>
      <w:spacing w:before="260" w:after="260" w:line="416" w:lineRule="auto"/>
      <w:outlineLvl w:val="2"/>
    </w:pPr>
    <w:rPr>
      <w:b/>
      <w:bCs/>
      <w:sz w:val="32"/>
      <w:szCs w:val="32"/>
    </w:rPr>
  </w:style>
  <w:style w:type="paragraph" w:styleId="4">
    <w:name w:val="heading 4"/>
    <w:basedOn w:val="a0"/>
    <w:next w:val="a0"/>
    <w:qFormat/>
    <w:rsid w:val="00AC184D"/>
    <w:pPr>
      <w:keepNext/>
      <w:keepLines/>
      <w:spacing w:before="280" w:after="290" w:line="376" w:lineRule="auto"/>
      <w:outlineLvl w:val="3"/>
    </w:pPr>
    <w:rPr>
      <w:rFonts w:ascii="Arial" w:eastAsia="黑体" w:hAnsi="Arial"/>
      <w:b/>
      <w:bCs/>
      <w:sz w:val="28"/>
      <w:szCs w:val="28"/>
    </w:rPr>
  </w:style>
  <w:style w:type="paragraph" w:styleId="5">
    <w:name w:val="heading 5"/>
    <w:basedOn w:val="a0"/>
    <w:next w:val="a0"/>
    <w:qFormat/>
    <w:rsid w:val="00AC184D"/>
    <w:pPr>
      <w:keepNext/>
      <w:keepLines/>
      <w:spacing w:before="280" w:after="290" w:line="376" w:lineRule="auto"/>
      <w:outlineLvl w:val="4"/>
    </w:pPr>
    <w:rPr>
      <w:b/>
      <w:bCs/>
      <w:sz w:val="28"/>
      <w:szCs w:val="28"/>
    </w:rPr>
  </w:style>
  <w:style w:type="paragraph" w:styleId="6">
    <w:name w:val="heading 6"/>
    <w:basedOn w:val="a0"/>
    <w:next w:val="a0"/>
    <w:qFormat/>
    <w:rsid w:val="00AC184D"/>
    <w:pPr>
      <w:keepNext/>
      <w:keepLines/>
      <w:spacing w:before="240" w:after="64" w:line="320" w:lineRule="auto"/>
      <w:outlineLvl w:val="5"/>
    </w:pPr>
    <w:rPr>
      <w:rFonts w:ascii="Arial" w:eastAsia="黑体" w:hAnsi="Arial"/>
      <w:b/>
      <w:bCs/>
      <w:sz w:val="24"/>
    </w:rPr>
  </w:style>
  <w:style w:type="paragraph" w:styleId="7">
    <w:name w:val="heading 7"/>
    <w:basedOn w:val="a0"/>
    <w:next w:val="a0"/>
    <w:qFormat/>
    <w:rsid w:val="00AC184D"/>
    <w:pPr>
      <w:keepNext/>
      <w:keepLines/>
      <w:spacing w:before="240" w:after="64" w:line="320" w:lineRule="auto"/>
      <w:outlineLvl w:val="6"/>
    </w:pPr>
    <w:rPr>
      <w:b/>
      <w:bCs/>
      <w:sz w:val="24"/>
    </w:rPr>
  </w:style>
  <w:style w:type="paragraph" w:styleId="8">
    <w:name w:val="heading 8"/>
    <w:basedOn w:val="a0"/>
    <w:next w:val="a0"/>
    <w:qFormat/>
    <w:rsid w:val="00AC184D"/>
    <w:pPr>
      <w:keepNext/>
      <w:keepLines/>
      <w:spacing w:before="240" w:after="64" w:line="320" w:lineRule="auto"/>
      <w:outlineLvl w:val="7"/>
    </w:pPr>
    <w:rPr>
      <w:rFonts w:ascii="Arial" w:eastAsia="黑体" w:hAnsi="Arial"/>
      <w:sz w:val="24"/>
    </w:rPr>
  </w:style>
  <w:style w:type="paragraph" w:styleId="9">
    <w:name w:val="heading 9"/>
    <w:basedOn w:val="a0"/>
    <w:next w:val="a0"/>
    <w:qFormat/>
    <w:rsid w:val="00AC184D"/>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rsid w:val="00AC184D"/>
    <w:rPr>
      <w:b/>
      <w:bCs/>
    </w:rPr>
  </w:style>
  <w:style w:type="paragraph" w:styleId="a5">
    <w:name w:val="annotation text"/>
    <w:basedOn w:val="a0"/>
    <w:link w:val="Char0"/>
    <w:rsid w:val="00AC184D"/>
    <w:pPr>
      <w:jc w:val="left"/>
    </w:pPr>
  </w:style>
  <w:style w:type="paragraph" w:styleId="70">
    <w:name w:val="toc 7"/>
    <w:basedOn w:val="a0"/>
    <w:next w:val="a0"/>
    <w:semiHidden/>
    <w:rsid w:val="00AC184D"/>
    <w:pPr>
      <w:ind w:left="1260"/>
      <w:jc w:val="left"/>
    </w:pPr>
    <w:rPr>
      <w:sz w:val="18"/>
      <w:szCs w:val="18"/>
    </w:rPr>
  </w:style>
  <w:style w:type="paragraph" w:styleId="a6">
    <w:name w:val="table of authorities"/>
    <w:basedOn w:val="a0"/>
    <w:next w:val="a0"/>
    <w:semiHidden/>
    <w:rsid w:val="00AC184D"/>
    <w:pPr>
      <w:ind w:leftChars="200" w:left="420"/>
    </w:pPr>
    <w:rPr>
      <w:sz w:val="24"/>
    </w:rPr>
  </w:style>
  <w:style w:type="paragraph" w:styleId="a7">
    <w:name w:val="caption"/>
    <w:basedOn w:val="a0"/>
    <w:next w:val="a0"/>
    <w:qFormat/>
    <w:rsid w:val="00AC184D"/>
    <w:pPr>
      <w:spacing w:afterLines="50"/>
      <w:jc w:val="center"/>
    </w:pPr>
    <w:rPr>
      <w:rFonts w:cs="Arial"/>
      <w:szCs w:val="21"/>
    </w:rPr>
  </w:style>
  <w:style w:type="paragraph" w:styleId="a8">
    <w:name w:val="Document Map"/>
    <w:basedOn w:val="a0"/>
    <w:semiHidden/>
    <w:rsid w:val="00AC184D"/>
    <w:pPr>
      <w:shd w:val="clear" w:color="auto" w:fill="000080"/>
    </w:pPr>
  </w:style>
  <w:style w:type="paragraph" w:styleId="a9">
    <w:name w:val="toa heading"/>
    <w:basedOn w:val="a0"/>
    <w:next w:val="a0"/>
    <w:semiHidden/>
    <w:rsid w:val="00AC184D"/>
    <w:pPr>
      <w:spacing w:before="120"/>
    </w:pPr>
    <w:rPr>
      <w:rFonts w:ascii="Arial" w:hAnsi="Arial" w:cs="Arial"/>
      <w:sz w:val="24"/>
    </w:rPr>
  </w:style>
  <w:style w:type="paragraph" w:styleId="aa">
    <w:name w:val="Body Text"/>
    <w:basedOn w:val="a0"/>
    <w:rsid w:val="00AC184D"/>
    <w:pPr>
      <w:spacing w:after="120"/>
    </w:pPr>
    <w:rPr>
      <w:sz w:val="24"/>
    </w:rPr>
  </w:style>
  <w:style w:type="paragraph" w:styleId="ab">
    <w:name w:val="Body Text Indent"/>
    <w:basedOn w:val="a0"/>
    <w:rsid w:val="00AC184D"/>
    <w:pPr>
      <w:ind w:firstLineChars="200" w:firstLine="480"/>
    </w:pPr>
    <w:rPr>
      <w:sz w:val="24"/>
      <w:szCs w:val="20"/>
    </w:rPr>
  </w:style>
  <w:style w:type="paragraph" w:styleId="50">
    <w:name w:val="toc 5"/>
    <w:basedOn w:val="a0"/>
    <w:next w:val="a0"/>
    <w:semiHidden/>
    <w:rsid w:val="00AC184D"/>
    <w:pPr>
      <w:ind w:left="840"/>
      <w:jc w:val="left"/>
    </w:pPr>
    <w:rPr>
      <w:sz w:val="18"/>
      <w:szCs w:val="18"/>
    </w:rPr>
  </w:style>
  <w:style w:type="paragraph" w:styleId="30">
    <w:name w:val="toc 3"/>
    <w:basedOn w:val="a0"/>
    <w:next w:val="a0"/>
    <w:uiPriority w:val="39"/>
    <w:rsid w:val="00AC184D"/>
    <w:pPr>
      <w:ind w:left="420"/>
      <w:jc w:val="left"/>
    </w:pPr>
    <w:rPr>
      <w:iCs/>
      <w:sz w:val="24"/>
      <w:szCs w:val="20"/>
    </w:rPr>
  </w:style>
  <w:style w:type="paragraph" w:styleId="80">
    <w:name w:val="toc 8"/>
    <w:basedOn w:val="a0"/>
    <w:next w:val="a0"/>
    <w:semiHidden/>
    <w:rsid w:val="00AC184D"/>
    <w:pPr>
      <w:ind w:left="1470"/>
      <w:jc w:val="left"/>
    </w:pPr>
    <w:rPr>
      <w:sz w:val="18"/>
      <w:szCs w:val="18"/>
    </w:rPr>
  </w:style>
  <w:style w:type="paragraph" w:styleId="ac">
    <w:name w:val="Date"/>
    <w:basedOn w:val="a0"/>
    <w:next w:val="a0"/>
    <w:rsid w:val="00AC184D"/>
    <w:pPr>
      <w:ind w:leftChars="2500" w:left="100"/>
    </w:pPr>
  </w:style>
  <w:style w:type="paragraph" w:styleId="ad">
    <w:name w:val="Balloon Text"/>
    <w:basedOn w:val="a0"/>
    <w:link w:val="Char1"/>
    <w:rsid w:val="00AC184D"/>
    <w:rPr>
      <w:sz w:val="18"/>
      <w:szCs w:val="18"/>
    </w:rPr>
  </w:style>
  <w:style w:type="paragraph" w:styleId="ae">
    <w:name w:val="footer"/>
    <w:basedOn w:val="a0"/>
    <w:rsid w:val="00AC184D"/>
    <w:pPr>
      <w:tabs>
        <w:tab w:val="center" w:pos="4153"/>
        <w:tab w:val="right" w:pos="8306"/>
      </w:tabs>
      <w:snapToGrid w:val="0"/>
      <w:jc w:val="left"/>
    </w:pPr>
    <w:rPr>
      <w:sz w:val="18"/>
      <w:szCs w:val="18"/>
    </w:rPr>
  </w:style>
  <w:style w:type="paragraph" w:styleId="af">
    <w:name w:val="header"/>
    <w:basedOn w:val="a0"/>
    <w:rsid w:val="00AC184D"/>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rsid w:val="00AC184D"/>
    <w:pPr>
      <w:tabs>
        <w:tab w:val="right" w:leader="dot" w:pos="8948"/>
      </w:tabs>
      <w:spacing w:before="120" w:after="120"/>
      <w:jc w:val="left"/>
    </w:pPr>
    <w:rPr>
      <w:rFonts w:eastAsia="黑体"/>
      <w:bCs/>
      <w:caps/>
      <w:sz w:val="24"/>
    </w:rPr>
  </w:style>
  <w:style w:type="paragraph" w:styleId="40">
    <w:name w:val="toc 4"/>
    <w:basedOn w:val="a0"/>
    <w:next w:val="a0"/>
    <w:semiHidden/>
    <w:rsid w:val="00AC184D"/>
    <w:pPr>
      <w:ind w:left="630"/>
      <w:jc w:val="left"/>
    </w:pPr>
    <w:rPr>
      <w:sz w:val="18"/>
      <w:szCs w:val="18"/>
    </w:rPr>
  </w:style>
  <w:style w:type="paragraph" w:styleId="60">
    <w:name w:val="toc 6"/>
    <w:basedOn w:val="a0"/>
    <w:next w:val="a0"/>
    <w:semiHidden/>
    <w:rsid w:val="00AC184D"/>
    <w:pPr>
      <w:ind w:left="1050"/>
      <w:jc w:val="left"/>
    </w:pPr>
    <w:rPr>
      <w:sz w:val="18"/>
      <w:szCs w:val="18"/>
    </w:rPr>
  </w:style>
  <w:style w:type="paragraph" w:styleId="af0">
    <w:name w:val="table of figures"/>
    <w:basedOn w:val="a0"/>
    <w:next w:val="a0"/>
    <w:semiHidden/>
    <w:rsid w:val="00AC184D"/>
    <w:pPr>
      <w:ind w:leftChars="200" w:left="200" w:hangingChars="200" w:hanging="200"/>
    </w:pPr>
  </w:style>
  <w:style w:type="paragraph" w:styleId="20">
    <w:name w:val="toc 2"/>
    <w:basedOn w:val="a0"/>
    <w:next w:val="a0"/>
    <w:uiPriority w:val="39"/>
    <w:rsid w:val="00AC184D"/>
    <w:pPr>
      <w:ind w:left="210"/>
      <w:jc w:val="left"/>
    </w:pPr>
    <w:rPr>
      <w:smallCaps/>
      <w:sz w:val="24"/>
      <w:szCs w:val="20"/>
    </w:rPr>
  </w:style>
  <w:style w:type="paragraph" w:styleId="90">
    <w:name w:val="toc 9"/>
    <w:basedOn w:val="a0"/>
    <w:next w:val="a0"/>
    <w:semiHidden/>
    <w:rsid w:val="00AC184D"/>
    <w:pPr>
      <w:ind w:left="1680"/>
      <w:jc w:val="left"/>
    </w:pPr>
    <w:rPr>
      <w:sz w:val="18"/>
      <w:szCs w:val="18"/>
    </w:rPr>
  </w:style>
  <w:style w:type="paragraph" w:styleId="HTML">
    <w:name w:val="HTML Preformatted"/>
    <w:basedOn w:val="a0"/>
    <w:link w:val="HTMLChar"/>
    <w:uiPriority w:val="99"/>
    <w:unhideWhenUsed/>
    <w:rsid w:val="00AC18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f1">
    <w:name w:val="Normal (Web)"/>
    <w:basedOn w:val="a0"/>
    <w:uiPriority w:val="99"/>
    <w:rsid w:val="00AC184D"/>
    <w:pPr>
      <w:widowControl/>
      <w:spacing w:before="100" w:beforeAutospacing="1" w:after="100" w:afterAutospacing="1"/>
      <w:jc w:val="left"/>
    </w:pPr>
    <w:rPr>
      <w:rFonts w:ascii="宋体" w:hAnsi="宋体" w:cs="宋体"/>
      <w:kern w:val="0"/>
      <w:sz w:val="24"/>
    </w:rPr>
  </w:style>
  <w:style w:type="paragraph" w:styleId="af2">
    <w:name w:val="Title"/>
    <w:basedOn w:val="a0"/>
    <w:qFormat/>
    <w:rsid w:val="00AC184D"/>
    <w:pPr>
      <w:spacing w:before="240" w:after="60"/>
      <w:jc w:val="center"/>
      <w:outlineLvl w:val="0"/>
    </w:pPr>
    <w:rPr>
      <w:rFonts w:ascii="Arial" w:hAnsi="Arial" w:cs="Arial"/>
      <w:b/>
      <w:bCs/>
      <w:sz w:val="32"/>
      <w:szCs w:val="32"/>
    </w:rPr>
  </w:style>
  <w:style w:type="character" w:styleId="af3">
    <w:name w:val="Strong"/>
    <w:uiPriority w:val="22"/>
    <w:qFormat/>
    <w:rsid w:val="00AC184D"/>
    <w:rPr>
      <w:b/>
      <w:bCs/>
    </w:rPr>
  </w:style>
  <w:style w:type="character" w:styleId="af4">
    <w:name w:val="page number"/>
    <w:basedOn w:val="a1"/>
    <w:rsid w:val="00AC184D"/>
  </w:style>
  <w:style w:type="character" w:styleId="af5">
    <w:name w:val="Emphasis"/>
    <w:uiPriority w:val="20"/>
    <w:qFormat/>
    <w:rsid w:val="00AC184D"/>
    <w:rPr>
      <w:color w:val="CC0000"/>
    </w:rPr>
  </w:style>
  <w:style w:type="character" w:styleId="af6">
    <w:name w:val="Hyperlink"/>
    <w:uiPriority w:val="99"/>
    <w:rsid w:val="00AC184D"/>
    <w:rPr>
      <w:color w:val="0000FF"/>
      <w:u w:val="single"/>
    </w:rPr>
  </w:style>
  <w:style w:type="character" w:styleId="af7">
    <w:name w:val="annotation reference"/>
    <w:semiHidden/>
    <w:rsid w:val="00AC184D"/>
    <w:rPr>
      <w:sz w:val="21"/>
      <w:szCs w:val="21"/>
    </w:rPr>
  </w:style>
  <w:style w:type="table" w:styleId="af8">
    <w:name w:val="Table Grid"/>
    <w:basedOn w:val="a2"/>
    <w:rsid w:val="00AC184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论文小要点"/>
    <w:basedOn w:val="a0"/>
    <w:rsid w:val="00AC184D"/>
    <w:pPr>
      <w:tabs>
        <w:tab w:val="left" w:pos="851"/>
      </w:tabs>
      <w:spacing w:line="400" w:lineRule="exact"/>
      <w:ind w:firstLine="480"/>
    </w:pPr>
    <w:rPr>
      <w:rFonts w:cs="宋体"/>
      <w:sz w:val="24"/>
      <w:szCs w:val="20"/>
    </w:rPr>
  </w:style>
  <w:style w:type="paragraph" w:customStyle="1" w:styleId="afa">
    <w:name w:val="英文封皮年级"/>
    <w:basedOn w:val="a0"/>
    <w:rsid w:val="00AC184D"/>
    <w:pPr>
      <w:ind w:firstLineChars="1100" w:firstLine="2640"/>
    </w:pPr>
    <w:rPr>
      <w:rFonts w:ascii="黑体" w:hAnsi="黑体" w:cs="宋体"/>
      <w:sz w:val="24"/>
      <w:szCs w:val="20"/>
    </w:rPr>
  </w:style>
  <w:style w:type="paragraph" w:customStyle="1" w:styleId="11">
    <w:name w:val="论文题目1"/>
    <w:basedOn w:val="a0"/>
    <w:rsid w:val="00AC184D"/>
    <w:pPr>
      <w:keepNext/>
      <w:keepLines/>
      <w:jc w:val="center"/>
      <w:outlineLvl w:val="0"/>
    </w:pPr>
    <w:rPr>
      <w:rFonts w:ascii="黑体" w:eastAsia="黑体" w:cs="宋体"/>
      <w:bCs/>
      <w:kern w:val="44"/>
      <w:sz w:val="36"/>
      <w:szCs w:val="20"/>
    </w:rPr>
  </w:style>
  <w:style w:type="paragraph" w:customStyle="1" w:styleId="afb">
    <w:name w:val="论文正文"/>
    <w:basedOn w:val="a0"/>
    <w:link w:val="Char2"/>
    <w:rsid w:val="00AC184D"/>
    <w:pPr>
      <w:spacing w:line="400" w:lineRule="exact"/>
      <w:ind w:firstLineChars="200" w:firstLine="480"/>
      <w:textAlignment w:val="center"/>
    </w:pPr>
    <w:rPr>
      <w:sz w:val="24"/>
    </w:rPr>
  </w:style>
  <w:style w:type="paragraph" w:customStyle="1" w:styleId="afc">
    <w:name w:val="英文封皮姓名"/>
    <w:basedOn w:val="a0"/>
    <w:rsid w:val="00AC184D"/>
    <w:pPr>
      <w:ind w:firstLineChars="900" w:firstLine="2160"/>
    </w:pPr>
    <w:rPr>
      <w:rFonts w:ascii="黑体" w:hAnsi="黑体" w:cs="宋体"/>
      <w:sz w:val="24"/>
      <w:szCs w:val="20"/>
    </w:rPr>
  </w:style>
  <w:style w:type="paragraph" w:customStyle="1" w:styleId="newstxt">
    <w:name w:val="news_txt"/>
    <w:basedOn w:val="a0"/>
    <w:rsid w:val="00AC184D"/>
    <w:pPr>
      <w:widowControl/>
      <w:spacing w:before="100" w:beforeAutospacing="1" w:after="100" w:afterAutospacing="1"/>
      <w:jc w:val="left"/>
    </w:pPr>
    <w:rPr>
      <w:rFonts w:ascii="宋体" w:hAnsi="宋体" w:cs="宋体"/>
      <w:kern w:val="0"/>
      <w:sz w:val="24"/>
    </w:rPr>
  </w:style>
  <w:style w:type="paragraph" w:customStyle="1" w:styleId="ParaCharCharCharCharCharCharChar">
    <w:name w:val="默认段落字体 Para Char Char Char Char Char Char Char"/>
    <w:basedOn w:val="4"/>
    <w:next w:val="afd"/>
    <w:rsid w:val="00AC184D"/>
    <w:rPr>
      <w:rFonts w:ascii="Tahoma" w:hAnsi="Tahoma"/>
      <w:b w:val="0"/>
      <w:szCs w:val="20"/>
    </w:rPr>
  </w:style>
  <w:style w:type="paragraph" w:customStyle="1" w:styleId="afd">
    <w:name w:val="论文的正文"/>
    <w:basedOn w:val="a0"/>
    <w:link w:val="Char3"/>
    <w:rsid w:val="00AC184D"/>
    <w:pPr>
      <w:spacing w:before="60" w:after="60"/>
      <w:ind w:right="170" w:firstLineChars="200" w:firstLine="490"/>
    </w:pPr>
    <w:rPr>
      <w:sz w:val="24"/>
    </w:rPr>
  </w:style>
  <w:style w:type="paragraph" w:customStyle="1" w:styleId="afe">
    <w:name w:val="授权书"/>
    <w:basedOn w:val="a0"/>
    <w:rsid w:val="00AC184D"/>
    <w:pPr>
      <w:spacing w:line="360" w:lineRule="auto"/>
      <w:jc w:val="center"/>
    </w:pPr>
    <w:rPr>
      <w:rFonts w:eastAsia="黑体" w:cs="宋体"/>
      <w:b/>
      <w:bCs/>
      <w:sz w:val="32"/>
      <w:szCs w:val="20"/>
    </w:rPr>
  </w:style>
  <w:style w:type="paragraph" w:customStyle="1" w:styleId="aff">
    <w:name w:val="样式 题注 + 居中"/>
    <w:basedOn w:val="a7"/>
    <w:rsid w:val="00AC184D"/>
    <w:pPr>
      <w:spacing w:line="400" w:lineRule="exact"/>
    </w:pPr>
    <w:rPr>
      <w:rFonts w:cs="宋体"/>
      <w:sz w:val="24"/>
    </w:rPr>
  </w:style>
  <w:style w:type="paragraph" w:customStyle="1" w:styleId="21">
    <w:name w:val="论文题目2"/>
    <w:basedOn w:val="a0"/>
    <w:next w:val="a0"/>
    <w:rsid w:val="00AC184D"/>
    <w:pPr>
      <w:adjustRightInd w:val="0"/>
      <w:jc w:val="center"/>
    </w:pPr>
    <w:rPr>
      <w:rFonts w:ascii="黑体" w:eastAsia="黑体" w:cs="宋体"/>
      <w:color w:val="000000"/>
      <w:sz w:val="44"/>
      <w:szCs w:val="20"/>
    </w:rPr>
  </w:style>
  <w:style w:type="paragraph" w:customStyle="1" w:styleId="a">
    <w:name w:val="论文二级标题"/>
    <w:basedOn w:val="2"/>
    <w:link w:val="CharChar"/>
    <w:rsid w:val="00AC184D"/>
    <w:pPr>
      <w:numPr>
        <w:numId w:val="1"/>
      </w:numPr>
      <w:spacing w:before="120" w:after="120" w:line="360" w:lineRule="auto"/>
    </w:pPr>
    <w:rPr>
      <w:rFonts w:ascii="黑体" w:hAnsi="Times New Roman"/>
      <w:b w:val="0"/>
      <w:bCs w:val="0"/>
      <w:kern w:val="2"/>
      <w:sz w:val="30"/>
    </w:rPr>
  </w:style>
  <w:style w:type="paragraph" w:customStyle="1" w:styleId="CharCharChar1Char">
    <w:name w:val="Char Char Char1 Char"/>
    <w:basedOn w:val="a0"/>
    <w:rsid w:val="00AC184D"/>
    <w:pPr>
      <w:widowControl/>
      <w:spacing w:line="360" w:lineRule="auto"/>
      <w:ind w:firstLineChars="200" w:firstLine="200"/>
      <w:jc w:val="left"/>
    </w:pPr>
    <w:rPr>
      <w:rFonts w:ascii="Tahoma" w:hAnsi="Tahoma"/>
      <w:kern w:val="0"/>
      <w:sz w:val="24"/>
      <w:lang w:eastAsia="en-US"/>
    </w:rPr>
  </w:style>
  <w:style w:type="paragraph" w:customStyle="1" w:styleId="51">
    <w:name w:val="论文标题 5"/>
    <w:basedOn w:val="5"/>
    <w:rsid w:val="00AC184D"/>
    <w:pPr>
      <w:spacing w:before="0" w:after="0" w:line="360" w:lineRule="auto"/>
    </w:pPr>
    <w:rPr>
      <w:rFonts w:ascii="黑体" w:eastAsia="黑体" w:cs="宋体"/>
      <w:b w:val="0"/>
      <w:bCs w:val="0"/>
      <w:sz w:val="24"/>
      <w:szCs w:val="20"/>
    </w:rPr>
  </w:style>
  <w:style w:type="paragraph" w:customStyle="1" w:styleId="aff0">
    <w:name w:val="封皮日期"/>
    <w:basedOn w:val="afb"/>
    <w:rsid w:val="00AC184D"/>
    <w:pPr>
      <w:spacing w:line="240" w:lineRule="auto"/>
      <w:ind w:firstLineChars="0" w:firstLine="0"/>
      <w:jc w:val="center"/>
    </w:pPr>
    <w:rPr>
      <w:rFonts w:ascii="黑体" w:eastAsia="黑体" w:hAnsi="黑体" w:cs="宋体"/>
      <w:szCs w:val="20"/>
    </w:rPr>
  </w:style>
  <w:style w:type="paragraph" w:customStyle="1" w:styleId="aff1">
    <w:name w:val="无首行缩进论文正文"/>
    <w:basedOn w:val="afb"/>
    <w:rsid w:val="00AC184D"/>
    <w:pPr>
      <w:ind w:firstLineChars="0" w:firstLine="0"/>
    </w:pPr>
    <w:rPr>
      <w:rFonts w:cs="宋体"/>
      <w:szCs w:val="20"/>
    </w:rPr>
  </w:style>
  <w:style w:type="paragraph" w:customStyle="1" w:styleId="aff2">
    <w:name w:val="英文封皮专业"/>
    <w:basedOn w:val="a0"/>
    <w:rsid w:val="00AC184D"/>
    <w:pPr>
      <w:ind w:firstLineChars="875" w:firstLine="2100"/>
    </w:pPr>
    <w:rPr>
      <w:rFonts w:ascii="黑体" w:hAnsi="黑体" w:cs="宋体"/>
      <w:sz w:val="24"/>
      <w:szCs w:val="20"/>
    </w:rPr>
  </w:style>
  <w:style w:type="paragraph" w:customStyle="1" w:styleId="120CharChar">
    <w:name w:val="1缩进 行距: 固定值 20 磅 Char Char"/>
    <w:basedOn w:val="a0"/>
    <w:link w:val="120CharCharChar"/>
    <w:rsid w:val="00AC184D"/>
    <w:pPr>
      <w:widowControl/>
      <w:spacing w:line="400" w:lineRule="exact"/>
      <w:ind w:firstLineChars="250" w:firstLine="600"/>
    </w:pPr>
    <w:rPr>
      <w:rFonts w:hAnsi="宋体" w:cs="宋体"/>
      <w:color w:val="000000"/>
      <w:kern w:val="0"/>
      <w:sz w:val="24"/>
    </w:rPr>
  </w:style>
  <w:style w:type="paragraph" w:customStyle="1" w:styleId="aff3">
    <w:name w:val="无编号论文一级标题"/>
    <w:basedOn w:val="af2"/>
    <w:rsid w:val="00AC184D"/>
    <w:pPr>
      <w:spacing w:before="340" w:after="330" w:line="300" w:lineRule="auto"/>
      <w:ind w:leftChars="-76" w:left="-76"/>
    </w:pPr>
    <w:rPr>
      <w:rFonts w:ascii="Times New Roman" w:eastAsia="黑体" w:hAnsi="Times New Roman"/>
      <w:b w:val="0"/>
      <w:sz w:val="36"/>
    </w:rPr>
  </w:style>
  <w:style w:type="paragraph" w:customStyle="1" w:styleId="22">
    <w:name w:val="正文 + 首行缩进:  2 字符"/>
    <w:basedOn w:val="a0"/>
    <w:rsid w:val="00AC184D"/>
    <w:pPr>
      <w:spacing w:line="320" w:lineRule="exact"/>
      <w:ind w:firstLineChars="200" w:firstLine="420"/>
    </w:pPr>
    <w:rPr>
      <w:szCs w:val="21"/>
    </w:rPr>
  </w:style>
  <w:style w:type="paragraph" w:customStyle="1" w:styleId="12">
    <w:name w:val="样式1"/>
    <w:basedOn w:val="aff"/>
    <w:rsid w:val="00AC184D"/>
  </w:style>
  <w:style w:type="paragraph" w:customStyle="1" w:styleId="aff4">
    <w:name w:val="论文参考文献"/>
    <w:basedOn w:val="afb"/>
    <w:link w:val="CharChar0"/>
    <w:rsid w:val="00AC184D"/>
    <w:pPr>
      <w:tabs>
        <w:tab w:val="left" w:pos="0"/>
      </w:tabs>
      <w:ind w:firstLineChars="0" w:firstLine="0"/>
    </w:pPr>
  </w:style>
  <w:style w:type="paragraph" w:customStyle="1" w:styleId="13">
    <w:name w:val="列出段落1"/>
    <w:basedOn w:val="a0"/>
    <w:uiPriority w:val="34"/>
    <w:qFormat/>
    <w:rsid w:val="00AC184D"/>
    <w:pPr>
      <w:widowControl/>
      <w:ind w:firstLineChars="200" w:firstLine="420"/>
      <w:jc w:val="left"/>
    </w:pPr>
    <w:rPr>
      <w:rFonts w:ascii="宋体" w:hAnsi="宋体" w:cs="宋体"/>
      <w:kern w:val="0"/>
      <w:sz w:val="24"/>
    </w:rPr>
  </w:style>
  <w:style w:type="paragraph" w:customStyle="1" w:styleId="aff5">
    <w:name w:val="论文一级标题"/>
    <w:basedOn w:val="1"/>
    <w:rsid w:val="00AC184D"/>
    <w:pPr>
      <w:pageBreakBefore/>
      <w:spacing w:before="120" w:after="120" w:line="300" w:lineRule="auto"/>
      <w:jc w:val="center"/>
    </w:pPr>
    <w:rPr>
      <w:rFonts w:eastAsia="黑体" w:cs="宋体"/>
      <w:sz w:val="36"/>
      <w:szCs w:val="36"/>
    </w:rPr>
  </w:style>
  <w:style w:type="paragraph" w:customStyle="1" w:styleId="aff6">
    <w:name w:val="参考文献"/>
    <w:basedOn w:val="afb"/>
    <w:link w:val="CharChar1"/>
    <w:rsid w:val="00AC184D"/>
    <w:pPr>
      <w:tabs>
        <w:tab w:val="left" w:pos="995"/>
      </w:tabs>
      <w:ind w:left="513" w:firstLineChars="0" w:firstLine="0"/>
    </w:pPr>
  </w:style>
  <w:style w:type="paragraph" w:customStyle="1" w:styleId="aff7">
    <w:name w:val="正文内容"/>
    <w:basedOn w:val="a0"/>
    <w:link w:val="Char4"/>
    <w:rsid w:val="00AC184D"/>
    <w:pPr>
      <w:spacing w:afterLines="50"/>
      <w:jc w:val="center"/>
    </w:pPr>
    <w:rPr>
      <w:kern w:val="0"/>
      <w:szCs w:val="21"/>
    </w:rPr>
  </w:style>
  <w:style w:type="paragraph" w:customStyle="1" w:styleId="wkcontent">
    <w:name w:val="wk content"/>
    <w:basedOn w:val="a0"/>
    <w:rsid w:val="00AC184D"/>
    <w:pPr>
      <w:autoSpaceDE w:val="0"/>
      <w:autoSpaceDN w:val="0"/>
      <w:adjustRightInd w:val="0"/>
      <w:spacing w:afterLines="50"/>
    </w:pPr>
    <w:rPr>
      <w:kern w:val="0"/>
      <w:szCs w:val="20"/>
    </w:rPr>
  </w:style>
  <w:style w:type="paragraph" w:customStyle="1" w:styleId="aff8">
    <w:name w:val="题注样式"/>
    <w:basedOn w:val="aff"/>
    <w:rsid w:val="00AC184D"/>
  </w:style>
  <w:style w:type="paragraph" w:customStyle="1" w:styleId="aff9">
    <w:name w:val="论文三级标题"/>
    <w:basedOn w:val="3"/>
    <w:link w:val="Char5"/>
    <w:rsid w:val="00AC184D"/>
    <w:pPr>
      <w:spacing w:line="360" w:lineRule="auto"/>
    </w:pPr>
    <w:rPr>
      <w:rFonts w:eastAsia="黑体" w:cs="宋体"/>
      <w:sz w:val="28"/>
    </w:rPr>
  </w:style>
  <w:style w:type="paragraph" w:customStyle="1" w:styleId="affa">
    <w:name w:val="节"/>
    <w:basedOn w:val="2"/>
    <w:next w:val="a0"/>
    <w:rsid w:val="00AC184D"/>
    <w:pPr>
      <w:spacing w:line="240" w:lineRule="auto"/>
      <w:ind w:left="0"/>
    </w:pPr>
    <w:rPr>
      <w:rFonts w:ascii="Times New Roman" w:hAnsi="Times New Roman"/>
      <w:b w:val="0"/>
      <w:bCs w:val="0"/>
      <w:sz w:val="30"/>
      <w:szCs w:val="30"/>
    </w:rPr>
  </w:style>
  <w:style w:type="paragraph" w:customStyle="1" w:styleId="affb">
    <w:name w:val="章_一级标题"/>
    <w:basedOn w:val="1"/>
    <w:next w:val="a0"/>
    <w:link w:val="CharChar2"/>
    <w:rsid w:val="00AC184D"/>
    <w:pPr>
      <w:spacing w:before="120" w:after="120" w:line="400" w:lineRule="exact"/>
      <w:jc w:val="center"/>
    </w:pPr>
    <w:rPr>
      <w:rFonts w:eastAsia="黑体"/>
      <w:b w:val="0"/>
      <w:bCs w:val="0"/>
      <w:sz w:val="36"/>
      <w:szCs w:val="36"/>
    </w:rPr>
  </w:style>
  <w:style w:type="paragraph" w:customStyle="1" w:styleId="affc">
    <w:name w:val="表格样式"/>
    <w:basedOn w:val="a0"/>
    <w:rsid w:val="00AC184D"/>
    <w:pPr>
      <w:spacing w:line="400" w:lineRule="exact"/>
      <w:ind w:firstLineChars="200" w:firstLine="200"/>
      <w:jc w:val="center"/>
    </w:pPr>
    <w:rPr>
      <w:rFonts w:cs="宋体"/>
      <w:szCs w:val="20"/>
    </w:rPr>
  </w:style>
  <w:style w:type="paragraph" w:customStyle="1" w:styleId="affd">
    <w:name w:val="图片居中"/>
    <w:basedOn w:val="a0"/>
    <w:rsid w:val="00AC184D"/>
    <w:pPr>
      <w:spacing w:line="360" w:lineRule="auto"/>
      <w:jc w:val="center"/>
    </w:pPr>
    <w:rPr>
      <w:sz w:val="24"/>
    </w:rPr>
  </w:style>
  <w:style w:type="paragraph" w:customStyle="1" w:styleId="23">
    <w:name w:val="编号2"/>
    <w:basedOn w:val="a0"/>
    <w:rsid w:val="00AC184D"/>
    <w:pPr>
      <w:widowControl/>
      <w:tabs>
        <w:tab w:val="left" w:pos="0"/>
      </w:tabs>
      <w:spacing w:line="400" w:lineRule="exact"/>
      <w:ind w:firstLineChars="250" w:firstLine="600"/>
    </w:pPr>
    <w:rPr>
      <w:rFonts w:hAnsi="宋体" w:cs="宋体"/>
      <w:color w:val="000000"/>
      <w:kern w:val="0"/>
      <w:sz w:val="24"/>
    </w:rPr>
  </w:style>
  <w:style w:type="paragraph" w:customStyle="1" w:styleId="ListParagraph1">
    <w:name w:val="List Paragraph1"/>
    <w:basedOn w:val="a0"/>
    <w:uiPriority w:val="99"/>
    <w:qFormat/>
    <w:rsid w:val="00AC184D"/>
    <w:pPr>
      <w:ind w:firstLineChars="200" w:firstLine="420"/>
    </w:pPr>
  </w:style>
  <w:style w:type="character" w:customStyle="1" w:styleId="green1">
    <w:name w:val="green1"/>
    <w:rsid w:val="00AC184D"/>
    <w:rPr>
      <w:color w:val="008000"/>
    </w:rPr>
  </w:style>
  <w:style w:type="character" w:customStyle="1" w:styleId="05">
    <w:name w:val="样式 三号 下划线 边框:: (单实线 自动设置  0.5 磅 行宽)"/>
    <w:rsid w:val="00AC184D"/>
    <w:rPr>
      <w:sz w:val="32"/>
      <w:u w:val="single"/>
    </w:rPr>
  </w:style>
  <w:style w:type="character" w:customStyle="1" w:styleId="CharChar">
    <w:name w:val="论文二级标题 Char Char"/>
    <w:link w:val="a"/>
    <w:rsid w:val="00AC184D"/>
    <w:rPr>
      <w:rFonts w:ascii="黑体" w:eastAsia="黑体"/>
      <w:kern w:val="2"/>
      <w:sz w:val="30"/>
      <w:szCs w:val="32"/>
    </w:rPr>
  </w:style>
  <w:style w:type="character" w:customStyle="1" w:styleId="phonetic">
    <w:name w:val="phonetic"/>
    <w:basedOn w:val="a1"/>
    <w:rsid w:val="00AC184D"/>
  </w:style>
  <w:style w:type="character" w:customStyle="1" w:styleId="Char1">
    <w:name w:val="批注框文本 Char"/>
    <w:link w:val="ad"/>
    <w:rsid w:val="00AC184D"/>
    <w:rPr>
      <w:kern w:val="2"/>
      <w:sz w:val="18"/>
      <w:szCs w:val="18"/>
    </w:rPr>
  </w:style>
  <w:style w:type="character" w:customStyle="1" w:styleId="Char4">
    <w:name w:val="正文内容 Char"/>
    <w:link w:val="aff7"/>
    <w:rsid w:val="00AC184D"/>
    <w:rPr>
      <w:sz w:val="21"/>
      <w:szCs w:val="21"/>
    </w:rPr>
  </w:style>
  <w:style w:type="character" w:customStyle="1" w:styleId="articletitletext1">
    <w:name w:val="articletitletext1"/>
    <w:rsid w:val="00AC184D"/>
    <w:rPr>
      <w:b/>
      <w:bCs/>
    </w:rPr>
  </w:style>
  <w:style w:type="character" w:customStyle="1" w:styleId="simjour">
    <w:name w:val="simjour"/>
    <w:basedOn w:val="a1"/>
    <w:rsid w:val="00AC184D"/>
  </w:style>
  <w:style w:type="character" w:customStyle="1" w:styleId="shorttext">
    <w:name w:val="short_text"/>
    <w:basedOn w:val="a1"/>
    <w:rsid w:val="00AC184D"/>
  </w:style>
  <w:style w:type="character" w:customStyle="1" w:styleId="text-normal1">
    <w:name w:val="text-normal1"/>
    <w:rsid w:val="00AC184D"/>
    <w:rPr>
      <w:sz w:val="18"/>
      <w:szCs w:val="18"/>
    </w:rPr>
  </w:style>
  <w:style w:type="character" w:customStyle="1" w:styleId="CharChar0">
    <w:name w:val="论文参考文献 Char Char"/>
    <w:basedOn w:val="Char2"/>
    <w:link w:val="aff4"/>
    <w:rsid w:val="00AC184D"/>
  </w:style>
  <w:style w:type="character" w:customStyle="1" w:styleId="Char2">
    <w:name w:val="论文正文 Char"/>
    <w:link w:val="afb"/>
    <w:rsid w:val="00AC184D"/>
    <w:rPr>
      <w:rFonts w:eastAsia="宋体"/>
      <w:kern w:val="2"/>
      <w:sz w:val="24"/>
      <w:szCs w:val="24"/>
      <w:lang w:val="en-US" w:eastAsia="zh-CN" w:bidi="ar-SA"/>
    </w:rPr>
  </w:style>
  <w:style w:type="character" w:customStyle="1" w:styleId="Char">
    <w:name w:val="批注主题 Char"/>
    <w:link w:val="a4"/>
    <w:rsid w:val="00AC184D"/>
    <w:rPr>
      <w:b/>
      <w:bCs/>
      <w:kern w:val="2"/>
      <w:sz w:val="21"/>
      <w:szCs w:val="24"/>
    </w:rPr>
  </w:style>
  <w:style w:type="character" w:customStyle="1" w:styleId="14">
    <w:name w:val="封皮姓名1"/>
    <w:rsid w:val="00AC184D"/>
    <w:rPr>
      <w:rFonts w:ascii="黑体" w:eastAsia="黑体" w:hAnsi="宋体"/>
      <w:color w:val="000000"/>
      <w:sz w:val="24"/>
    </w:rPr>
  </w:style>
  <w:style w:type="character" w:customStyle="1" w:styleId="3Char">
    <w:name w:val="标题 3 Char"/>
    <w:link w:val="3"/>
    <w:rsid w:val="00AC184D"/>
    <w:rPr>
      <w:rFonts w:eastAsia="宋体"/>
      <w:b/>
      <w:bCs/>
      <w:kern w:val="2"/>
      <w:sz w:val="32"/>
      <w:szCs w:val="32"/>
      <w:lang w:val="en-US" w:eastAsia="zh-CN" w:bidi="ar-SA"/>
    </w:rPr>
  </w:style>
  <w:style w:type="character" w:customStyle="1" w:styleId="smalltitle">
    <w:name w:val="smalltitle"/>
    <w:basedOn w:val="a1"/>
    <w:rsid w:val="00AC184D"/>
  </w:style>
  <w:style w:type="character" w:customStyle="1" w:styleId="15">
    <w:name w:val="封皮1"/>
    <w:rsid w:val="00AC184D"/>
    <w:rPr>
      <w:rFonts w:ascii="黑体" w:eastAsia="黑体" w:hAnsi="黑体"/>
      <w:sz w:val="24"/>
    </w:rPr>
  </w:style>
  <w:style w:type="character" w:customStyle="1" w:styleId="Char3">
    <w:name w:val="论文的正文 Char"/>
    <w:link w:val="afd"/>
    <w:rsid w:val="00AC184D"/>
    <w:rPr>
      <w:rFonts w:eastAsia="宋体"/>
      <w:kern w:val="2"/>
      <w:sz w:val="24"/>
      <w:szCs w:val="24"/>
      <w:lang w:val="en-US" w:eastAsia="zh-CN" w:bidi="ar-SA"/>
    </w:rPr>
  </w:style>
  <w:style w:type="character" w:customStyle="1" w:styleId="green">
    <w:name w:val="green"/>
    <w:basedOn w:val="a1"/>
    <w:rsid w:val="00AC184D"/>
  </w:style>
  <w:style w:type="character" w:customStyle="1" w:styleId="CharChar1">
    <w:name w:val="参考文献 Char Char"/>
    <w:basedOn w:val="Char2"/>
    <w:link w:val="aff6"/>
    <w:rsid w:val="00AC184D"/>
  </w:style>
  <w:style w:type="character" w:customStyle="1" w:styleId="HTMLChar">
    <w:name w:val="HTML 预设格式 Char"/>
    <w:link w:val="HTML"/>
    <w:uiPriority w:val="99"/>
    <w:rsid w:val="00AC184D"/>
    <w:rPr>
      <w:rFonts w:ascii="宋体" w:hAnsi="宋体" w:cs="宋体"/>
      <w:sz w:val="24"/>
      <w:szCs w:val="24"/>
    </w:rPr>
  </w:style>
  <w:style w:type="character" w:customStyle="1" w:styleId="Char5">
    <w:name w:val="论文三级标题 Char"/>
    <w:link w:val="aff9"/>
    <w:rsid w:val="00AC184D"/>
    <w:rPr>
      <w:rFonts w:eastAsia="黑体" w:cs="宋体"/>
      <w:b/>
      <w:bCs/>
      <w:kern w:val="2"/>
      <w:sz w:val="28"/>
      <w:szCs w:val="32"/>
      <w:lang w:val="en-US" w:eastAsia="zh-CN" w:bidi="ar-SA"/>
    </w:rPr>
  </w:style>
  <w:style w:type="character" w:customStyle="1" w:styleId="wbtrmn1">
    <w:name w:val="wbtr_mn1"/>
    <w:rsid w:val="00AC184D"/>
    <w:rPr>
      <w:rFonts w:ascii="Arial" w:hAnsi="Arial" w:cs="Arial" w:hint="default"/>
      <w:sz w:val="24"/>
      <w:szCs w:val="24"/>
    </w:rPr>
  </w:style>
  <w:style w:type="character" w:customStyle="1" w:styleId="font1">
    <w:name w:val="font1"/>
    <w:rsid w:val="00AC184D"/>
    <w:rPr>
      <w:color w:val="000000"/>
      <w:sz w:val="18"/>
      <w:szCs w:val="18"/>
    </w:rPr>
  </w:style>
  <w:style w:type="character" w:customStyle="1" w:styleId="CharChar2">
    <w:name w:val="章_一级标题 Char Char"/>
    <w:link w:val="affb"/>
    <w:rsid w:val="00AC184D"/>
    <w:rPr>
      <w:rFonts w:eastAsia="黑体"/>
      <w:kern w:val="44"/>
      <w:sz w:val="36"/>
      <w:szCs w:val="36"/>
    </w:rPr>
  </w:style>
  <w:style w:type="character" w:customStyle="1" w:styleId="longtext1">
    <w:name w:val="long_text1"/>
    <w:rsid w:val="00AC184D"/>
    <w:rPr>
      <w:sz w:val="20"/>
      <w:szCs w:val="20"/>
    </w:rPr>
  </w:style>
  <w:style w:type="character" w:customStyle="1" w:styleId="24">
    <w:name w:val="封皮姓名2"/>
    <w:rsid w:val="00AC184D"/>
    <w:rPr>
      <w:rFonts w:ascii="黑体" w:eastAsia="黑体" w:hAnsi="黑体"/>
      <w:color w:val="000000"/>
      <w:sz w:val="24"/>
      <w:u w:val="single"/>
    </w:rPr>
  </w:style>
  <w:style w:type="character" w:customStyle="1" w:styleId="affe">
    <w:name w:val="英文封皮学位"/>
    <w:rsid w:val="00AC184D"/>
    <w:rPr>
      <w:rFonts w:ascii="黑体" w:hAnsi="黑体"/>
      <w:sz w:val="24"/>
    </w:rPr>
  </w:style>
  <w:style w:type="character" w:customStyle="1" w:styleId="longtext">
    <w:name w:val="long_text"/>
    <w:basedOn w:val="a1"/>
    <w:rsid w:val="00AC184D"/>
  </w:style>
  <w:style w:type="character" w:customStyle="1" w:styleId="2Char">
    <w:name w:val="标题 2 Char"/>
    <w:link w:val="2"/>
    <w:rsid w:val="00AC184D"/>
    <w:rPr>
      <w:rFonts w:ascii="Arial" w:eastAsia="黑体" w:hAnsi="Arial"/>
      <w:b/>
      <w:bCs/>
      <w:sz w:val="32"/>
      <w:szCs w:val="32"/>
    </w:rPr>
  </w:style>
  <w:style w:type="character" w:customStyle="1" w:styleId="headline-content2">
    <w:name w:val="headline-content2"/>
    <w:basedOn w:val="a1"/>
    <w:rsid w:val="00AC184D"/>
  </w:style>
  <w:style w:type="character" w:customStyle="1" w:styleId="120CharCharChar">
    <w:name w:val="1缩进 行距: 固定值 20 磅 Char Char Char"/>
    <w:link w:val="120CharChar"/>
    <w:rsid w:val="00AC184D"/>
    <w:rPr>
      <w:rFonts w:eastAsia="宋体" w:hAnsi="宋体" w:cs="宋体"/>
      <w:color w:val="000000"/>
      <w:sz w:val="24"/>
      <w:szCs w:val="24"/>
      <w:lang w:val="en-US" w:eastAsia="zh-CN" w:bidi="ar-SA"/>
    </w:rPr>
  </w:style>
  <w:style w:type="character" w:customStyle="1" w:styleId="Char0">
    <w:name w:val="批注文字 Char"/>
    <w:link w:val="a5"/>
    <w:rsid w:val="00AC184D"/>
    <w:rPr>
      <w:kern w:val="2"/>
      <w:sz w:val="21"/>
      <w:szCs w:val="24"/>
    </w:rPr>
  </w:style>
  <w:style w:type="character" w:customStyle="1" w:styleId="keyword">
    <w:name w:val="keyword"/>
    <w:basedOn w:val="a1"/>
    <w:rsid w:val="00AC184D"/>
  </w:style>
  <w:style w:type="character" w:customStyle="1" w:styleId="datatitle1">
    <w:name w:val="datatitle1"/>
    <w:rsid w:val="00AC184D"/>
    <w:rPr>
      <w:b/>
      <w:bCs/>
      <w:color w:val="10619F"/>
      <w:sz w:val="21"/>
      <w:szCs w:val="21"/>
    </w:rPr>
  </w:style>
  <w:style w:type="character" w:customStyle="1" w:styleId="EndnoteTextChar">
    <w:name w:val="Endnote Text Char"/>
    <w:semiHidden/>
    <w:locked/>
    <w:rsid w:val="00AC184D"/>
    <w:rPr>
      <w:rFonts w:ascii="Lucida Sans Unicode" w:eastAsia="方正细等线简体" w:hAnsi="Lucida Sans Unicode"/>
      <w:kern w:val="2"/>
      <w:lang w:val="en-US" w:eastAsia="zh-CN" w:bidi="ar-SA"/>
    </w:rPr>
  </w:style>
  <w:style w:type="character" w:customStyle="1" w:styleId="1Char">
    <w:name w:val="标题 1 Char"/>
    <w:link w:val="1"/>
    <w:rsid w:val="00AC184D"/>
    <w:rPr>
      <w:b/>
      <w:bCs/>
      <w:kern w:val="44"/>
      <w:sz w:val="44"/>
      <w:szCs w:val="44"/>
    </w:rPr>
  </w:style>
  <w:style w:type="character" w:customStyle="1" w:styleId="apple-converted-space">
    <w:name w:val="apple-converted-space"/>
    <w:basedOn w:val="a1"/>
    <w:rsid w:val="00AC184D"/>
  </w:style>
  <w:style w:type="character" w:customStyle="1" w:styleId="16">
    <w:name w:val="占位符文本1"/>
    <w:basedOn w:val="a1"/>
    <w:uiPriority w:val="99"/>
    <w:unhideWhenUsed/>
    <w:rsid w:val="00AC184D"/>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oleObject" Target="embeddings/oleObject34.bin"/><Relationship Id="rId21" Type="http://schemas.openxmlformats.org/officeDocument/2006/relationships/hyperlink" Target="http://www.cnki.net/kcms/detail/search.aspx?dbcode=CJFQ&amp;sfield=au&amp;skey=%e5%bc%a0%e6%af%85&amp;code=10570313;27926460;11420285;27926461;" TargetMode="External"/><Relationship Id="rId42" Type="http://schemas.openxmlformats.org/officeDocument/2006/relationships/oleObject" Target="embeddings/oleObject5.bin"/><Relationship Id="rId47" Type="http://schemas.openxmlformats.org/officeDocument/2006/relationships/image" Target="media/image20.wmf"/><Relationship Id="rId63" Type="http://schemas.openxmlformats.org/officeDocument/2006/relationships/image" Target="media/image30.emf"/><Relationship Id="rId68" Type="http://schemas.openxmlformats.org/officeDocument/2006/relationships/oleObject" Target="embeddings/oleObject16.bin"/><Relationship Id="rId84" Type="http://schemas.openxmlformats.org/officeDocument/2006/relationships/image" Target="media/image41.wmf"/><Relationship Id="rId89" Type="http://schemas.openxmlformats.org/officeDocument/2006/relationships/image" Target="media/image44.png"/><Relationship Id="rId112" Type="http://schemas.openxmlformats.org/officeDocument/2006/relationships/oleObject" Target="embeddings/oleObject32.bin"/><Relationship Id="rId133" Type="http://schemas.openxmlformats.org/officeDocument/2006/relationships/image" Target="media/image74.wmf"/><Relationship Id="rId138" Type="http://schemas.openxmlformats.org/officeDocument/2006/relationships/oleObject" Target="embeddings/oleObject40.bin"/><Relationship Id="rId16" Type="http://schemas.openxmlformats.org/officeDocument/2006/relationships/footer" Target="footer4.xml"/><Relationship Id="rId107" Type="http://schemas.openxmlformats.org/officeDocument/2006/relationships/oleObject" Target="embeddings/oleObject30.bin"/><Relationship Id="rId11" Type="http://schemas.openxmlformats.org/officeDocument/2006/relationships/footer" Target="footer1.xml"/><Relationship Id="rId32" Type="http://schemas.openxmlformats.org/officeDocument/2006/relationships/image" Target="media/image10.png"/><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image" Target="media/image26.wmf"/><Relationship Id="rId74" Type="http://schemas.openxmlformats.org/officeDocument/2006/relationships/image" Target="media/image36.wmf"/><Relationship Id="rId79" Type="http://schemas.openxmlformats.org/officeDocument/2006/relationships/oleObject" Target="embeddings/oleObject21.bin"/><Relationship Id="rId102" Type="http://schemas.openxmlformats.org/officeDocument/2006/relationships/image" Target="media/image53.wmf"/><Relationship Id="rId123" Type="http://schemas.openxmlformats.org/officeDocument/2006/relationships/image" Target="media/image67.wmf"/><Relationship Id="rId128" Type="http://schemas.openxmlformats.org/officeDocument/2006/relationships/image" Target="media/image71.wmf"/><Relationship Id="rId144" Type="http://schemas.openxmlformats.org/officeDocument/2006/relationships/image" Target="media/image83.wmf"/><Relationship Id="rId149" Type="http://schemas.openxmlformats.org/officeDocument/2006/relationships/header" Target="header7.xml"/><Relationship Id="rId5" Type="http://schemas.openxmlformats.org/officeDocument/2006/relationships/settings" Target="settings.xml"/><Relationship Id="rId90" Type="http://schemas.openxmlformats.org/officeDocument/2006/relationships/image" Target="media/image45.wmf"/><Relationship Id="rId95" Type="http://schemas.openxmlformats.org/officeDocument/2006/relationships/image" Target="media/image48.wmf"/><Relationship Id="rId22" Type="http://schemas.openxmlformats.org/officeDocument/2006/relationships/image" Target="media/image2.png"/><Relationship Id="rId27" Type="http://schemas.openxmlformats.org/officeDocument/2006/relationships/oleObject" Target="embeddings/oleObject1.bin"/><Relationship Id="rId43" Type="http://schemas.openxmlformats.org/officeDocument/2006/relationships/image" Target="media/image18.wmf"/><Relationship Id="rId48" Type="http://schemas.openxmlformats.org/officeDocument/2006/relationships/oleObject" Target="embeddings/oleObject8.bin"/><Relationship Id="rId64" Type="http://schemas.openxmlformats.org/officeDocument/2006/relationships/oleObject" Target="embeddings/oleObject14.bin"/><Relationship Id="rId69" Type="http://schemas.openxmlformats.org/officeDocument/2006/relationships/image" Target="media/image33.wmf"/><Relationship Id="rId113" Type="http://schemas.openxmlformats.org/officeDocument/2006/relationships/image" Target="media/image61.wmf"/><Relationship Id="rId118" Type="http://schemas.openxmlformats.org/officeDocument/2006/relationships/image" Target="media/image64.wmf"/><Relationship Id="rId134" Type="http://schemas.openxmlformats.org/officeDocument/2006/relationships/image" Target="media/image75.wmf"/><Relationship Id="rId139" Type="http://schemas.openxmlformats.org/officeDocument/2006/relationships/image" Target="media/image79.wmf"/><Relationship Id="rId80" Type="http://schemas.openxmlformats.org/officeDocument/2006/relationships/image" Target="media/image39.wmf"/><Relationship Id="rId85" Type="http://schemas.openxmlformats.org/officeDocument/2006/relationships/oleObject" Target="embeddings/oleObject24.bin"/><Relationship Id="rId150" Type="http://schemas.openxmlformats.org/officeDocument/2006/relationships/fontTable" Target="fontTable.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oleObject" Target="embeddings/oleObject13.bin"/><Relationship Id="rId67" Type="http://schemas.openxmlformats.org/officeDocument/2006/relationships/image" Target="media/image32.wmf"/><Relationship Id="rId103" Type="http://schemas.openxmlformats.org/officeDocument/2006/relationships/image" Target="media/image54.jpeg"/><Relationship Id="rId108" Type="http://schemas.openxmlformats.org/officeDocument/2006/relationships/image" Target="media/image58.wmf"/><Relationship Id="rId116" Type="http://schemas.openxmlformats.org/officeDocument/2006/relationships/image" Target="media/image63.wmf"/><Relationship Id="rId124" Type="http://schemas.openxmlformats.org/officeDocument/2006/relationships/oleObject" Target="embeddings/oleObject37.bin"/><Relationship Id="rId129" Type="http://schemas.openxmlformats.org/officeDocument/2006/relationships/oleObject" Target="embeddings/oleObject38.bin"/><Relationship Id="rId137" Type="http://schemas.openxmlformats.org/officeDocument/2006/relationships/image" Target="media/image78.wmf"/><Relationship Id="rId20" Type="http://schemas.openxmlformats.org/officeDocument/2006/relationships/hyperlink" Target="http://www.cnki.net/kcms/detail/search.aspx?dbcode=CMFD&amp;sfield=au&amp;skey=%e9%82%b9%e8%8a%82%e5%8d%8e&amp;code=28510588;" TargetMode="External"/><Relationship Id="rId41" Type="http://schemas.openxmlformats.org/officeDocument/2006/relationships/image" Target="media/image17.wmf"/><Relationship Id="rId54" Type="http://schemas.openxmlformats.org/officeDocument/2006/relationships/oleObject" Target="embeddings/oleObject11.bin"/><Relationship Id="rId62" Type="http://schemas.openxmlformats.org/officeDocument/2006/relationships/image" Target="media/image29.png"/><Relationship Id="rId70" Type="http://schemas.openxmlformats.org/officeDocument/2006/relationships/oleObject" Target="embeddings/oleObject17.bin"/><Relationship Id="rId75" Type="http://schemas.openxmlformats.org/officeDocument/2006/relationships/oleObject" Target="embeddings/oleObject19.bin"/><Relationship Id="rId83" Type="http://schemas.openxmlformats.org/officeDocument/2006/relationships/image" Target="media/image40.wmf"/><Relationship Id="rId88" Type="http://schemas.openxmlformats.org/officeDocument/2006/relationships/image" Target="media/image43.wmf"/><Relationship Id="rId91" Type="http://schemas.openxmlformats.org/officeDocument/2006/relationships/oleObject" Target="embeddings/oleObject26.bin"/><Relationship Id="rId96" Type="http://schemas.openxmlformats.org/officeDocument/2006/relationships/image" Target="media/image49.wmf"/><Relationship Id="rId111" Type="http://schemas.openxmlformats.org/officeDocument/2006/relationships/image" Target="media/image60.wmf"/><Relationship Id="rId132" Type="http://schemas.openxmlformats.org/officeDocument/2006/relationships/oleObject" Target="embeddings/oleObject39.bin"/><Relationship Id="rId140" Type="http://schemas.openxmlformats.org/officeDocument/2006/relationships/image" Target="media/image80.wmf"/><Relationship Id="rId145" Type="http://schemas.openxmlformats.org/officeDocument/2006/relationships/image" Target="media/image8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image" Target="media/image21.wmf"/><Relationship Id="rId57" Type="http://schemas.openxmlformats.org/officeDocument/2006/relationships/oleObject" Target="embeddings/oleObject12.bin"/><Relationship Id="rId106" Type="http://schemas.openxmlformats.org/officeDocument/2006/relationships/image" Target="media/image57.wmf"/><Relationship Id="rId114" Type="http://schemas.openxmlformats.org/officeDocument/2006/relationships/image" Target="media/image62.wmf"/><Relationship Id="rId119" Type="http://schemas.openxmlformats.org/officeDocument/2006/relationships/oleObject" Target="embeddings/oleObject35.bin"/><Relationship Id="rId127" Type="http://schemas.openxmlformats.org/officeDocument/2006/relationships/image" Target="media/image70.wmf"/><Relationship Id="rId10" Type="http://schemas.openxmlformats.org/officeDocument/2006/relationships/header" Target="header2.xml"/><Relationship Id="rId31" Type="http://schemas.openxmlformats.org/officeDocument/2006/relationships/image" Target="media/image9.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image" Target="media/image27.png"/><Relationship Id="rId65" Type="http://schemas.openxmlformats.org/officeDocument/2006/relationships/image" Target="media/image31.png"/><Relationship Id="rId73" Type="http://schemas.openxmlformats.org/officeDocument/2006/relationships/image" Target="media/image35.wmf"/><Relationship Id="rId78" Type="http://schemas.openxmlformats.org/officeDocument/2006/relationships/image" Target="media/image38.wmf"/><Relationship Id="rId81" Type="http://schemas.openxmlformats.org/officeDocument/2006/relationships/oleObject" Target="embeddings/oleObject22.bin"/><Relationship Id="rId86" Type="http://schemas.openxmlformats.org/officeDocument/2006/relationships/image" Target="media/image42.wmf"/><Relationship Id="rId94" Type="http://schemas.openxmlformats.org/officeDocument/2006/relationships/image" Target="media/image47.wmf"/><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36.bin"/><Relationship Id="rId130" Type="http://schemas.openxmlformats.org/officeDocument/2006/relationships/image" Target="media/image72.wmf"/><Relationship Id="rId135" Type="http://schemas.openxmlformats.org/officeDocument/2006/relationships/image" Target="media/image76.wmf"/><Relationship Id="rId143" Type="http://schemas.openxmlformats.org/officeDocument/2006/relationships/image" Target="media/image82.wmf"/><Relationship Id="rId148" Type="http://schemas.openxmlformats.org/officeDocument/2006/relationships/image" Target="media/image87.wmf"/><Relationship Id="rId15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image" Target="media/image16.wmf"/><Relationship Id="rId109" Type="http://schemas.openxmlformats.org/officeDocument/2006/relationships/oleObject" Target="embeddings/oleObject31.bin"/><Relationship Id="rId34" Type="http://schemas.openxmlformats.org/officeDocument/2006/relationships/image" Target="media/image12.png"/><Relationship Id="rId50" Type="http://schemas.openxmlformats.org/officeDocument/2006/relationships/oleObject" Target="embeddings/oleObject9.bin"/><Relationship Id="rId55" Type="http://schemas.openxmlformats.org/officeDocument/2006/relationships/image" Target="media/image24.png"/><Relationship Id="rId76" Type="http://schemas.openxmlformats.org/officeDocument/2006/relationships/image" Target="media/image37.wmf"/><Relationship Id="rId97" Type="http://schemas.openxmlformats.org/officeDocument/2006/relationships/oleObject" Target="embeddings/oleObject28.bin"/><Relationship Id="rId104" Type="http://schemas.openxmlformats.org/officeDocument/2006/relationships/image" Target="media/image55.wmf"/><Relationship Id="rId120" Type="http://schemas.openxmlformats.org/officeDocument/2006/relationships/image" Target="media/image65.wmf"/><Relationship Id="rId125" Type="http://schemas.openxmlformats.org/officeDocument/2006/relationships/image" Target="media/image68.wmf"/><Relationship Id="rId141" Type="http://schemas.openxmlformats.org/officeDocument/2006/relationships/image" Target="media/image81.wmf"/><Relationship Id="rId146" Type="http://schemas.openxmlformats.org/officeDocument/2006/relationships/image" Target="media/image85.wmf"/><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image" Target="media/image46.wmf"/><Relationship Id="rId2" Type="http://schemas.openxmlformats.org/officeDocument/2006/relationships/customXml" Target="../customXml/item2.xml"/><Relationship Id="rId29" Type="http://schemas.openxmlformats.org/officeDocument/2006/relationships/image" Target="media/image8.emf"/><Relationship Id="rId24" Type="http://schemas.openxmlformats.org/officeDocument/2006/relationships/image" Target="media/image4.png"/><Relationship Id="rId40" Type="http://schemas.openxmlformats.org/officeDocument/2006/relationships/oleObject" Target="embeddings/oleObject4.bin"/><Relationship Id="rId45" Type="http://schemas.openxmlformats.org/officeDocument/2006/relationships/image" Target="media/image19.wmf"/><Relationship Id="rId66" Type="http://schemas.openxmlformats.org/officeDocument/2006/relationships/oleObject" Target="embeddings/oleObject15.bin"/><Relationship Id="rId87" Type="http://schemas.openxmlformats.org/officeDocument/2006/relationships/oleObject" Target="embeddings/oleObject25.bin"/><Relationship Id="rId110" Type="http://schemas.openxmlformats.org/officeDocument/2006/relationships/image" Target="media/image59.wmf"/><Relationship Id="rId115" Type="http://schemas.openxmlformats.org/officeDocument/2006/relationships/oleObject" Target="embeddings/oleObject33.bin"/><Relationship Id="rId131" Type="http://schemas.openxmlformats.org/officeDocument/2006/relationships/image" Target="media/image73.wmf"/><Relationship Id="rId136" Type="http://schemas.openxmlformats.org/officeDocument/2006/relationships/image" Target="media/image77.wmf"/><Relationship Id="rId61" Type="http://schemas.openxmlformats.org/officeDocument/2006/relationships/image" Target="media/image28.png"/><Relationship Id="rId82" Type="http://schemas.openxmlformats.org/officeDocument/2006/relationships/oleObject" Target="embeddings/oleObject23.bin"/><Relationship Id="rId19" Type="http://schemas.openxmlformats.org/officeDocument/2006/relationships/image" Target="media/image1.png"/><Relationship Id="rId14" Type="http://schemas.openxmlformats.org/officeDocument/2006/relationships/footer" Target="footer3.xml"/><Relationship Id="rId30" Type="http://schemas.openxmlformats.org/officeDocument/2006/relationships/oleObject" Target="embeddings/oleObject2.bin"/><Relationship Id="rId35" Type="http://schemas.openxmlformats.org/officeDocument/2006/relationships/image" Target="media/image13.png"/><Relationship Id="rId56" Type="http://schemas.openxmlformats.org/officeDocument/2006/relationships/image" Target="media/image25.wmf"/><Relationship Id="rId77" Type="http://schemas.openxmlformats.org/officeDocument/2006/relationships/oleObject" Target="embeddings/oleObject20.bin"/><Relationship Id="rId100" Type="http://schemas.openxmlformats.org/officeDocument/2006/relationships/oleObject" Target="embeddings/oleObject29.bin"/><Relationship Id="rId105" Type="http://schemas.openxmlformats.org/officeDocument/2006/relationships/image" Target="media/image56.wmf"/><Relationship Id="rId126" Type="http://schemas.openxmlformats.org/officeDocument/2006/relationships/image" Target="media/image69.wmf"/><Relationship Id="rId147" Type="http://schemas.openxmlformats.org/officeDocument/2006/relationships/image" Target="media/image86.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18.bin"/><Relationship Id="rId93" Type="http://schemas.openxmlformats.org/officeDocument/2006/relationships/oleObject" Target="embeddings/oleObject27.bin"/><Relationship Id="rId98" Type="http://schemas.openxmlformats.org/officeDocument/2006/relationships/image" Target="media/image50.wmf"/><Relationship Id="rId121" Type="http://schemas.openxmlformats.org/officeDocument/2006/relationships/image" Target="media/image66.wmf"/><Relationship Id="rId142" Type="http://schemas.openxmlformats.org/officeDocument/2006/relationships/oleObject" Target="embeddings/oleObject41.bin"/><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637AC7-65CA-47B4-A898-BD4380F9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46</Pages>
  <Words>5152</Words>
  <Characters>29369</Characters>
  <Application>Microsoft Office Word</Application>
  <DocSecurity>0</DocSecurity>
  <Lines>244</Lines>
  <Paragraphs>68</Paragraphs>
  <ScaleCrop>false</ScaleCrop>
  <Company>pc</Company>
  <LinksUpToDate>false</LinksUpToDate>
  <CharactersWithSpaces>34453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国内图书分类号：TP311</dc:title>
  <dc:creator>nathan</dc:creator>
  <dc:description>NE.Ref</dc:description>
  <cp:lastModifiedBy>tonychen</cp:lastModifiedBy>
  <cp:revision>472</cp:revision>
  <cp:lastPrinted>2014-05-26T15:33:00Z</cp:lastPrinted>
  <dcterms:created xsi:type="dcterms:W3CDTF">2015-04-16T12:21:00Z</dcterms:created>
  <dcterms:modified xsi:type="dcterms:W3CDTF">2015-04-17T13:03:00Z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